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431" w:rsidRDefault="00241F4C">
      <w:pPr>
        <w:pStyle w:val="papertitle"/>
      </w:pPr>
      <w:r>
        <w:t>Using Time Series Models for Defect</w:t>
      </w:r>
    </w:p>
    <w:p w:rsidR="005C2431" w:rsidRDefault="00241F4C">
      <w:pPr>
        <w:pStyle w:val="papertitle"/>
      </w:pPr>
      <w:r>
        <w:t>Prediction in Software Release Planning</w:t>
      </w:r>
    </w:p>
    <w:p w:rsidR="00C00D95" w:rsidRDefault="00C00D95">
      <w:pPr>
        <w:rPr>
          <w:rFonts w:cs="Mangal"/>
          <w:szCs w:val="21"/>
        </w:rPr>
        <w:sectPr w:rsidR="00C00D95">
          <w:pgSz w:w="12240" w:h="15840"/>
          <w:pgMar w:top="1080" w:right="893" w:bottom="1440" w:left="893" w:header="720" w:footer="720" w:gutter="0"/>
          <w:cols w:space="720"/>
        </w:sectPr>
      </w:pPr>
    </w:p>
    <w:p w:rsidR="005C2431" w:rsidRDefault="00241F4C">
      <w:pPr>
        <w:pStyle w:val="Author"/>
      </w:pPr>
      <w:r>
        <w:lastRenderedPageBreak/>
        <w:t xml:space="preserve">James </w:t>
      </w:r>
      <w:proofErr w:type="spellStart"/>
      <w:r>
        <w:t>Tunnell</w:t>
      </w:r>
      <w:proofErr w:type="spellEnd"/>
      <w:r w:rsidR="008659EE">
        <w:t xml:space="preserve"> and</w:t>
      </w:r>
      <w:r w:rsidR="004D1846">
        <w:t xml:space="preserve"> John </w:t>
      </w:r>
      <w:proofErr w:type="spellStart"/>
      <w:r w:rsidR="004D1846">
        <w:t>Anvik</w:t>
      </w:r>
      <w:proofErr w:type="spellEnd"/>
    </w:p>
    <w:p w:rsidR="005C2431" w:rsidRDefault="00241F4C">
      <w:pPr>
        <w:pStyle w:val="Affiliation"/>
      </w:pPr>
      <w:r>
        <w:t>Computer Science Department</w:t>
      </w:r>
    </w:p>
    <w:p w:rsidR="005C2431" w:rsidRDefault="00241F4C">
      <w:pPr>
        <w:pStyle w:val="Affiliation"/>
      </w:pPr>
      <w:r>
        <w:t>Central Washington University</w:t>
      </w:r>
    </w:p>
    <w:p w:rsidR="005C2431" w:rsidRDefault="00241F4C">
      <w:pPr>
        <w:pStyle w:val="Affiliation"/>
      </w:pPr>
      <w:r>
        <w:t>Ellensburg, WA 98926, USA</w:t>
      </w:r>
    </w:p>
    <w:p w:rsidR="005C2431" w:rsidRDefault="004D1846">
      <w:pPr>
        <w:pStyle w:val="Affiliation"/>
      </w:pPr>
      <w:r>
        <w:t>[</w:t>
      </w:r>
      <w:proofErr w:type="spellStart"/>
      <w:proofErr w:type="gramStart"/>
      <w:r w:rsidR="00241F4C">
        <w:t>tunnellj</w:t>
      </w:r>
      <w:proofErr w:type="spellEnd"/>
      <w:proofErr w:type="gramEnd"/>
      <w:r>
        <w:t xml:space="preserve">, </w:t>
      </w:r>
      <w:proofErr w:type="spellStart"/>
      <w:r>
        <w:t>janvik</w:t>
      </w:r>
      <w:proofErr w:type="spellEnd"/>
      <w:r>
        <w:t>]</w:t>
      </w:r>
      <w:r w:rsidR="00241F4C">
        <w:t>@cwu.edu</w:t>
      </w:r>
    </w:p>
    <w:p w:rsidR="005C2431" w:rsidRDefault="005C2431">
      <w:pPr>
        <w:pStyle w:val="Standard"/>
      </w:pPr>
    </w:p>
    <w:p w:rsidR="00C00D95" w:rsidRDefault="00C00D95">
      <w:pPr>
        <w:rPr>
          <w:rFonts w:cs="Mangal"/>
          <w:szCs w:val="21"/>
        </w:rPr>
        <w:sectPr w:rsidR="00C00D95">
          <w:type w:val="continuous"/>
          <w:pgSz w:w="12240" w:h="15840"/>
          <w:pgMar w:top="1080" w:right="893" w:bottom="1440" w:left="893" w:header="720" w:footer="720" w:gutter="0"/>
          <w:cols w:space="0"/>
        </w:sectPr>
      </w:pPr>
    </w:p>
    <w:p w:rsidR="005C2431" w:rsidRDefault="00241F4C">
      <w:pPr>
        <w:pStyle w:val="Abstract"/>
      </w:pPr>
      <w:r>
        <w:rPr>
          <w:i/>
          <w:iCs/>
        </w:rPr>
        <w:lastRenderedPageBreak/>
        <w:t>Abstract</w:t>
      </w:r>
      <w:r>
        <w:t>—</w:t>
      </w:r>
      <w:proofErr w:type="gramStart"/>
      <w:r>
        <w:t>To</w:t>
      </w:r>
      <w:proofErr w:type="gramEnd"/>
      <w:r>
        <w:t xml:space="preserve"> </w:t>
      </w:r>
      <w:del w:id="0" w:author="Anvik, John" w:date="2015-03-12T17:42:00Z">
        <w:r w:rsidDel="008659EE">
          <w:delText xml:space="preserve">maintain </w:delText>
        </w:r>
      </w:del>
      <w:ins w:id="1" w:author="Anvik, John" w:date="2015-03-12T17:42:00Z">
        <w:r w:rsidR="008659EE">
          <w:t xml:space="preserve">produce </w:t>
        </w:r>
      </w:ins>
      <w:r>
        <w:t xml:space="preserve">a high-quality software release, sufficient time should be allowed for testing and fixing defects. Otherwise, there is a risk of </w:t>
      </w:r>
      <w:ins w:id="2" w:author="Anvik, John" w:date="2015-03-12T17:43:00Z">
        <w:r w:rsidR="008659EE">
          <w:t xml:space="preserve">a slip in the </w:t>
        </w:r>
      </w:ins>
      <w:r>
        <w:t xml:space="preserve">schedule </w:t>
      </w:r>
      <w:ins w:id="3" w:author="Anvik, John" w:date="2015-03-12T17:43:00Z">
        <w:r w:rsidR="008659EE">
          <w:t>and/</w:t>
        </w:r>
      </w:ins>
      <w:r>
        <w:t xml:space="preserve">or </w:t>
      </w:r>
      <w:ins w:id="4" w:author="Anvik, John" w:date="2015-03-12T17:43:00Z">
        <w:r w:rsidR="008659EE">
          <w:t xml:space="preserve">the </w:t>
        </w:r>
      </w:ins>
      <w:r>
        <w:t>quality</w:t>
      </w:r>
      <w:del w:id="5" w:author="Anvik, John" w:date="2015-03-12T17:43:00Z">
        <w:r w:rsidDel="008659EE">
          <w:delText xml:space="preserve"> slip</w:delText>
        </w:r>
      </w:del>
      <w:r>
        <w:t xml:space="preserve">. To this end, </w:t>
      </w:r>
      <w:ins w:id="6" w:author="Anvik, John" w:date="2015-03-12T17:43:00Z">
        <w:r w:rsidR="008659EE">
          <w:t xml:space="preserve">this paper presents </w:t>
        </w:r>
      </w:ins>
      <w:r>
        <w:t>a time series model</w:t>
      </w:r>
      <w:ins w:id="7" w:author="James" w:date="2015-03-14T00:24:00Z">
        <w:r w:rsidR="00692611">
          <w:t xml:space="preserve"> that uses </w:t>
        </w:r>
      </w:ins>
      <w:del w:id="8" w:author="James" w:date="2015-03-14T00:24:00Z">
        <w:r w:rsidDel="00692611">
          <w:delText xml:space="preserve"> is developed </w:delText>
        </w:r>
      </w:del>
      <w:ins w:id="9" w:author="Anvik, John" w:date="2015-03-12T17:45:00Z">
        <w:del w:id="10" w:author="James" w:date="2015-03-14T00:22:00Z">
          <w:r w:rsidR="008659EE" w:rsidDel="00692611">
            <w:delText>using</w:delText>
          </w:r>
        </w:del>
        <w:del w:id="11" w:author="James" w:date="2015-03-14T00:24:00Z">
          <w:r w:rsidR="008659EE" w:rsidDel="00692611">
            <w:delText xml:space="preserve"> </w:delText>
          </w:r>
        </w:del>
        <w:r w:rsidR="008659EE">
          <w:t>historical information</w:t>
        </w:r>
      </w:ins>
      <w:ins w:id="12" w:author="James" w:date="2015-03-14T00:24:00Z">
        <w:r w:rsidR="00692611">
          <w:t xml:space="preserve"> </w:t>
        </w:r>
      </w:ins>
      <w:ins w:id="13" w:author="Anvik, John" w:date="2015-03-12T17:45:00Z">
        <w:del w:id="14" w:author="James" w:date="2015-03-14T00:24:00Z">
          <w:r w:rsidR="008659EE" w:rsidDel="00692611">
            <w:delText xml:space="preserve"> </w:delText>
          </w:r>
        </w:del>
      </w:ins>
      <w:del w:id="15" w:author="James" w:date="2015-03-14T00:24:00Z">
        <w:r w:rsidDel="00692611">
          <w:delText>for</w:delText>
        </w:r>
      </w:del>
      <w:ins w:id="16" w:author="James" w:date="2015-03-14T00:24:00Z">
        <w:r w:rsidR="00692611">
          <w:t>to</w:t>
        </w:r>
      </w:ins>
      <w:r>
        <w:t xml:space="preserve"> predict</w:t>
      </w:r>
      <w:del w:id="17" w:author="James" w:date="2015-03-14T00:24:00Z">
        <w:r w:rsidDel="00692611">
          <w:delText>ing</w:delText>
        </w:r>
      </w:del>
      <w:r>
        <w:t xml:space="preserve"> the number of defects </w:t>
      </w:r>
      <w:del w:id="18" w:author="Anvik, John" w:date="2015-03-12T17:44:00Z">
        <w:r w:rsidDel="008659EE">
          <w:delText>detected during development</w:delText>
        </w:r>
      </w:del>
      <w:ins w:id="19" w:author="Anvik, John" w:date="2015-03-12T17:44:00Z">
        <w:r w:rsidR="008659EE">
          <w:t>for the next product release</w:t>
        </w:r>
      </w:ins>
      <w:ins w:id="20" w:author="Anvik, John" w:date="2015-03-12T17:46:00Z">
        <w:r w:rsidR="008659EE">
          <w:t xml:space="preserve"> based on </w:t>
        </w:r>
      </w:ins>
      <w:del w:id="21" w:author="Anvik, John" w:date="2015-03-12T17:46:00Z">
        <w:r w:rsidDel="008659EE">
          <w:delText xml:space="preserve">. </w:delText>
        </w:r>
      </w:del>
      <w:del w:id="22" w:author="Anvik, John" w:date="2015-03-12T17:45:00Z">
        <w:r w:rsidDel="008659EE">
          <w:delText>Th</w:delText>
        </w:r>
      </w:del>
      <w:del w:id="23" w:author="Anvik, John" w:date="2015-03-12T17:44:00Z">
        <w:r w:rsidDel="008659EE">
          <w:delText>e</w:delText>
        </w:r>
      </w:del>
      <w:del w:id="24" w:author="Anvik, John" w:date="2015-03-12T17:45:00Z">
        <w:r w:rsidDel="008659EE">
          <w:delText xml:space="preserve"> model </w:delText>
        </w:r>
      </w:del>
      <w:del w:id="25" w:author="Anvik, John" w:date="2015-03-12T17:44:00Z">
        <w:r w:rsidDel="008659EE">
          <w:delText>depends on previous values of:</w:delText>
        </w:r>
      </w:del>
      <w:del w:id="26" w:author="Anvik, John" w:date="2015-03-12T17:45:00Z">
        <w:r w:rsidDel="008659EE">
          <w:delText xml:space="preserve"> defects created, new features resolved, and improvements resolved. </w:delText>
        </w:r>
      </w:del>
      <w:del w:id="27" w:author="Anvik, John" w:date="2015-03-12T17:46:00Z">
        <w:r w:rsidDel="008659EE">
          <w:delText xml:space="preserve">This model structure supports defect prediction using </w:delText>
        </w:r>
      </w:del>
      <w:r>
        <w:t xml:space="preserve">hypothetical </w:t>
      </w:r>
      <w:del w:id="28" w:author="Anvik, John" w:date="2015-03-12T17:46:00Z">
        <w:r w:rsidDel="008659EE">
          <w:delText xml:space="preserve">future </w:delText>
        </w:r>
      </w:del>
      <w:r>
        <w:t xml:space="preserve">values </w:t>
      </w:r>
      <w:del w:id="29" w:author="Anvik, John" w:date="2015-03-12T17:46:00Z">
        <w:r w:rsidDel="008659EE">
          <w:delText>of new</w:delText>
        </w:r>
      </w:del>
      <w:ins w:id="30" w:author="Anvik, John" w:date="2015-03-12T17:46:00Z">
        <w:r w:rsidR="008659EE">
          <w:t>for</w:t>
        </w:r>
      </w:ins>
      <w:r>
        <w:t xml:space="preserve"> features </w:t>
      </w:r>
      <w:del w:id="31" w:author="Anvik, John" w:date="2015-03-12T17:47:00Z">
        <w:r w:rsidDel="008659EE">
          <w:delText xml:space="preserve">resolved </w:delText>
        </w:r>
      </w:del>
      <w:r>
        <w:t xml:space="preserve">and improvements </w:t>
      </w:r>
      <w:del w:id="32" w:author="Anvik, John" w:date="2015-03-12T17:47:00Z">
        <w:r w:rsidDel="008659EE">
          <w:delText>resolved</w:delText>
        </w:r>
      </w:del>
      <w:ins w:id="33" w:author="Anvik, John" w:date="2015-03-12T17:47:00Z">
        <w:r w:rsidR="008659EE">
          <w:t xml:space="preserve">completed in </w:t>
        </w:r>
        <w:commentRangeStart w:id="34"/>
        <w:r w:rsidR="008659EE">
          <w:t>the next release.</w:t>
        </w:r>
        <w:commentRangeEnd w:id="34"/>
        <w:r w:rsidR="008659EE">
          <w:rPr>
            <w:rStyle w:val="CommentReference"/>
            <w:rFonts w:ascii="Liberation Serif" w:eastAsia="Droid Sans Fallback" w:hAnsi="Liberation Serif" w:cs="Mangal"/>
            <w:b w:val="0"/>
            <w:bCs w:val="0"/>
            <w:lang w:bidi="hi-IN"/>
          </w:rPr>
          <w:commentReference w:id="34"/>
        </w:r>
      </w:ins>
      <w:ins w:id="35" w:author="Anvik, John" w:date="2015-03-12T17:49:00Z">
        <w:r w:rsidR="008659EE">
          <w:t xml:space="preserve"> This allows </w:t>
        </w:r>
        <w:del w:id="36" w:author="James" w:date="2015-03-14T00:25:00Z">
          <w:r w:rsidR="008659EE" w:rsidDel="00692611">
            <w:delText>for</w:delText>
          </w:r>
        </w:del>
      </w:ins>
      <w:del w:id="37" w:author="James" w:date="2015-03-14T00:25:00Z">
        <w:r w:rsidDel="00692611">
          <w:delText xml:space="preserve">, meaning </w:delText>
        </w:r>
      </w:del>
      <w:r>
        <w:t xml:space="preserve">hypothetical release plans </w:t>
      </w:r>
      <w:del w:id="38" w:author="Anvik, John" w:date="2015-03-12T17:49:00Z">
        <w:r w:rsidDel="008659EE">
          <w:delText xml:space="preserve">could </w:delText>
        </w:r>
      </w:del>
      <w:ins w:id="39" w:author="Anvik, John" w:date="2015-03-12T17:49:00Z">
        <w:r w:rsidR="008659EE">
          <w:t xml:space="preserve">to </w:t>
        </w:r>
      </w:ins>
      <w:r>
        <w:t xml:space="preserve">be compared </w:t>
      </w:r>
      <w:ins w:id="40" w:author="Anvik, John" w:date="2015-03-12T17:49:00Z">
        <w:r w:rsidR="008659EE">
          <w:t xml:space="preserve">to assess </w:t>
        </w:r>
      </w:ins>
      <w:del w:id="41" w:author="Anvik, John" w:date="2015-03-12T17:49:00Z">
        <w:r w:rsidDel="008659EE">
          <w:delText xml:space="preserve">according to </w:delText>
        </w:r>
      </w:del>
      <w:r>
        <w:t xml:space="preserve">their predicted impact </w:t>
      </w:r>
      <w:del w:id="42" w:author="Anvik, John" w:date="2015-03-12T17:49:00Z">
        <w:r w:rsidDel="008659EE">
          <w:delText xml:space="preserve">on </w:delText>
        </w:r>
      </w:del>
      <w:ins w:id="43" w:author="Anvik, John" w:date="2015-03-12T17:52:00Z">
        <w:r w:rsidR="00C16391">
          <w:t>on</w:t>
        </w:r>
      </w:ins>
      <w:ins w:id="44" w:author="Anvik, John" w:date="2015-03-12T17:49:00Z">
        <w:r w:rsidR="008659EE">
          <w:t xml:space="preserve"> </w:t>
        </w:r>
      </w:ins>
      <w:r>
        <w:t>testing and defe</w:t>
      </w:r>
      <w:r w:rsidR="0050704D">
        <w:t>ct-fixing time.</w:t>
      </w:r>
    </w:p>
    <w:p w:rsidR="005C2431" w:rsidRDefault="00241F4C">
      <w:pPr>
        <w:pStyle w:val="keywords"/>
      </w:pPr>
      <w:r>
        <w:t>Keywords-software; defect; quality; release</w:t>
      </w:r>
      <w:ins w:id="45" w:author="Anvik, John" w:date="2015-03-12T17:53:00Z">
        <w:r w:rsidR="00C16391">
          <w:t xml:space="preserve"> </w:t>
        </w:r>
      </w:ins>
      <w:del w:id="46" w:author="Anvik, John" w:date="2015-03-12T17:53:00Z">
        <w:r w:rsidDel="00C16391">
          <w:delText xml:space="preserve">; </w:delText>
        </w:r>
      </w:del>
      <w:r>
        <w:t>plan</w:t>
      </w:r>
      <w:ins w:id="47" w:author="Anvik, John" w:date="2015-03-12T17:53:00Z">
        <w:r w:rsidR="00C16391">
          <w:t>ning</w:t>
        </w:r>
      </w:ins>
      <w:r>
        <w:t>; testing; prediction; time-series;</w:t>
      </w:r>
    </w:p>
    <w:p w:rsidR="005C2431" w:rsidRDefault="00241F4C">
      <w:pPr>
        <w:pStyle w:val="Heading4"/>
        <w:numPr>
          <w:ilvl w:val="0"/>
          <w:numId w:val="10"/>
        </w:numPr>
      </w:pPr>
      <w:r>
        <w:rPr>
          <w:rFonts w:eastAsia="Times New Roman"/>
        </w:rPr>
        <w:t xml:space="preserve"> </w:t>
      </w:r>
      <w:commentRangeStart w:id="48"/>
      <w:r>
        <w:t>Introduction</w:t>
      </w:r>
      <w:commentRangeEnd w:id="48"/>
      <w:r w:rsidR="009016AC">
        <w:rPr>
          <w:rStyle w:val="CommentReference"/>
          <w:rFonts w:ascii="Liberation Serif" w:eastAsia="Droid Sans Fallback" w:hAnsi="Liberation Serif" w:cs="Mangal"/>
          <w:i w:val="0"/>
          <w:iCs w:val="0"/>
          <w:lang w:eastAsia="zh-CN" w:bidi="hi-IN"/>
        </w:rPr>
        <w:commentReference w:id="48"/>
      </w:r>
    </w:p>
    <w:p w:rsidR="005C2431" w:rsidRDefault="00C16391">
      <w:pPr>
        <w:pStyle w:val="Textbody"/>
      </w:pPr>
      <w:ins w:id="49" w:author="Anvik, John" w:date="2015-03-12T17:54:00Z">
        <w:r>
          <w:t>There are two primary concerns i</w:t>
        </w:r>
      </w:ins>
      <w:del w:id="50" w:author="Anvik, John" w:date="2015-03-12T17:54:00Z">
        <w:r w:rsidR="00241F4C" w:rsidDel="00C16391">
          <w:delText>I</w:delText>
        </w:r>
      </w:del>
      <w:r w:rsidR="00241F4C">
        <w:t>n software release planning</w:t>
      </w:r>
      <w:del w:id="51" w:author="Anvik, John" w:date="2015-03-12T17:54:00Z">
        <w:r w:rsidR="00241F4C" w:rsidDel="00C16391">
          <w:delText xml:space="preserve"> there are two primary concerns</w:delText>
        </w:r>
      </w:del>
      <w:r w:rsidR="00241F4C">
        <w:t xml:space="preserve">: </w:t>
      </w:r>
      <w:del w:id="52" w:author="Anvik, John" w:date="2015-03-12T17:55:00Z">
        <w:r w:rsidR="00241F4C" w:rsidDel="00C16391">
          <w:delText xml:space="preserve">functionality and quality. To </w:delText>
        </w:r>
      </w:del>
      <w:r w:rsidR="00241F4C">
        <w:t>improv</w:t>
      </w:r>
      <w:ins w:id="53" w:author="Anvik, John" w:date="2015-03-12T17:55:00Z">
        <w:r>
          <w:t>ing</w:t>
        </w:r>
      </w:ins>
      <w:del w:id="54" w:author="Anvik, John" w:date="2015-03-12T17:55:00Z">
        <w:r w:rsidR="00241F4C" w:rsidDel="00C16391">
          <w:delText>e</w:delText>
        </w:r>
      </w:del>
      <w:r w:rsidR="00241F4C">
        <w:t xml:space="preserve"> functionality and maintain</w:t>
      </w:r>
      <w:ins w:id="55" w:author="Anvik, John" w:date="2015-03-12T17:55:00Z">
        <w:r>
          <w:t>ing</w:t>
        </w:r>
      </w:ins>
      <w:r w:rsidR="00241F4C">
        <w:t xml:space="preserve"> high quality</w:t>
      </w:r>
      <w:del w:id="56" w:author="Anvik, John" w:date="2015-03-12T17:55:00Z">
        <w:r w:rsidR="00241F4C" w:rsidDel="00C16391">
          <w:delText xml:space="preserve"> are the common objectives</w:delText>
        </w:r>
      </w:del>
      <w:r w:rsidR="00241F4C">
        <w:t xml:space="preserve">. Both objectives are constrained by limits on development time and </w:t>
      </w:r>
      <w:del w:id="57" w:author="Anvik, John" w:date="2015-03-12T17:56:00Z">
        <w:r w:rsidR="00241F4C" w:rsidDel="00C16391">
          <w:delText>cost</w:delText>
        </w:r>
      </w:del>
      <w:ins w:id="58" w:author="Anvik, John" w:date="2015-03-12T17:56:00Z">
        <w:r>
          <w:t>budget</w:t>
        </w:r>
      </w:ins>
      <w:r w:rsidR="00241F4C">
        <w:t xml:space="preserve">. </w:t>
      </w:r>
      <w:del w:id="59" w:author="Anvik, John" w:date="2015-03-12T17:56:00Z">
        <w:r w:rsidR="00241F4C" w:rsidDel="00C16391">
          <w:delText>In order t</w:delText>
        </w:r>
      </w:del>
      <w:ins w:id="60" w:author="Anvik, John" w:date="2015-03-12T17:56:00Z">
        <w:r>
          <w:t>T</w:t>
        </w:r>
      </w:ins>
      <w:r w:rsidR="00241F4C">
        <w:t xml:space="preserve">o respect these constraints and </w:t>
      </w:r>
      <w:del w:id="61" w:author="Anvik, John" w:date="2015-03-12T17:56:00Z">
        <w:r w:rsidR="00241F4C" w:rsidDel="00C16391">
          <w:delText>still pursue</w:delText>
        </w:r>
      </w:del>
      <w:ins w:id="62" w:author="Anvik, John" w:date="2015-03-12T17:56:00Z">
        <w:r>
          <w:t>meet</w:t>
        </w:r>
      </w:ins>
      <w:r w:rsidR="00241F4C">
        <w:t xml:space="preserve"> both objectives, the scope of </w:t>
      </w:r>
      <w:ins w:id="63" w:author="Anvik, John" w:date="2015-03-12T17:56:00Z">
        <w:r>
          <w:t xml:space="preserve">the </w:t>
        </w:r>
      </w:ins>
      <w:r w:rsidR="00241F4C">
        <w:t xml:space="preserve">planned work must be limited, </w:t>
      </w:r>
      <w:del w:id="64" w:author="Anvik, John" w:date="2015-03-12T17:57:00Z">
        <w:r w:rsidR="00241F4C" w:rsidDel="00C16391">
          <w:delText xml:space="preserve">so </w:delText>
        </w:r>
      </w:del>
      <w:ins w:id="65" w:author="Anvik, John" w:date="2015-03-12T17:57:00Z">
        <w:r>
          <w:t xml:space="preserve">such that </w:t>
        </w:r>
      </w:ins>
      <w:del w:id="66" w:author="Anvik, John" w:date="2015-03-12T17:57:00Z">
        <w:r w:rsidR="00241F4C" w:rsidDel="00C16391">
          <w:delText xml:space="preserve">that </w:delText>
        </w:r>
      </w:del>
      <w:ins w:id="67" w:author="Anvik, John" w:date="2015-03-12T17:57:00Z">
        <w:r>
          <w:t xml:space="preserve">there is </w:t>
        </w:r>
      </w:ins>
      <w:r w:rsidR="00241F4C">
        <w:t xml:space="preserve">time </w:t>
      </w:r>
      <w:del w:id="68" w:author="Anvik, John" w:date="2015-03-12T17:57:00Z">
        <w:r w:rsidR="00241F4C" w:rsidDel="00C16391">
          <w:delText xml:space="preserve">is </w:delText>
        </w:r>
      </w:del>
      <w:r w:rsidR="00241F4C">
        <w:t xml:space="preserve">available to properly </w:t>
      </w:r>
      <w:ins w:id="69" w:author="Anvik, John" w:date="2015-03-12T17:57:00Z">
        <w:r>
          <w:t>handle</w:t>
        </w:r>
      </w:ins>
      <w:del w:id="70" w:author="Anvik, John" w:date="2015-03-12T17:57:00Z">
        <w:r w:rsidR="00241F4C" w:rsidDel="00C16391">
          <w:delText>deal</w:delText>
        </w:r>
      </w:del>
      <w:r w:rsidR="00241F4C">
        <w:t xml:space="preserve"> </w:t>
      </w:r>
      <w:del w:id="71" w:author="Anvik, John" w:date="2015-03-12T17:57:00Z">
        <w:r w:rsidR="00241F4C" w:rsidDel="00C16391">
          <w:delText xml:space="preserve">with </w:delText>
        </w:r>
      </w:del>
      <w:r w:rsidR="00241F4C">
        <w:t xml:space="preserve">the inevitable defects (bugs) that will arise. </w:t>
      </w:r>
      <w:del w:id="72" w:author="Anvik, John" w:date="2015-03-12T17:58:00Z">
        <w:r w:rsidR="00241F4C" w:rsidDel="00C16391">
          <w:delText>Thus</w:delText>
        </w:r>
      </w:del>
      <w:ins w:id="73" w:author="Anvik, John" w:date="2015-03-12T17:58:00Z">
        <w:r>
          <w:t>In this way</w:t>
        </w:r>
      </w:ins>
      <w:r w:rsidR="00241F4C">
        <w:t xml:space="preserve">, a high quality of software </w:t>
      </w:r>
      <w:ins w:id="74" w:author="Anvik, John" w:date="2015-03-12T17:58:00Z">
        <w:r>
          <w:t xml:space="preserve">product </w:t>
        </w:r>
      </w:ins>
      <w:r w:rsidR="00241F4C">
        <w:t xml:space="preserve">can be </w:t>
      </w:r>
      <w:del w:id="75" w:author="Anvik, John" w:date="2015-03-12T17:58:00Z">
        <w:r w:rsidR="00241F4C" w:rsidDel="00C16391">
          <w:delText xml:space="preserve">ensured </w:delText>
        </w:r>
      </w:del>
      <w:ins w:id="76" w:author="Anvik, John" w:date="2015-03-12T17:58:00Z">
        <w:r>
          <w:t xml:space="preserve">produced </w:t>
        </w:r>
      </w:ins>
      <w:r w:rsidR="00241F4C">
        <w:t xml:space="preserve">while also improving </w:t>
      </w:r>
      <w:ins w:id="77" w:author="Anvik, John" w:date="2015-03-12T17:58:00Z">
        <w:r>
          <w:t xml:space="preserve">its </w:t>
        </w:r>
      </w:ins>
      <w:r w:rsidR="00241F4C">
        <w:t>functionality.</w:t>
      </w:r>
    </w:p>
    <w:p w:rsidR="005C2431" w:rsidRDefault="00241F4C">
      <w:pPr>
        <w:pStyle w:val="Textbody"/>
      </w:pPr>
      <w:r>
        <w:t xml:space="preserve">A </w:t>
      </w:r>
      <w:del w:id="78" w:author="Anvik, John" w:date="2015-03-12T18:01:00Z">
        <w:r w:rsidDel="00C16391">
          <w:delText>critical step</w:delText>
        </w:r>
      </w:del>
      <w:ins w:id="79" w:author="Anvik, John" w:date="2015-03-12T18:01:00Z">
        <w:r w:rsidR="00C16391">
          <w:t>significant consideration in the release planning process</w:t>
        </w:r>
      </w:ins>
      <w:del w:id="80" w:author="Anvik, John" w:date="2015-03-12T18:01:00Z">
        <w:r w:rsidDel="00C16391">
          <w:delText xml:space="preserve"> in this planning process</w:delText>
        </w:r>
      </w:del>
      <w:r>
        <w:t xml:space="preserve"> is </w:t>
      </w:r>
      <w:del w:id="81" w:author="Anvik, John" w:date="2015-03-12T18:01:00Z">
        <w:r w:rsidDel="00C16391">
          <w:delText xml:space="preserve">to factor in a suitable </w:delText>
        </w:r>
      </w:del>
      <w:ins w:id="82" w:author="Anvik, John" w:date="2015-03-12T18:01:00Z">
        <w:r w:rsidR="00C16391">
          <w:t xml:space="preserve">the </w:t>
        </w:r>
      </w:ins>
      <w:r>
        <w:t xml:space="preserve">amount of time </w:t>
      </w:r>
      <w:ins w:id="83" w:author="Anvik, John" w:date="2015-03-12T18:01:00Z">
        <w:r w:rsidR="00C16391">
          <w:t xml:space="preserve">allocated </w:t>
        </w:r>
      </w:ins>
      <w:r>
        <w:t xml:space="preserve">for testing and bug-fixing. </w:t>
      </w:r>
      <w:ins w:id="84" w:author="Anvik, John" w:date="2015-03-12T18:01:00Z">
        <w:r w:rsidR="00C16391">
          <w:t xml:space="preserve">If this </w:t>
        </w:r>
      </w:ins>
      <w:ins w:id="85" w:author="Anvik, John" w:date="2015-03-12T18:02:00Z">
        <w:r w:rsidR="00764932">
          <w:t xml:space="preserve">factor is not considered, the project risks </w:t>
        </w:r>
      </w:ins>
      <w:del w:id="86" w:author="Anvik, John" w:date="2015-03-12T18:02:00Z">
        <w:r w:rsidDel="00764932">
          <w:delText xml:space="preserve">Otherwise, there is a risk of </w:delText>
        </w:r>
      </w:del>
      <w:ins w:id="87" w:author="Anvik, John" w:date="2015-03-12T18:02:00Z">
        <w:r w:rsidR="00764932">
          <w:t xml:space="preserve">a slip in the </w:t>
        </w:r>
      </w:ins>
      <w:r>
        <w:t xml:space="preserve">schedule or </w:t>
      </w:r>
      <w:ins w:id="88" w:author="Anvik, John" w:date="2015-03-12T18:02:00Z">
        <w:r w:rsidR="00764932">
          <w:t xml:space="preserve">the </w:t>
        </w:r>
      </w:ins>
      <w:r>
        <w:t xml:space="preserve">quality </w:t>
      </w:r>
      <w:del w:id="89" w:author="Anvik, John" w:date="2015-03-12T18:02:00Z">
        <w:r w:rsidDel="00764932">
          <w:delText>slip</w:delText>
        </w:r>
      </w:del>
      <w:ins w:id="90" w:author="Anvik, John" w:date="2015-03-12T18:02:00Z">
        <w:r w:rsidR="00764932">
          <w:t>of the product</w:t>
        </w:r>
      </w:ins>
      <w:r>
        <w:t xml:space="preserve">. </w:t>
      </w:r>
      <w:del w:id="91" w:author="Anvik, John" w:date="2015-03-12T18:02:00Z">
        <w:r w:rsidDel="00764932">
          <w:delText xml:space="preserve">Since </w:delText>
        </w:r>
      </w:del>
      <w:ins w:id="92" w:author="Anvik, John" w:date="2015-03-12T18:02:00Z">
        <w:r w:rsidR="00764932">
          <w:t xml:space="preserve">As </w:t>
        </w:r>
      </w:ins>
      <w:r>
        <w:t xml:space="preserve">the time required for testing and bug-fixing will likely be a function of the </w:t>
      </w:r>
      <w:del w:id="93" w:author="James" w:date="2015-03-14T00:28:00Z">
        <w:r w:rsidDel="00597289">
          <w:delText xml:space="preserve">number of </w:delText>
        </w:r>
      </w:del>
      <w:r>
        <w:t xml:space="preserve">defects introduced during development, it </w:t>
      </w:r>
      <w:del w:id="94" w:author="Anvik, John" w:date="2015-03-12T18:03:00Z">
        <w:r w:rsidDel="00764932">
          <w:delText>would be</w:delText>
        </w:r>
      </w:del>
      <w:ins w:id="95" w:author="Anvik, John" w:date="2015-03-12T18:03:00Z">
        <w:r w:rsidR="00764932">
          <w:t>is</w:t>
        </w:r>
      </w:ins>
      <w:r>
        <w:t xml:space="preserve"> desirable to </w:t>
      </w:r>
      <w:ins w:id="96" w:author="Anvik, John" w:date="2015-03-12T18:03:00Z">
        <w:r w:rsidR="00764932">
          <w:t xml:space="preserve">be able to </w:t>
        </w:r>
      </w:ins>
      <w:del w:id="97" w:author="Anvik, John" w:date="2015-03-12T18:03:00Z">
        <w:r w:rsidDel="00764932">
          <w:delText xml:space="preserve">have a technique for </w:delText>
        </w:r>
      </w:del>
      <w:r>
        <w:t>predict</w:t>
      </w:r>
      <w:del w:id="98" w:author="Anvik, John" w:date="2015-03-12T18:03:00Z">
        <w:r w:rsidDel="00764932">
          <w:delText>ing</w:delText>
        </w:r>
      </w:del>
      <w:r>
        <w:t xml:space="preserve"> </w:t>
      </w:r>
      <w:commentRangeStart w:id="99"/>
      <w:del w:id="100" w:author="James" w:date="2015-03-14T00:28:00Z">
        <w:r w:rsidDel="00597289">
          <w:delText xml:space="preserve">how many </w:delText>
        </w:r>
        <w:commentRangeStart w:id="101"/>
        <w:r w:rsidDel="00597289">
          <w:delText>bugs</w:delText>
        </w:r>
        <w:commentRangeEnd w:id="99"/>
        <w:r w:rsidR="00764932" w:rsidDel="00597289">
          <w:rPr>
            <w:rStyle w:val="CommentReference"/>
            <w:rFonts w:ascii="Liberation Serif" w:eastAsia="Droid Sans Fallback" w:hAnsi="Liberation Serif" w:cs="Mangal"/>
            <w:spacing w:val="0"/>
            <w:lang w:bidi="hi-IN"/>
          </w:rPr>
          <w:commentReference w:id="99"/>
        </w:r>
      </w:del>
      <w:ins w:id="102" w:author="James" w:date="2015-03-14T00:30:00Z">
        <w:r w:rsidR="00597289">
          <w:t>the</w:t>
        </w:r>
      </w:ins>
      <w:ins w:id="103" w:author="James" w:date="2015-03-14T00:28:00Z">
        <w:r w:rsidR="00597289">
          <w:t xml:space="preserve"> defects</w:t>
        </w:r>
      </w:ins>
      <w:ins w:id="104" w:author="James" w:date="2015-03-14T00:30:00Z">
        <w:r w:rsidR="00597289">
          <w:t xml:space="preserve"> that</w:t>
        </w:r>
      </w:ins>
      <w:r>
        <w:t xml:space="preserve"> </w:t>
      </w:r>
      <w:commentRangeEnd w:id="101"/>
      <w:r w:rsidR="00A13391">
        <w:rPr>
          <w:rStyle w:val="CommentReference"/>
          <w:rFonts w:ascii="Liberation Serif" w:eastAsia="Droid Sans Fallback" w:hAnsi="Liberation Serif" w:cs="Mangal"/>
          <w:spacing w:val="0"/>
          <w:lang w:bidi="hi-IN"/>
        </w:rPr>
        <w:commentReference w:id="101"/>
      </w:r>
      <w:r>
        <w:t>can be expected as development proceeds.</w:t>
      </w:r>
    </w:p>
    <w:p w:rsidR="005C2431" w:rsidRDefault="00882B7D">
      <w:pPr>
        <w:pStyle w:val="Textbody"/>
      </w:pPr>
      <w:commentRangeStart w:id="105"/>
      <w:ins w:id="106" w:author="Anvik, John" w:date="2015-03-13T08:53:00Z">
        <w:r>
          <w:t xml:space="preserve">Defect prediction techniques </w:t>
        </w:r>
      </w:ins>
      <w:ins w:id="107" w:author="Anvik, John" w:date="2015-03-13T08:54:00Z">
        <w:r>
          <w:t xml:space="preserve">generally fall into two categories; those based on </w:t>
        </w:r>
        <w:commentRangeStart w:id="108"/>
        <w:r>
          <w:t xml:space="preserve">code analysis </w:t>
        </w:r>
        <w:commentRangeEnd w:id="108"/>
        <w:r>
          <w:rPr>
            <w:rStyle w:val="CommentReference"/>
            <w:rFonts w:ascii="Liberation Serif" w:eastAsia="Droid Sans Fallback" w:hAnsi="Liberation Serif" w:cs="Mangal"/>
            <w:spacing w:val="0"/>
            <w:lang w:bidi="hi-IN"/>
          </w:rPr>
          <w:commentReference w:id="108"/>
        </w:r>
        <w:r>
          <w:t xml:space="preserve">and those based on statistical </w:t>
        </w:r>
        <w:commentRangeStart w:id="109"/>
        <w:r>
          <w:t>analysis</w:t>
        </w:r>
      </w:ins>
      <w:commentRangeEnd w:id="109"/>
      <w:ins w:id="110" w:author="Anvik, John" w:date="2015-03-13T08:55:00Z">
        <w:r>
          <w:rPr>
            <w:rStyle w:val="CommentReference"/>
            <w:rFonts w:ascii="Liberation Serif" w:eastAsia="Droid Sans Fallback" w:hAnsi="Liberation Serif" w:cs="Mangal"/>
            <w:spacing w:val="0"/>
            <w:lang w:bidi="hi-IN"/>
          </w:rPr>
          <w:commentReference w:id="109"/>
        </w:r>
        <w:r>
          <w:t xml:space="preserve">. </w:t>
        </w:r>
      </w:ins>
      <w:ins w:id="111" w:author="Anvik, John" w:date="2015-03-13T08:54:00Z">
        <w:r>
          <w:t xml:space="preserve"> </w:t>
        </w:r>
      </w:ins>
      <w:del w:id="112" w:author="Anvik, John" w:date="2015-03-13T08:55:00Z">
        <w:r w:rsidR="00241F4C" w:rsidDel="00882B7D">
          <w:delText>Many software defect prediction techniques rely on code analysis. Other techniques rely on statistical modeling using empirical time series data. In t</w:delText>
        </w:r>
      </w:del>
      <w:ins w:id="113" w:author="Anvik, John" w:date="2015-03-13T08:55:00Z">
        <w:r>
          <w:t>T</w:t>
        </w:r>
      </w:ins>
      <w:r w:rsidR="00241F4C">
        <w:t>his paper</w:t>
      </w:r>
      <w:ins w:id="114" w:author="Anvik, John" w:date="2015-03-13T08:55:00Z">
        <w:r>
          <w:t xml:space="preserve"> presents an alternative </w:t>
        </w:r>
      </w:ins>
      <w:ins w:id="115" w:author="Anvik, John" w:date="2015-03-13T08:56:00Z">
        <w:r>
          <w:t xml:space="preserve">technique: </w:t>
        </w:r>
      </w:ins>
      <w:del w:id="116" w:author="Anvik, John" w:date="2015-03-13T08:56:00Z">
        <w:r w:rsidR="00241F4C" w:rsidDel="00882B7D">
          <w:delText xml:space="preserve">, </w:delText>
        </w:r>
      </w:del>
      <w:r w:rsidR="00241F4C">
        <w:t>a time series model</w:t>
      </w:r>
      <w:del w:id="117" w:author="Anvik, John" w:date="2015-03-13T08:56:00Z">
        <w:r w:rsidR="00241F4C" w:rsidDel="00882B7D">
          <w:delText xml:space="preserve"> is used</w:delText>
        </w:r>
      </w:del>
      <w:r w:rsidR="00241F4C">
        <w:t>.</w:t>
      </w:r>
      <w:commentRangeEnd w:id="105"/>
      <w:r w:rsidR="009B5E70">
        <w:rPr>
          <w:rStyle w:val="CommentReference"/>
          <w:rFonts w:ascii="Liberation Serif" w:eastAsia="Droid Sans Fallback" w:hAnsi="Liberation Serif" w:cs="Mangal"/>
          <w:spacing w:val="0"/>
          <w:lang w:bidi="hi-IN"/>
        </w:rPr>
        <w:commentReference w:id="105"/>
      </w:r>
    </w:p>
    <w:p w:rsidR="0006774E" w:rsidRDefault="00241F4C" w:rsidP="0006774E">
      <w:pPr>
        <w:pStyle w:val="Textbody"/>
        <w:rPr>
          <w:ins w:id="118" w:author="Anvik, John" w:date="2015-03-13T09:49:00Z"/>
        </w:rPr>
      </w:pPr>
      <w:del w:id="119" w:author="Anvik, John" w:date="2015-03-13T08:57:00Z">
        <w:r w:rsidDel="00F263BE">
          <w:delText xml:space="preserve">One </w:delText>
        </w:r>
      </w:del>
      <w:ins w:id="120" w:author="Anvik, John" w:date="2015-03-13T08:57:00Z">
        <w:r w:rsidR="00F263BE">
          <w:t xml:space="preserve">A </w:t>
        </w:r>
      </w:ins>
      <w:r>
        <w:t>potential application of a defect prediction model is for comparing different release plans</w:t>
      </w:r>
      <w:del w:id="121" w:author="Anvik, John" w:date="2015-03-13T08:57:00Z">
        <w:r w:rsidDel="00F263BE">
          <w:delText>,</w:delText>
        </w:r>
      </w:del>
      <w:r>
        <w:t xml:space="preserve"> </w:t>
      </w:r>
      <w:del w:id="122" w:author="James" w:date="2015-03-14T00:42:00Z">
        <w:r w:rsidDel="00A13391">
          <w:delText xml:space="preserve">to </w:delText>
        </w:r>
      </w:del>
      <w:ins w:id="123" w:author="James" w:date="2015-03-14T00:42:00Z">
        <w:r w:rsidR="00A13391">
          <w:t xml:space="preserve">according to their </w:t>
        </w:r>
      </w:ins>
      <w:del w:id="124" w:author="Anvik, John" w:date="2015-03-13T08:57:00Z">
        <w:r w:rsidDel="00F263BE">
          <w:delText xml:space="preserve">see </w:delText>
        </w:r>
      </w:del>
      <w:ins w:id="125" w:author="Anvik, John" w:date="2015-03-13T08:57:00Z">
        <w:r w:rsidR="00F263BE">
          <w:t>estimate</w:t>
        </w:r>
      </w:ins>
      <w:ins w:id="126" w:author="James" w:date="2015-03-14T00:42:00Z">
        <w:r w:rsidR="00A13391">
          <w:t>d</w:t>
        </w:r>
      </w:ins>
      <w:ins w:id="127" w:author="Anvik, John" w:date="2015-03-13T08:57:00Z">
        <w:r w:rsidR="00F263BE">
          <w:t xml:space="preserve"> </w:t>
        </w:r>
      </w:ins>
      <w:del w:id="128" w:author="Anvik, John" w:date="2015-03-13T08:58:00Z">
        <w:r w:rsidDel="00F263BE">
          <w:delText>how much</w:delText>
        </w:r>
      </w:del>
      <w:ins w:id="129" w:author="Anvik, John" w:date="2015-03-13T08:58:00Z">
        <w:del w:id="130" w:author="James" w:date="2015-03-14T00:42:00Z">
          <w:r w:rsidR="00F263BE" w:rsidDel="00A13391">
            <w:delText>the</w:delText>
          </w:r>
        </w:del>
      </w:ins>
      <w:del w:id="131" w:author="James" w:date="2015-03-14T00:42:00Z">
        <w:r w:rsidDel="00A13391">
          <w:delText xml:space="preserve"> </w:delText>
        </w:r>
      </w:del>
      <w:r>
        <w:t>bug fallout</w:t>
      </w:r>
      <w:del w:id="132" w:author="James" w:date="2015-03-14T00:43:00Z">
        <w:r w:rsidDel="00A13391">
          <w:delText xml:space="preserve"> </w:delText>
        </w:r>
      </w:del>
      <w:del w:id="133" w:author="Anvik, John" w:date="2015-03-13T08:58:00Z">
        <w:r w:rsidDel="00F263BE">
          <w:delText>would likely result</w:delText>
        </w:r>
      </w:del>
      <w:ins w:id="134" w:author="Anvik, John" w:date="2015-03-13T08:58:00Z">
        <w:del w:id="135" w:author="James" w:date="2015-03-14T00:42:00Z">
          <w:r w:rsidR="00F263BE" w:rsidDel="00A13391">
            <w:delText>for a particular release plan</w:delText>
          </w:r>
        </w:del>
      </w:ins>
      <w:r>
        <w:t xml:space="preserve">. This would </w:t>
      </w:r>
      <w:del w:id="136" w:author="Anvik, John" w:date="2015-03-13T08:59:00Z">
        <w:r w:rsidDel="00F263BE">
          <w:delText xml:space="preserve">help </w:delText>
        </w:r>
      </w:del>
      <w:ins w:id="137" w:author="Anvik, John" w:date="2015-03-13T08:59:00Z">
        <w:r w:rsidR="00F263BE">
          <w:t xml:space="preserve">assist release </w:t>
        </w:r>
      </w:ins>
      <w:r>
        <w:t xml:space="preserve">planners </w:t>
      </w:r>
      <w:ins w:id="138" w:author="James" w:date="2015-03-14T00:45:00Z">
        <w:r w:rsidR="00A13391">
          <w:t xml:space="preserve">in </w:t>
        </w:r>
      </w:ins>
      <w:del w:id="139" w:author="James" w:date="2015-03-14T00:45:00Z">
        <w:r w:rsidDel="00A13391">
          <w:delText xml:space="preserve">compare </w:delText>
        </w:r>
      </w:del>
      <w:del w:id="140" w:author="James" w:date="2015-03-14T00:46:00Z">
        <w:r w:rsidDel="00A13391">
          <w:delText xml:space="preserve">release plans to </w:delText>
        </w:r>
      </w:del>
      <w:ins w:id="141" w:author="Anvik, John" w:date="2015-03-13T08:59:00Z">
        <w:del w:id="142" w:author="James" w:date="2015-03-14T00:46:00Z">
          <w:r w:rsidR="00F263BE" w:rsidDel="00A13391">
            <w:delText xml:space="preserve">in </w:delText>
          </w:r>
        </w:del>
      </w:ins>
      <w:r>
        <w:t>ensur</w:t>
      </w:r>
      <w:ins w:id="143" w:author="Anvik, John" w:date="2015-03-13T08:59:00Z">
        <w:r w:rsidR="00F263BE">
          <w:t>ing</w:t>
        </w:r>
      </w:ins>
      <w:del w:id="144" w:author="Anvik, John" w:date="2015-03-13T08:59:00Z">
        <w:r w:rsidDel="00F263BE">
          <w:delText>e</w:delText>
        </w:r>
      </w:del>
      <w:r>
        <w:t xml:space="preserve"> that </w:t>
      </w:r>
      <w:ins w:id="145" w:author="Anvik, John" w:date="2015-03-13T09:00:00Z">
        <w:r w:rsidR="00F263BE">
          <w:t xml:space="preserve">the </w:t>
        </w:r>
      </w:ins>
      <w:r>
        <w:t xml:space="preserve">total development time does not exceed the </w:t>
      </w:r>
      <w:ins w:id="146" w:author="Anvik, John" w:date="2015-03-13T09:00:00Z">
        <w:r w:rsidR="00F263BE">
          <w:t xml:space="preserve">project’s </w:t>
        </w:r>
      </w:ins>
      <w:r>
        <w:t>time budget</w:t>
      </w:r>
      <w:ins w:id="147" w:author="Anvik, John" w:date="2015-03-13T09:00:00Z">
        <w:r w:rsidR="00F263BE">
          <w:t xml:space="preserve"> for a release</w:t>
        </w:r>
      </w:ins>
      <w:r>
        <w:t xml:space="preserve">. The comparison of different </w:t>
      </w:r>
      <w:ins w:id="148" w:author="Anvik, John" w:date="2015-03-13T09:00:00Z">
        <w:r w:rsidR="00F263BE">
          <w:t xml:space="preserve">release </w:t>
        </w:r>
      </w:ins>
      <w:r>
        <w:t>plans is integral to release plan</w:t>
      </w:r>
      <w:del w:id="149" w:author="Anvik, John" w:date="2015-03-13T09:01:00Z">
        <w:r w:rsidDel="00F263BE">
          <w:delText>ning</w:delText>
        </w:r>
      </w:del>
      <w:r>
        <w:t xml:space="preserve"> optimization</w:t>
      </w:r>
      <w:ins w:id="150" w:author="Anvik, John" w:date="2015-03-13T09:01:00Z">
        <w:del w:id="151" w:author="James" w:date="2015-03-14T00:46:00Z">
          <w:r w:rsidR="00F263BE" w:rsidDel="00A13391">
            <w:delText>. Release plan optimization</w:delText>
          </w:r>
        </w:del>
      </w:ins>
      <w:ins w:id="152" w:author="James" w:date="2015-03-14T00:46:00Z">
        <w:r w:rsidR="00A13391">
          <w:t>, which</w:t>
        </w:r>
      </w:ins>
      <w:ins w:id="153" w:author="Anvik, John" w:date="2015-03-13T09:01:00Z">
        <w:r w:rsidR="00F263BE">
          <w:t xml:space="preserve"> is</w:t>
        </w:r>
      </w:ins>
      <w:del w:id="154" w:author="Anvik, John" w:date="2015-03-13T09:02:00Z">
        <w:r w:rsidDel="00F263BE">
          <w:delText xml:space="preserve">, </w:delText>
        </w:r>
      </w:del>
      <w:del w:id="155" w:author="Anvik, John" w:date="2015-03-13T09:00:00Z">
        <w:r w:rsidDel="00F263BE">
          <w:delText>which is the</w:delText>
        </w:r>
      </w:del>
      <w:ins w:id="156" w:author="Anvik, John" w:date="2015-03-13T09:02:00Z">
        <w:r w:rsidR="00F263BE">
          <w:t xml:space="preserve"> </w:t>
        </w:r>
        <w:del w:id="157" w:author="James" w:date="2015-03-14T00:47:00Z">
          <w:r w:rsidR="00F263BE" w:rsidDel="00A13391">
            <w:delText>a</w:delText>
          </w:r>
        </w:del>
      </w:ins>
      <w:ins w:id="158" w:author="James" w:date="2015-03-14T00:47:00Z">
        <w:r w:rsidR="00A13391">
          <w:t>the</w:t>
        </w:r>
      </w:ins>
      <w:r>
        <w:t xml:space="preserve"> focus of The Next Release Problem</w:t>
      </w:r>
      <w:ins w:id="159" w:author="Anvik, John" w:date="2015-03-13T09:50:00Z">
        <w:r w:rsidR="0006774E">
          <w:t xml:space="preserve"> [2]</w:t>
        </w:r>
      </w:ins>
      <w:r>
        <w:t>, a key problem in Search-Based Software Engineering (SBSE)</w:t>
      </w:r>
      <w:ins w:id="160" w:author="Anvik, John" w:date="2015-03-13T09:49:00Z">
        <w:r w:rsidR="0006774E">
          <w:t xml:space="preserve"> [10, 15, 17].</w:t>
        </w:r>
      </w:ins>
    </w:p>
    <w:p w:rsidR="005C2431" w:rsidDel="00A13391" w:rsidRDefault="00241F4C">
      <w:pPr>
        <w:pStyle w:val="Textbody"/>
        <w:rPr>
          <w:del w:id="161" w:author="James" w:date="2015-03-14T00:47:00Z"/>
        </w:rPr>
      </w:pPr>
      <w:del w:id="162" w:author="James" w:date="2015-03-14T00:47:00Z">
        <w:r w:rsidDel="00A13391">
          <w:delText>.</w:delText>
        </w:r>
      </w:del>
    </w:p>
    <w:p w:rsidR="005C2431" w:rsidDel="00A13391" w:rsidRDefault="005C2431">
      <w:pPr>
        <w:pStyle w:val="Textbody"/>
        <w:rPr>
          <w:del w:id="163" w:author="James" w:date="2015-03-14T00:47:00Z"/>
        </w:rPr>
      </w:pPr>
    </w:p>
    <w:p w:rsidR="005C2431" w:rsidRDefault="00241F4C">
      <w:pPr>
        <w:pStyle w:val="Textbody"/>
      </w:pPr>
      <w:del w:id="164" w:author="Anvik, John" w:date="2015-03-13T09:02:00Z">
        <w:r w:rsidDel="00184C75">
          <w:delText>To make</w:delText>
        </w:r>
      </w:del>
      <w:ins w:id="165" w:author="Anvik, John" w:date="2015-03-13T09:02:00Z">
        <w:r w:rsidR="00184C75">
          <w:t>For</w:t>
        </w:r>
      </w:ins>
      <w:r>
        <w:t xml:space="preserve"> the defect prediction model </w:t>
      </w:r>
      <w:ins w:id="166" w:author="Anvik, John" w:date="2015-03-13T09:02:00Z">
        <w:r w:rsidR="00184C75">
          <w:t xml:space="preserve">to be </w:t>
        </w:r>
      </w:ins>
      <w:r>
        <w:t xml:space="preserve">useful </w:t>
      </w:r>
      <w:del w:id="167" w:author="Anvik, John" w:date="2015-03-13T09:02:00Z">
        <w:r w:rsidDel="00184C75">
          <w:delText xml:space="preserve">for </w:delText>
        </w:r>
      </w:del>
      <w:ins w:id="168" w:author="Anvik, John" w:date="2015-03-13T09:02:00Z">
        <w:r w:rsidR="00184C75">
          <w:t xml:space="preserve">in </w:t>
        </w:r>
      </w:ins>
      <w:r>
        <w:t xml:space="preserve">comparing release plans, the model must </w:t>
      </w:r>
      <w:del w:id="169" w:author="Anvik, John" w:date="2015-03-13T09:03:00Z">
        <w:r w:rsidDel="00184C75">
          <w:delText xml:space="preserve">be </w:delText>
        </w:r>
      </w:del>
      <w:r>
        <w:t>depend</w:t>
      </w:r>
      <w:del w:id="170" w:author="Anvik, John" w:date="2015-03-13T09:03:00Z">
        <w:r w:rsidDel="00184C75">
          <w:delText>ent</w:delText>
        </w:r>
      </w:del>
      <w:r>
        <w:t xml:space="preserve"> </w:t>
      </w:r>
      <w:del w:id="171" w:author="Anvik, John" w:date="2015-03-13T09:03:00Z">
        <w:r w:rsidDel="00184C75">
          <w:delText xml:space="preserve">in some way </w:delText>
        </w:r>
      </w:del>
      <w:r>
        <w:t xml:space="preserve">on the basic elements of </w:t>
      </w:r>
      <w:r>
        <w:lastRenderedPageBreak/>
        <w:t>the release plan</w:t>
      </w:r>
      <w:ins w:id="172" w:author="Anvik, John" w:date="2015-03-13T09:03:00Z">
        <w:r w:rsidR="00184C75">
          <w:t>:</w:t>
        </w:r>
      </w:ins>
      <w:del w:id="173" w:author="Anvik, John" w:date="2015-03-13T09:03:00Z">
        <w:r w:rsidDel="00184C75">
          <w:delText>:</w:delText>
        </w:r>
      </w:del>
      <w:r>
        <w:t xml:space="preserve"> </w:t>
      </w:r>
      <w:ins w:id="174" w:author="Anvik, John" w:date="2015-03-13T09:03:00Z">
        <w:r w:rsidR="00184C75">
          <w:t xml:space="preserve">the </w:t>
        </w:r>
      </w:ins>
      <w:del w:id="175" w:author="Anvik, John" w:date="2015-03-13T09:03:00Z">
        <w:r w:rsidDel="00184C75">
          <w:delText xml:space="preserve">planned </w:delText>
        </w:r>
      </w:del>
      <w:del w:id="176" w:author="Anvik, John" w:date="2015-03-13T09:04:00Z">
        <w:r w:rsidDel="00184C75">
          <w:delText xml:space="preserve">new </w:delText>
        </w:r>
      </w:del>
      <w:r>
        <w:t>features and improvements</w:t>
      </w:r>
      <w:ins w:id="177" w:author="Anvik, John" w:date="2015-03-13T09:03:00Z">
        <w:r w:rsidR="00184C75">
          <w:t xml:space="preserve"> planned for the next rel</w:t>
        </w:r>
      </w:ins>
      <w:ins w:id="178" w:author="Anvik, John" w:date="2015-03-13T09:04:00Z">
        <w:r w:rsidR="00184C75">
          <w:t>e</w:t>
        </w:r>
      </w:ins>
      <w:ins w:id="179" w:author="Anvik, John" w:date="2015-03-13T09:03:00Z">
        <w:r w:rsidR="00184C75">
          <w:t>ase</w:t>
        </w:r>
      </w:ins>
      <w:ins w:id="180" w:author="Anvik, John" w:date="2015-03-13T09:04:00Z">
        <w:r w:rsidR="00184C75">
          <w:t xml:space="preserve">, and </w:t>
        </w:r>
      </w:ins>
      <w:del w:id="181" w:author="Anvik, John" w:date="2015-03-13T09:04:00Z">
        <w:r w:rsidDel="00184C75">
          <w:delText>. For this reason, it is proposed that for this application, a model be used that depends both on</w:delText>
        </w:r>
      </w:del>
      <w:ins w:id="182" w:author="Anvik, John" w:date="2015-03-13T09:04:00Z">
        <w:r w:rsidR="00184C75">
          <w:t>the</w:t>
        </w:r>
      </w:ins>
      <w:r>
        <w:t xml:space="preserve"> </w:t>
      </w:r>
      <w:del w:id="183" w:author="Anvik, John" w:date="2015-03-13T09:05:00Z">
        <w:r w:rsidDel="00184C75">
          <w:delText xml:space="preserve">past </w:delText>
        </w:r>
      </w:del>
      <w:r>
        <w:t>defects</w:t>
      </w:r>
      <w:ins w:id="184" w:author="Anvik, John" w:date="2015-03-13T09:04:00Z">
        <w:r w:rsidR="00184C75">
          <w:t xml:space="preserve"> from past releases</w:t>
        </w:r>
      </w:ins>
      <w:del w:id="185" w:author="Anvik, John" w:date="2015-03-13T09:04:00Z">
        <w:r w:rsidDel="00184C75">
          <w:delText xml:space="preserve"> and on planned features and improvements</w:delText>
        </w:r>
      </w:del>
      <w:r>
        <w:t xml:space="preserve">. </w:t>
      </w:r>
      <w:ins w:id="186" w:author="Anvik, John" w:date="2015-03-13T09:05:00Z">
        <w:r w:rsidR="00184C75">
          <w:t xml:space="preserve">More </w:t>
        </w:r>
      </w:ins>
      <w:del w:id="187" w:author="Anvik, John" w:date="2015-03-13T09:05:00Z">
        <w:r w:rsidDel="00184C75">
          <w:delText>Specifically</w:delText>
        </w:r>
      </w:del>
      <w:ins w:id="188" w:author="Anvik, John" w:date="2015-03-13T09:05:00Z">
        <w:r w:rsidR="00184C75">
          <w:t>specifically</w:t>
        </w:r>
      </w:ins>
      <w:r>
        <w:t xml:space="preserve">, </w:t>
      </w:r>
      <w:ins w:id="189" w:author="Anvik, John" w:date="2015-03-13T09:05:00Z">
        <w:r w:rsidR="00184C75">
          <w:t xml:space="preserve">the model </w:t>
        </w:r>
      </w:ins>
      <w:r>
        <w:t>use</w:t>
      </w:r>
      <w:ins w:id="190" w:author="Anvik, John" w:date="2015-03-13T09:05:00Z">
        <w:r w:rsidR="00184C75">
          <w:t>s</w:t>
        </w:r>
      </w:ins>
      <w:r>
        <w:t xml:space="preserve"> </w:t>
      </w:r>
      <w:del w:id="191" w:author="James" w:date="2015-03-14T00:47:00Z">
        <w:r w:rsidDel="00A13391">
          <w:delText xml:space="preserve">of </w:delText>
        </w:r>
      </w:del>
      <w:r>
        <w:t xml:space="preserve">a multivariate time series model that includes </w:t>
      </w:r>
      <w:commentRangeStart w:id="192"/>
      <w:r>
        <w:t xml:space="preserve">exogenous </w:t>
      </w:r>
      <w:commentRangeEnd w:id="192"/>
      <w:r w:rsidR="00184C75">
        <w:rPr>
          <w:rStyle w:val="CommentReference"/>
          <w:rFonts w:ascii="Liberation Serif" w:eastAsia="Droid Sans Fallback" w:hAnsi="Liberation Serif" w:cs="Mangal"/>
          <w:spacing w:val="0"/>
          <w:lang w:bidi="hi-IN"/>
        </w:rPr>
        <w:commentReference w:id="192"/>
      </w:r>
      <w:commentRangeStart w:id="193"/>
      <w:r>
        <w:t>inputs</w:t>
      </w:r>
      <w:commentRangeEnd w:id="193"/>
      <w:r w:rsidR="00184C75">
        <w:rPr>
          <w:rStyle w:val="CommentReference"/>
          <w:rFonts w:ascii="Liberation Serif" w:eastAsia="Droid Sans Fallback" w:hAnsi="Liberation Serif" w:cs="Mangal"/>
          <w:spacing w:val="0"/>
          <w:lang w:bidi="hi-IN"/>
        </w:rPr>
        <w:commentReference w:id="193"/>
      </w:r>
      <w:r>
        <w:t>.</w:t>
      </w:r>
    </w:p>
    <w:p w:rsidR="005C2431" w:rsidRDefault="00184C75">
      <w:pPr>
        <w:pStyle w:val="Textbody"/>
      </w:pPr>
      <w:ins w:id="194" w:author="Anvik, John" w:date="2015-03-13T09:07:00Z">
        <w:r>
          <w:t>This paper proceeds as follows. First, further motivation for the use of a time-series model is presented in Section</w:t>
        </w:r>
      </w:ins>
      <w:ins w:id="195" w:author="Anvik, John" w:date="2015-03-13T09:11:00Z">
        <w:r>
          <w:t xml:space="preserve"> </w:t>
        </w:r>
        <w:r>
          <w:fldChar w:fldCharType="begin"/>
        </w:r>
        <w:r>
          <w:instrText xml:space="preserve"> REF _Ref414001223 \r </w:instrText>
        </w:r>
      </w:ins>
      <w:r>
        <w:fldChar w:fldCharType="separate"/>
      </w:r>
      <w:ins w:id="196" w:author="Anvik, John" w:date="2015-03-13T09:11:00Z">
        <w:r>
          <w:t>II</w:t>
        </w:r>
        <w:r>
          <w:fldChar w:fldCharType="end"/>
        </w:r>
      </w:ins>
      <w:ins w:id="197" w:author="Anvik, John" w:date="2015-03-13T09:07:00Z">
        <w:r>
          <w:t xml:space="preserve">. Next, </w:t>
        </w:r>
      </w:ins>
      <w:ins w:id="198" w:author="Anvik, John" w:date="2015-03-13T09:08:00Z">
        <w:r>
          <w:t xml:space="preserve">we present some background about time series modelling in Section </w:t>
        </w:r>
      </w:ins>
      <w:ins w:id="199" w:author="Anvik, John" w:date="2015-03-13T09:12:00Z">
        <w:r w:rsidR="00577CEB">
          <w:fldChar w:fldCharType="begin"/>
        </w:r>
        <w:r w:rsidR="00577CEB">
          <w:instrText xml:space="preserve"> REF _Ref414001286 \r </w:instrText>
        </w:r>
      </w:ins>
      <w:r w:rsidR="00577CEB">
        <w:fldChar w:fldCharType="separate"/>
      </w:r>
      <w:ins w:id="200" w:author="Anvik, John" w:date="2015-03-13T09:12:00Z">
        <w:r w:rsidR="00577CEB">
          <w:t>IV</w:t>
        </w:r>
        <w:r w:rsidR="00577CEB">
          <w:fldChar w:fldCharType="end"/>
        </w:r>
      </w:ins>
      <w:ins w:id="201" w:author="Anvik, John" w:date="2015-03-13T09:14:00Z">
        <w:r w:rsidR="00577CEB">
          <w:t xml:space="preserve">. Sections </w:t>
        </w:r>
      </w:ins>
      <w:ins w:id="202" w:author="Anvik, John" w:date="2015-03-13T09:15:00Z">
        <w:r w:rsidR="00577CEB">
          <w:fldChar w:fldCharType="begin"/>
        </w:r>
        <w:r w:rsidR="00577CEB">
          <w:instrText xml:space="preserve"> REF _Ref414001437 \r </w:instrText>
        </w:r>
        <w:r w:rsidR="00577CEB">
          <w:fldChar w:fldCharType="separate"/>
        </w:r>
        <w:r w:rsidR="00577CEB">
          <w:t>V</w:t>
        </w:r>
        <w:r w:rsidR="00577CEB">
          <w:fldChar w:fldCharType="end"/>
        </w:r>
        <w:r w:rsidR="00577CEB">
          <w:t xml:space="preserve"> and </w:t>
        </w:r>
      </w:ins>
      <w:ins w:id="203" w:author="Anvik, John" w:date="2015-03-13T09:14:00Z">
        <w:r w:rsidR="00577CEB">
          <w:fldChar w:fldCharType="begin"/>
        </w:r>
        <w:r w:rsidR="00577CEB">
          <w:instrText xml:space="preserve"> REF _Ref414001407 \r </w:instrText>
        </w:r>
      </w:ins>
      <w:r w:rsidR="00577CEB">
        <w:fldChar w:fldCharType="separate"/>
      </w:r>
      <w:ins w:id="204" w:author="Anvik, John" w:date="2015-03-13T09:14:00Z">
        <w:r w:rsidR="00577CEB">
          <w:t>VI</w:t>
        </w:r>
        <w:r w:rsidR="00577CEB">
          <w:fldChar w:fldCharType="end"/>
        </w:r>
      </w:ins>
      <w:ins w:id="205" w:author="Anvik, John" w:date="2015-03-13T09:12:00Z">
        <w:r w:rsidR="00577CEB">
          <w:t xml:space="preserve"> </w:t>
        </w:r>
      </w:ins>
      <w:ins w:id="206" w:author="Anvik, John" w:date="2015-03-13T09:15:00Z">
        <w:r w:rsidR="00577CEB">
          <w:t>present our data and modelling methodology</w:t>
        </w:r>
      </w:ins>
      <w:ins w:id="207" w:author="Anvik, John" w:date="2015-03-13T09:16:00Z">
        <w:r w:rsidR="00577CEB">
          <w:t>, respectively</w:t>
        </w:r>
      </w:ins>
      <w:ins w:id="208" w:author="Anvik, John" w:date="2015-03-13T09:15:00Z">
        <w:r w:rsidR="00577CEB">
          <w:t xml:space="preserve">. </w:t>
        </w:r>
      </w:ins>
      <w:ins w:id="209" w:author="Anvik, John" w:date="2015-03-13T09:16:00Z">
        <w:r w:rsidR="00577CEB">
          <w:t xml:space="preserve">We then present the result of apply the time-series modelling approach </w:t>
        </w:r>
      </w:ins>
      <w:del w:id="210" w:author="Anvik, John" w:date="2015-03-13T09:12:00Z">
        <w:r w:rsidR="00241F4C" w:rsidDel="00577CEB">
          <w:delText xml:space="preserve">The </w:delText>
        </w:r>
      </w:del>
      <w:del w:id="211" w:author="Anvik, John" w:date="2015-03-13T09:16:00Z">
        <w:r w:rsidR="00241F4C" w:rsidDel="00577CEB">
          <w:delText xml:space="preserve">model </w:delText>
        </w:r>
      </w:del>
      <w:del w:id="212" w:author="Anvik, John" w:date="2015-03-13T09:13:00Z">
        <w:r w:rsidR="00241F4C" w:rsidDel="00577CEB">
          <w:delText xml:space="preserve">is then applied </w:delText>
        </w:r>
      </w:del>
      <w:r w:rsidR="00241F4C">
        <w:t xml:space="preserve">to data from the </w:t>
      </w:r>
      <w:commentRangeStart w:id="213"/>
      <w:r w:rsidR="00241F4C" w:rsidRPr="00776B4F">
        <w:rPr>
          <w:i/>
        </w:rPr>
        <w:t>MongoDB</w:t>
      </w:r>
      <w:commentRangeEnd w:id="213"/>
      <w:r w:rsidR="00797BDF">
        <w:rPr>
          <w:rStyle w:val="CommentReference"/>
          <w:rFonts w:ascii="Liberation Serif" w:eastAsia="Droid Sans Fallback" w:hAnsi="Liberation Serif" w:cs="Mangal"/>
          <w:spacing w:val="0"/>
          <w:lang w:bidi="hi-IN"/>
        </w:rPr>
        <w:commentReference w:id="213"/>
      </w:r>
      <w:r w:rsidR="00241F4C">
        <w:rPr>
          <w:rStyle w:val="FootnoteReference"/>
        </w:rPr>
        <w:footnoteReference w:id="1"/>
      </w:r>
      <w:r w:rsidR="00241F4C">
        <w:t xml:space="preserve"> software project</w:t>
      </w:r>
      <w:ins w:id="215" w:author="Anvik, John" w:date="2015-03-13T09:13:00Z">
        <w:r w:rsidR="00577CEB">
          <w:t xml:space="preserve"> in Section </w:t>
        </w:r>
      </w:ins>
      <w:ins w:id="216" w:author="Anvik, John" w:date="2015-03-13T09:17:00Z">
        <w:r w:rsidR="00577CEB">
          <w:fldChar w:fldCharType="begin"/>
        </w:r>
        <w:r w:rsidR="00577CEB">
          <w:instrText xml:space="preserve"> REF _Ref414001552 \r </w:instrText>
        </w:r>
      </w:ins>
      <w:r w:rsidR="00577CEB">
        <w:fldChar w:fldCharType="separate"/>
      </w:r>
      <w:ins w:id="217" w:author="Anvik, John" w:date="2015-03-13T09:17:00Z">
        <w:r w:rsidR="00577CEB">
          <w:t>VII</w:t>
        </w:r>
        <w:r w:rsidR="00577CEB">
          <w:fldChar w:fldCharType="end"/>
        </w:r>
        <w:r w:rsidR="00577CEB">
          <w:t xml:space="preserve">. The paper then concludes in Section </w:t>
        </w:r>
      </w:ins>
      <w:ins w:id="218" w:author="Anvik, John" w:date="2015-03-13T09:18:00Z">
        <w:r w:rsidR="00577CEB">
          <w:fldChar w:fldCharType="begin"/>
        </w:r>
        <w:r w:rsidR="00577CEB">
          <w:instrText xml:space="preserve"> REF _Ref414001612 \r </w:instrText>
        </w:r>
      </w:ins>
      <w:r w:rsidR="00577CEB">
        <w:fldChar w:fldCharType="separate"/>
      </w:r>
      <w:ins w:id="219" w:author="Anvik, John" w:date="2015-03-13T09:18:00Z">
        <w:r w:rsidR="00577CEB">
          <w:t>VIII</w:t>
        </w:r>
        <w:r w:rsidR="00577CEB">
          <w:fldChar w:fldCharType="end"/>
        </w:r>
        <w:r w:rsidR="00577CEB">
          <w:t>.</w:t>
        </w:r>
      </w:ins>
      <w:del w:id="220" w:author="Anvik, John" w:date="2015-03-13T09:17:00Z">
        <w:r w:rsidR="00241F4C" w:rsidDel="00577CEB">
          <w:delText>, to see which model order is selected and how well it predict defects.</w:delText>
        </w:r>
      </w:del>
    </w:p>
    <w:p w:rsidR="005C2431" w:rsidRDefault="00241F4C">
      <w:pPr>
        <w:pStyle w:val="Heading4"/>
      </w:pPr>
      <w:bookmarkStart w:id="221" w:name="_Ref414001223"/>
      <w:r>
        <w:t>Motivation</w:t>
      </w:r>
      <w:bookmarkEnd w:id="221"/>
    </w:p>
    <w:p w:rsidR="005C2431" w:rsidRDefault="00241F4C">
      <w:pPr>
        <w:pStyle w:val="Textbody"/>
      </w:pPr>
      <w:del w:id="222" w:author="Anvik, John" w:date="2015-03-13T09:18:00Z">
        <w:r w:rsidDel="0080288F">
          <w:delText xml:space="preserve">When </w:delText>
        </w:r>
      </w:del>
      <w:ins w:id="223" w:author="Anvik, John" w:date="2015-03-13T09:18:00Z">
        <w:r w:rsidR="0080288F">
          <w:t xml:space="preserve">If </w:t>
        </w:r>
      </w:ins>
      <w:r>
        <w:t>software release</w:t>
      </w:r>
      <w:r w:rsidR="00881BFA">
        <w:t xml:space="preserve">s </w:t>
      </w:r>
      <w:ins w:id="224" w:author="Anvik, John" w:date="2015-03-13T09:19:00Z">
        <w:r w:rsidR="0080288F">
          <w:t xml:space="preserve">for a project </w:t>
        </w:r>
      </w:ins>
      <w:r w:rsidR="00881BFA">
        <w:t xml:space="preserve">are planned in a </w:t>
      </w:r>
      <w:del w:id="225" w:author="Anvik, John" w:date="2015-03-13T09:18:00Z">
        <w:r w:rsidR="00881BFA" w:rsidDel="0080288F">
          <w:delText xml:space="preserve">way </w:delText>
        </w:r>
      </w:del>
      <w:ins w:id="226" w:author="Anvik, John" w:date="2015-03-13T09:18:00Z">
        <w:r w:rsidR="0080288F">
          <w:t xml:space="preserve">manner </w:t>
        </w:r>
      </w:ins>
      <w:del w:id="227" w:author="Anvik, John" w:date="2015-03-13T09:18:00Z">
        <w:r w:rsidR="00881BFA" w:rsidDel="0080288F">
          <w:delText xml:space="preserve">that is </w:delText>
        </w:r>
      </w:del>
      <w:r w:rsidR="00881BFA">
        <w:t>consistent with previous releases</w:t>
      </w:r>
      <w:del w:id="228" w:author="Anvik, John" w:date="2015-03-13T09:19:00Z">
        <w:r w:rsidR="00881BFA" w:rsidDel="0080288F">
          <w:delText xml:space="preserve"> (in the same project)</w:delText>
        </w:r>
      </w:del>
      <w:r w:rsidR="00881BFA">
        <w:t xml:space="preserve">, </w:t>
      </w:r>
      <w:del w:id="229" w:author="Anvik, John" w:date="2015-03-13T09:19:00Z">
        <w:r w:rsidDel="0080288F">
          <w:delText xml:space="preserve">then </w:delText>
        </w:r>
      </w:del>
      <w:r>
        <w:t xml:space="preserve">it is reasonable to construct a statistical predictive model </w:t>
      </w:r>
      <w:ins w:id="230" w:author="Anvik, John" w:date="2015-03-13T09:20:00Z">
        <w:r w:rsidR="0080288F">
          <w:t xml:space="preserve">of defects </w:t>
        </w:r>
      </w:ins>
      <w:r>
        <w:t xml:space="preserve">that </w:t>
      </w:r>
      <w:ins w:id="231" w:author="Anvik, John" w:date="2015-03-13T09:19:00Z">
        <w:r w:rsidR="0080288F">
          <w:t xml:space="preserve">is </w:t>
        </w:r>
      </w:ins>
      <w:r>
        <w:t>depend</w:t>
      </w:r>
      <w:ins w:id="232" w:author="Anvik, John" w:date="2015-03-13T09:19:00Z">
        <w:r w:rsidR="0080288F">
          <w:t>ent</w:t>
        </w:r>
      </w:ins>
      <w:del w:id="233" w:author="Anvik, John" w:date="2015-03-13T09:19:00Z">
        <w:r w:rsidDel="0080288F">
          <w:delText>s</w:delText>
        </w:r>
      </w:del>
      <w:r>
        <w:t xml:space="preserve"> only on </w:t>
      </w:r>
      <w:ins w:id="234" w:author="Anvik, John" w:date="2015-03-13T09:20:00Z">
        <w:r w:rsidR="0080288F">
          <w:t xml:space="preserve">the occurrence of </w:t>
        </w:r>
      </w:ins>
      <w:r>
        <w:t>previous defects</w:t>
      </w:r>
      <w:del w:id="235" w:author="Anvik, John" w:date="2015-03-13T09:20:00Z">
        <w:r w:rsidDel="0080288F">
          <w:delText xml:space="preserve"> occurrences</w:delText>
        </w:r>
      </w:del>
      <w:ins w:id="236" w:author="Anvik, John" w:date="2015-03-13T09:20:00Z">
        <w:r w:rsidR="0080288F">
          <w:t xml:space="preserve"> within the project</w:t>
        </w:r>
      </w:ins>
      <w:r>
        <w:t xml:space="preserve">. After all, planned features and improvements </w:t>
      </w:r>
      <w:del w:id="237" w:author="Anvik, John" w:date="2015-03-13T09:21:00Z">
        <w:r w:rsidDel="0080288F">
          <w:delText>will probably</w:delText>
        </w:r>
      </w:del>
      <w:ins w:id="238" w:author="Anvik, John" w:date="2015-03-13T09:21:00Z">
        <w:r w:rsidR="0080288F">
          <w:t>are likely to</w:t>
        </w:r>
      </w:ins>
      <w:r>
        <w:t xml:space="preserve"> be selected in </w:t>
      </w:r>
      <w:r w:rsidR="00881BFA">
        <w:t xml:space="preserve">a </w:t>
      </w:r>
      <w:del w:id="239" w:author="Anvik, John" w:date="2015-03-13T09:21:00Z">
        <w:r w:rsidR="00881BFA" w:rsidDel="0080288F">
          <w:delText xml:space="preserve">similar </w:delText>
        </w:r>
      </w:del>
      <w:r>
        <w:t xml:space="preserve">manner </w:t>
      </w:r>
      <w:ins w:id="240" w:author="Anvik, John" w:date="2015-03-13T09:21:00Z">
        <w:r w:rsidR="0080288F">
          <w:t xml:space="preserve">similar to that used </w:t>
        </w:r>
      </w:ins>
      <w:r>
        <w:t xml:space="preserve">for </w:t>
      </w:r>
      <w:del w:id="241" w:author="Anvik, John" w:date="2015-03-13T09:21:00Z">
        <w:r w:rsidDel="0080288F">
          <w:delText xml:space="preserve">the next release as </w:delText>
        </w:r>
        <w:r w:rsidR="00881BFA" w:rsidDel="0080288F">
          <w:delText xml:space="preserve">they were </w:delText>
        </w:r>
        <w:r w:rsidDel="0080288F">
          <w:delText xml:space="preserve">in </w:delText>
        </w:r>
      </w:del>
      <w:r>
        <w:t>previous releases</w:t>
      </w:r>
      <w:ins w:id="242" w:author="Anvik, John" w:date="2015-03-13T09:22:00Z">
        <w:r w:rsidR="0080288F">
          <w:t>, so it should be safe to assume</w:t>
        </w:r>
      </w:ins>
      <w:del w:id="243" w:author="Anvik, John" w:date="2015-03-13T09:22:00Z">
        <w:r w:rsidDel="0080288F">
          <w:delText>. So why not assume</w:delText>
        </w:r>
      </w:del>
      <w:r>
        <w:t xml:space="preserve"> that defect occurrences in the next release will </w:t>
      </w:r>
      <w:ins w:id="244" w:author="Anvik, John" w:date="2015-03-13T09:22:00Z">
        <w:del w:id="245" w:author="James" w:date="2015-03-14T00:49:00Z">
          <w:r w:rsidR="00CD0B3C" w:rsidDel="00A13391">
            <w:delText xml:space="preserve">likewise </w:delText>
          </w:r>
        </w:del>
      </w:ins>
      <w:r>
        <w:t xml:space="preserve">occur in </w:t>
      </w:r>
      <w:ins w:id="246" w:author="Anvik, John" w:date="2015-03-13T09:22:00Z">
        <w:del w:id="247" w:author="James" w:date="2015-03-14T00:50:00Z">
          <w:r w:rsidR="00CD0B3C" w:rsidDel="00A13391">
            <w:delText xml:space="preserve">same </w:delText>
          </w:r>
        </w:del>
      </w:ins>
      <w:r>
        <w:t>like manner as in previous releases</w:t>
      </w:r>
      <w:del w:id="248" w:author="Anvik, John" w:date="2015-03-13T09:23:00Z">
        <w:r w:rsidDel="00CD0B3C">
          <w:delText>?</w:delText>
        </w:r>
      </w:del>
      <w:ins w:id="249" w:author="Anvik, John" w:date="2015-03-13T09:23:00Z">
        <w:r w:rsidR="00CD0B3C">
          <w:t>.</w:t>
        </w:r>
      </w:ins>
    </w:p>
    <w:p w:rsidR="005C2431" w:rsidRDefault="00797BDF">
      <w:pPr>
        <w:pStyle w:val="Textbody"/>
        <w:rPr>
          <w:ins w:id="250" w:author="Anvik, John" w:date="2015-03-13T09:37:00Z"/>
          <w:color w:val="000000"/>
        </w:rPr>
      </w:pPr>
      <w:ins w:id="251" w:author="Anvik, John" w:date="2015-03-13T09:24:00Z">
        <w:r>
          <w:t>T</w:t>
        </w:r>
      </w:ins>
      <w:del w:id="252" w:author="Anvik, John" w:date="2015-03-13T09:23:00Z">
        <w:r w:rsidR="00241F4C" w:rsidDel="00797BDF">
          <w:delText>T</w:delText>
        </w:r>
      </w:del>
      <w:r w:rsidR="00241F4C">
        <w:t xml:space="preserve">his assumption </w:t>
      </w:r>
      <w:del w:id="253" w:author="Anvik, John" w:date="2015-03-13T09:23:00Z">
        <w:r w:rsidR="00241F4C" w:rsidDel="00797BDF">
          <w:delText>makes sense</w:delText>
        </w:r>
      </w:del>
      <w:ins w:id="254" w:author="Anvik, John" w:date="2015-03-13T09:23:00Z">
        <w:r>
          <w:t>is logical</w:t>
        </w:r>
      </w:ins>
      <w:r w:rsidR="00241F4C">
        <w:t xml:space="preserve"> under normal planning conditions</w:t>
      </w:r>
      <w:del w:id="255" w:author="Anvik, John" w:date="2015-03-13T09:24:00Z">
        <w:r w:rsidR="00881BFA" w:rsidDel="00797BDF">
          <w:delText xml:space="preserve">, </w:delText>
        </w:r>
      </w:del>
      <w:ins w:id="256" w:author="Anvik, John" w:date="2015-03-13T09:23:00Z">
        <w:r>
          <w:t xml:space="preserve"> </w:t>
        </w:r>
      </w:ins>
      <w:r w:rsidR="00881BFA">
        <w:t xml:space="preserve">where planners </w:t>
      </w:r>
      <w:del w:id="257" w:author="Anvik, John" w:date="2015-03-13T09:23:00Z">
        <w:r w:rsidR="00881BFA" w:rsidDel="00797BDF">
          <w:delText xml:space="preserve">are likely </w:delText>
        </w:r>
      </w:del>
      <w:r w:rsidR="0077473C">
        <w:t>rely</w:t>
      </w:r>
      <w:del w:id="258" w:author="Anvik, John" w:date="2015-03-13T09:23:00Z">
        <w:r w:rsidR="0077473C" w:rsidDel="00797BDF">
          <w:delText>ing</w:delText>
        </w:r>
      </w:del>
      <w:r w:rsidR="0077473C">
        <w:t xml:space="preserve"> </w:t>
      </w:r>
      <w:r w:rsidR="00881BFA">
        <w:t xml:space="preserve">on </w:t>
      </w:r>
      <w:r w:rsidR="0077473C">
        <w:t xml:space="preserve">their </w:t>
      </w:r>
      <w:r w:rsidR="00881BFA">
        <w:t xml:space="preserve">experience and </w:t>
      </w:r>
      <w:del w:id="259" w:author="Anvik, John" w:date="2015-03-13T09:23:00Z">
        <w:r w:rsidR="0077473C" w:rsidDel="00797BDF">
          <w:delText xml:space="preserve">on </w:delText>
        </w:r>
      </w:del>
      <w:r w:rsidR="0077473C">
        <w:t xml:space="preserve">established </w:t>
      </w:r>
      <w:ins w:id="260" w:author="Anvik, John" w:date="2015-03-13T09:24:00Z">
        <w:r>
          <w:t xml:space="preserve">project </w:t>
        </w:r>
      </w:ins>
      <w:r w:rsidR="00881BFA">
        <w:t>convention</w:t>
      </w:r>
      <w:r w:rsidR="0077473C">
        <w:t>s</w:t>
      </w:r>
      <w:r w:rsidR="00881BFA">
        <w:t xml:space="preserve"> to </w:t>
      </w:r>
      <w:r w:rsidR="0077473C">
        <w:t xml:space="preserve">arrive at </w:t>
      </w:r>
      <w:r w:rsidR="00881BFA">
        <w:t xml:space="preserve">a satisfactory set of requirements </w:t>
      </w:r>
      <w:r w:rsidR="0077473C">
        <w:t xml:space="preserve">for </w:t>
      </w:r>
      <w:r w:rsidR="00881BFA">
        <w:t>an upcoming release</w:t>
      </w:r>
      <w:r w:rsidR="00241F4C">
        <w:t xml:space="preserve">. </w:t>
      </w:r>
      <w:del w:id="261" w:author="Anvik, John" w:date="2015-03-13T09:24:00Z">
        <w:r w:rsidR="00241F4C" w:rsidDel="00797BDF">
          <w:delText xml:space="preserve">But </w:delText>
        </w:r>
      </w:del>
      <w:ins w:id="262" w:author="Anvik, John" w:date="2015-03-13T09:24:00Z">
        <w:r>
          <w:t xml:space="preserve">However, </w:t>
        </w:r>
      </w:ins>
      <w:del w:id="263" w:author="Anvik, John" w:date="2015-03-13T09:24:00Z">
        <w:r w:rsidR="00241F4C" w:rsidDel="00797BDF">
          <w:delText xml:space="preserve">what </w:delText>
        </w:r>
      </w:del>
      <w:r w:rsidR="00241F4C">
        <w:t>if release planners</w:t>
      </w:r>
      <w:r w:rsidR="0077473C">
        <w:t xml:space="preserve"> instead opt to employ a heuristic or optimization to make their decision</w:t>
      </w:r>
      <w:ins w:id="264" w:author="Anvik, John" w:date="2015-03-13T09:25:00Z">
        <w:r>
          <w:t xml:space="preserve">, </w:t>
        </w:r>
      </w:ins>
      <w:del w:id="265" w:author="Anvik, John" w:date="2015-03-13T09:25:00Z">
        <w:r w:rsidR="0077473C" w:rsidDel="00797BDF">
          <w:delText>? T</w:delText>
        </w:r>
      </w:del>
      <w:ins w:id="266" w:author="Anvik, John" w:date="2015-03-13T09:25:00Z">
        <w:r>
          <w:t>t</w:t>
        </w:r>
      </w:ins>
      <w:r w:rsidR="0077473C">
        <w:t xml:space="preserve">his would require the comparison of multiple hypothetical </w:t>
      </w:r>
      <w:r w:rsidR="00241F4C">
        <w:t>release plans</w:t>
      </w:r>
      <w:r w:rsidR="0077473C">
        <w:t xml:space="preserve">. In this case, </w:t>
      </w:r>
      <w:del w:id="267" w:author="Anvik, John" w:date="2015-03-13T09:25:00Z">
        <w:r w:rsidR="0077473C" w:rsidDel="00797BDF">
          <w:delText xml:space="preserve">we </w:delText>
        </w:r>
      </w:del>
      <w:ins w:id="268" w:author="Anvik, John" w:date="2015-03-13T09:25:00Z">
        <w:r>
          <w:t xml:space="preserve">one </w:t>
        </w:r>
      </w:ins>
      <w:r w:rsidR="0077473C">
        <w:t xml:space="preserve">would expect </w:t>
      </w:r>
      <w:ins w:id="269" w:author="Anvik, John" w:date="2015-03-13T09:25:00Z">
        <w:r>
          <w:t xml:space="preserve">that </w:t>
        </w:r>
      </w:ins>
      <w:r w:rsidR="00241F4C">
        <w:t xml:space="preserve">the predicted number of defects </w:t>
      </w:r>
      <w:ins w:id="270" w:author="Anvik, John" w:date="2015-03-13T09:27:00Z">
        <w:r>
          <w:t xml:space="preserve">would </w:t>
        </w:r>
      </w:ins>
      <w:del w:id="271" w:author="Anvik, John" w:date="2015-03-13T09:27:00Z">
        <w:r w:rsidR="0077473C" w:rsidDel="00797BDF">
          <w:delText xml:space="preserve">to </w:delText>
        </w:r>
      </w:del>
      <w:del w:id="272" w:author="Anvik, John" w:date="2015-03-13T09:26:00Z">
        <w:r w:rsidR="0077473C" w:rsidDel="00797BDF">
          <w:delText xml:space="preserve">not necessarily </w:delText>
        </w:r>
        <w:r w:rsidR="00241F4C" w:rsidDel="00797BDF">
          <w:delText>be the same for</w:delText>
        </w:r>
      </w:del>
      <w:ins w:id="273" w:author="Anvik, John" w:date="2015-03-13T09:26:00Z">
        <w:r>
          <w:t>vary across the</w:t>
        </w:r>
      </w:ins>
      <w:del w:id="274" w:author="Anvik, John" w:date="2015-03-13T09:26:00Z">
        <w:r w:rsidR="00241F4C" w:rsidDel="00797BDF">
          <w:delText xml:space="preserve"> all</w:delText>
        </w:r>
      </w:del>
      <w:r w:rsidR="00241F4C">
        <w:t xml:space="preserve"> release plans</w:t>
      </w:r>
      <w:ins w:id="275" w:author="Anvik, John" w:date="2015-03-13T09:28:00Z">
        <w:r>
          <w:t xml:space="preserve"> as the set of features and improvements would differ in each </w:t>
        </w:r>
      </w:ins>
      <w:ins w:id="276" w:author="Anvik, John" w:date="2015-03-13T09:29:00Z">
        <w:r>
          <w:t xml:space="preserve">hypothetical scenario. In other words, in order for release planners to be able to create </w:t>
        </w:r>
      </w:ins>
      <w:ins w:id="277" w:author="Anvik, John" w:date="2015-03-13T09:30:00Z">
        <w:r>
          <w:t>‘what-if’ release plan scenarios, the defect prediction needs to also consider the proposed features and improvements, not just the previous defects.</w:t>
        </w:r>
      </w:ins>
      <w:ins w:id="278" w:author="Anvik, John" w:date="2015-03-13T09:31:00Z">
        <w:r w:rsidDel="00797BDF">
          <w:t xml:space="preserve"> </w:t>
        </w:r>
      </w:ins>
      <w:ins w:id="279" w:author="Anvik, John" w:date="2015-03-13T09:33:00Z">
        <w:r w:rsidR="00115705">
          <w:t>Such</w:t>
        </w:r>
        <w:r w:rsidR="00115705">
          <w:rPr>
            <w:rFonts w:eastAsia="Times New Roman"/>
          </w:rPr>
          <w:t xml:space="preserve"> </w:t>
        </w:r>
        <w:r w:rsidR="00115705">
          <w:t>a model would assume some explanatory relationship</w:t>
        </w:r>
      </w:ins>
      <w:ins w:id="280" w:author="Anvik, John" w:date="2015-03-13T09:36:00Z">
        <w:r w:rsidR="00115705">
          <w:t>.</w:t>
        </w:r>
      </w:ins>
      <w:ins w:id="281" w:author="Anvik, John" w:date="2015-03-13T09:34:00Z">
        <w:r w:rsidR="00115705">
          <w:t xml:space="preserve"> </w:t>
        </w:r>
      </w:ins>
      <w:del w:id="282" w:author="Anvik, John" w:date="2015-03-13T09:29:00Z">
        <w:r w:rsidR="00241F4C" w:rsidDel="00797BDF">
          <w:delText xml:space="preserve">. </w:delText>
        </w:r>
      </w:del>
      <w:del w:id="283" w:author="Anvik, John" w:date="2015-03-13T09:31:00Z">
        <w:r w:rsidR="00241F4C" w:rsidDel="00797BDF">
          <w:delText xml:space="preserve">Yet this would be the case if the predictive model depended only on previous defect </w:delText>
        </w:r>
        <w:r w:rsidR="0050704D" w:rsidDel="00797BDF">
          <w:delText xml:space="preserve">occurrences </w:delText>
        </w:r>
        <w:r w:rsidR="0050704D" w:rsidDel="00797BDF">
          <w:rPr>
            <w:color w:val="000000"/>
          </w:rPr>
          <w:delText>(</w:delText>
        </w:r>
      </w:del>
      <w:r w:rsidR="00831E97">
        <w:rPr>
          <w:color w:val="000000"/>
        </w:rPr>
        <w:t xml:space="preserve">Fig. </w:t>
      </w:r>
      <w:r w:rsidR="00344388">
        <w:rPr>
          <w:color w:val="000000"/>
        </w:rPr>
        <w:t>1</w:t>
      </w:r>
      <w:r w:rsidR="006C2AB6">
        <w:rPr>
          <w:color w:val="000000"/>
        </w:rPr>
        <w:t xml:space="preserve"> </w:t>
      </w:r>
      <w:ins w:id="284" w:author="Anvik, John" w:date="2015-03-13T09:31:00Z">
        <w:del w:id="285" w:author="James" w:date="2015-03-14T02:54:00Z">
          <w:r w:rsidDel="00295AE8">
            <w:rPr>
              <w:color w:val="000000"/>
            </w:rPr>
            <w:delText xml:space="preserve">and 2 </w:delText>
          </w:r>
        </w:del>
      </w:ins>
      <w:r w:rsidR="006C2AB6">
        <w:rPr>
          <w:color w:val="000000"/>
        </w:rPr>
        <w:t xml:space="preserve">illustrates this </w:t>
      </w:r>
      <w:del w:id="286" w:author="Anvik, John" w:date="2015-03-13T09:32:00Z">
        <w:r w:rsidR="006C2AB6" w:rsidDel="00797BDF">
          <w:rPr>
            <w:color w:val="000000"/>
          </w:rPr>
          <w:delText>limitation</w:delText>
        </w:r>
      </w:del>
      <w:ins w:id="287" w:author="Anvik, John" w:date="2015-03-13T09:32:00Z">
        <w:r>
          <w:rPr>
            <w:color w:val="000000"/>
          </w:rPr>
          <w:t>point</w:t>
        </w:r>
      </w:ins>
      <w:del w:id="288" w:author="Anvik, John" w:date="2015-03-13T09:31:00Z">
        <w:r w:rsidR="00241F4C" w:rsidDel="00797BDF">
          <w:rPr>
            <w:color w:val="000000"/>
          </w:rPr>
          <w:delText>)</w:delText>
        </w:r>
      </w:del>
      <w:r w:rsidR="00241F4C">
        <w:rPr>
          <w:color w:val="000000"/>
        </w:rPr>
        <w:t>.</w:t>
      </w:r>
    </w:p>
    <w:p w:rsidR="004E415C" w:rsidRDefault="004E415C" w:rsidP="004E415C">
      <w:pPr>
        <w:pStyle w:val="Textbody"/>
        <w:ind w:firstLine="0"/>
      </w:pPr>
      <w:moveToRangeStart w:id="289" w:author="Anvik, John" w:date="2015-03-13T09:37:00Z" w:name="move414002778"/>
      <w:moveTo w:id="290" w:author="Anvik, John" w:date="2015-03-13T09:37:00Z">
        <w:del w:id="291" w:author="Anvik, John" w:date="2015-03-13T09:38:00Z">
          <w:r w:rsidDel="004E415C">
            <w:delText>If such a model</w:delText>
          </w:r>
          <w:r w:rsidDel="004E415C">
            <w:rPr>
              <w:rFonts w:eastAsia="Times New Roman"/>
            </w:rPr>
            <w:delText xml:space="preserve"> </w:delText>
          </w:r>
          <w:r w:rsidDel="004E415C">
            <w:delText>were used, this</w:delText>
          </w:r>
        </w:del>
      </w:moveTo>
      <w:ins w:id="292" w:author="Anvik, John" w:date="2015-03-13T09:38:00Z">
        <w:r>
          <w:t>The use of such a model</w:t>
        </w:r>
      </w:ins>
      <w:moveTo w:id="293" w:author="Anvik, John" w:date="2015-03-13T09:37:00Z">
        <w:r>
          <w:t xml:space="preserve"> </w:t>
        </w:r>
        <w:del w:id="294" w:author="Anvik, John" w:date="2015-03-13T09:40:00Z">
          <w:r w:rsidDel="004E415C">
            <w:delText>would</w:delText>
          </w:r>
        </w:del>
      </w:moveTo>
      <w:ins w:id="295" w:author="Anvik, John" w:date="2015-03-13T09:40:00Z">
        <w:r>
          <w:t>may</w:t>
        </w:r>
      </w:ins>
      <w:moveTo w:id="296" w:author="Anvik, John" w:date="2015-03-13T09:37:00Z">
        <w:r>
          <w:t xml:space="preserve"> give release planners a </w:t>
        </w:r>
      </w:moveTo>
      <w:ins w:id="297" w:author="Anvik, John" w:date="2015-03-13T09:39:00Z">
        <w:r>
          <w:t xml:space="preserve">more </w:t>
        </w:r>
      </w:ins>
      <w:ins w:id="298" w:author="Anvik, John" w:date="2015-03-13T09:40:00Z">
        <w:r>
          <w:t>accurate</w:t>
        </w:r>
      </w:ins>
      <w:ins w:id="299" w:author="Anvik, John" w:date="2015-03-13T09:39:00Z">
        <w:r>
          <w:t xml:space="preserve"> </w:t>
        </w:r>
      </w:ins>
      <w:moveTo w:id="300" w:author="Anvik, John" w:date="2015-03-13T09:37:00Z">
        <w:del w:id="301" w:author="Anvik, John" w:date="2015-03-13T09:38:00Z">
          <w:r w:rsidDel="004E415C">
            <w:delText>path</w:delText>
          </w:r>
        </w:del>
      </w:moveTo>
      <w:ins w:id="302" w:author="Anvik, John" w:date="2015-03-13T09:38:00Z">
        <w:r>
          <w:t>means for</w:t>
        </w:r>
      </w:ins>
      <w:moveTo w:id="303" w:author="Anvik, John" w:date="2015-03-13T09:37:00Z">
        <w:r>
          <w:t xml:space="preserve"> </w:t>
        </w:r>
        <w:del w:id="304" w:author="Anvik, John" w:date="2015-03-13T09:38:00Z">
          <w:r w:rsidDel="004E415C">
            <w:delText xml:space="preserve">towards </w:delText>
          </w:r>
        </w:del>
        <w:r>
          <w:t>evaluating the additional development time needed to address bug fallout</w:t>
        </w:r>
        <w:del w:id="305" w:author="Anvik, John" w:date="2015-03-13T09:38:00Z">
          <w:r w:rsidDel="004E415C">
            <w:delText>,</w:delText>
          </w:r>
        </w:del>
        <w:r>
          <w:t xml:space="preserve"> for a given </w:t>
        </w:r>
      </w:moveTo>
      <w:ins w:id="306" w:author="Anvik, John" w:date="2015-03-13T09:38:00Z">
        <w:r>
          <w:t xml:space="preserve">hypothetical </w:t>
        </w:r>
      </w:ins>
      <w:moveTo w:id="307" w:author="Anvik, John" w:date="2015-03-13T09:37:00Z">
        <w:r>
          <w:t xml:space="preserve">release plan. </w:t>
        </w:r>
      </w:moveTo>
      <w:ins w:id="308" w:author="Anvik, John" w:date="2015-03-13T09:40:00Z">
        <w:r>
          <w:t xml:space="preserve">By improving the accuracy of defect prediction, the release planner can </w:t>
        </w:r>
      </w:ins>
      <w:moveTo w:id="309" w:author="Anvik, John" w:date="2015-03-13T09:37:00Z">
        <w:del w:id="310" w:author="Anvik, John" w:date="2015-03-13T09:40:00Z">
          <w:r w:rsidDel="004E415C">
            <w:delText xml:space="preserve">By </w:delText>
          </w:r>
        </w:del>
        <w:r>
          <w:t>ensur</w:t>
        </w:r>
        <w:del w:id="311" w:author="Anvik, John" w:date="2015-03-13T09:40:00Z">
          <w:r w:rsidDel="004E415C">
            <w:delText>ing</w:delText>
          </w:r>
        </w:del>
      </w:moveTo>
      <w:ins w:id="312" w:author="Anvik, John" w:date="2015-03-13T09:40:00Z">
        <w:r>
          <w:t>e</w:t>
        </w:r>
      </w:ins>
      <w:moveTo w:id="313" w:author="Anvik, John" w:date="2015-03-13T09:37:00Z">
        <w:r>
          <w:rPr>
            <w:rFonts w:eastAsia="Times New Roman"/>
          </w:rPr>
          <w:t xml:space="preserve"> </w:t>
        </w:r>
        <w:r>
          <w:t xml:space="preserve">sufficient time </w:t>
        </w:r>
      </w:moveTo>
      <w:ins w:id="314" w:author="Anvik, John" w:date="2015-03-13T09:39:00Z">
        <w:r>
          <w:t xml:space="preserve">in the schedule </w:t>
        </w:r>
      </w:ins>
      <w:moveTo w:id="315" w:author="Anvik, John" w:date="2015-03-13T09:37:00Z">
        <w:r>
          <w:t xml:space="preserve">to fix </w:t>
        </w:r>
        <w:r>
          <w:lastRenderedPageBreak/>
          <w:t xml:space="preserve">bugs, </w:t>
        </w:r>
      </w:moveTo>
      <w:ins w:id="316" w:author="Anvik, John" w:date="2015-03-13T09:41:00Z">
        <w:r>
          <w:t xml:space="preserve">thereby maintaining a high software quality and </w:t>
        </w:r>
      </w:ins>
      <w:moveTo w:id="317" w:author="Anvik, John" w:date="2015-03-13T09:37:00Z">
        <w:del w:id="318" w:author="Anvik, John" w:date="2015-03-13T09:42:00Z">
          <w:r w:rsidDel="004E415C">
            <w:delText>the model can be used to ensure sufficient software quality is</w:delText>
          </w:r>
          <w:r w:rsidDel="004E415C">
            <w:rPr>
              <w:rFonts w:eastAsia="Times New Roman"/>
            </w:rPr>
            <w:delText xml:space="preserve"> </w:delText>
          </w:r>
          <w:r w:rsidDel="004E415C">
            <w:delText xml:space="preserve">maintained, thus </w:delText>
          </w:r>
        </w:del>
        <w:r>
          <w:t xml:space="preserve">giving the release planner </w:t>
        </w:r>
      </w:moveTo>
      <w:ins w:id="319" w:author="Anvik, John" w:date="2015-03-13T09:42:00Z">
        <w:r>
          <w:t xml:space="preserve">the </w:t>
        </w:r>
      </w:ins>
      <w:moveTo w:id="320" w:author="Anvik, John" w:date="2015-03-13T09:37:00Z">
        <w:r>
          <w:t xml:space="preserve">freedom to </w:t>
        </w:r>
        <w:del w:id="321" w:author="Anvik, John" w:date="2015-03-13T09:42:00Z">
          <w:r w:rsidDel="004E415C">
            <w:delText xml:space="preserve">otherwise </w:delText>
          </w:r>
        </w:del>
        <w:r>
          <w:t>maximize the expected</w:t>
        </w:r>
        <w:r>
          <w:rPr>
            <w:rFonts w:eastAsia="Times New Roman"/>
          </w:rPr>
          <w:t xml:space="preserve"> </w:t>
        </w:r>
      </w:moveTo>
      <w:ins w:id="322" w:author="Anvik, John" w:date="2015-03-13T09:43:00Z">
        <w:r>
          <w:rPr>
            <w:rFonts w:eastAsia="Times New Roman"/>
          </w:rPr>
          <w:t xml:space="preserve">value or </w:t>
        </w:r>
      </w:ins>
      <w:moveTo w:id="323" w:author="Anvik, John" w:date="2015-03-13T09:37:00Z">
        <w:r>
          <w:t xml:space="preserve">revenue </w:t>
        </w:r>
      </w:moveTo>
      <w:ins w:id="324" w:author="Anvik, John" w:date="2015-03-13T09:43:00Z">
        <w:r>
          <w:t>of the next release.</w:t>
        </w:r>
      </w:ins>
      <w:moveTo w:id="325" w:author="Anvik, John" w:date="2015-03-13T09:37:00Z">
        <w:del w:id="326" w:author="Anvik, John" w:date="2015-03-13T09:43:00Z">
          <w:r w:rsidDel="004E415C">
            <w:delText>produced by the software by including appropriate features and improvements.</w:delText>
          </w:r>
        </w:del>
      </w:moveTo>
    </w:p>
    <w:moveToRangeEnd w:id="289"/>
    <w:p w:rsidR="004E415C" w:rsidDel="00BF74A9" w:rsidRDefault="003368B1">
      <w:pPr>
        <w:pStyle w:val="Textbody"/>
        <w:jc w:val="center"/>
        <w:rPr>
          <w:del w:id="327" w:author="James" w:date="2015-03-14T02:41:00Z"/>
          <w:color w:val="000000"/>
        </w:rPr>
        <w:pPrChange w:id="328" w:author="James" w:date="2015-03-14T02:41:00Z">
          <w:pPr>
            <w:pStyle w:val="Textbody"/>
          </w:pPr>
        </w:pPrChange>
      </w:pPr>
      <w:ins w:id="329" w:author="James" w:date="2015-03-14T01:28:00Z">
        <w:r>
          <w:object w:dxaOrig="3954" w:dyaOrig="2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5pt;height:103.1pt" o:ole="">
              <v:imagedata r:id="rId10" o:title=""/>
            </v:shape>
            <o:OLEObject Type="Embed" ProgID="Visio.Drawing.11" ShapeID="_x0000_i1025" DrawAspect="Content" ObjectID="_1487809258" r:id="rId11"/>
          </w:object>
        </w:r>
      </w:ins>
    </w:p>
    <w:p w:rsidR="00B91D33" w:rsidDel="00BF74A9" w:rsidRDefault="00B91D33">
      <w:pPr>
        <w:pStyle w:val="Textbody"/>
        <w:keepNext/>
        <w:jc w:val="center"/>
        <w:rPr>
          <w:del w:id="330" w:author="James" w:date="2015-03-14T02:39:00Z"/>
        </w:rPr>
        <w:pPrChange w:id="331" w:author="James" w:date="2015-03-14T02:41:00Z">
          <w:pPr>
            <w:pStyle w:val="Textbody"/>
            <w:keepNext/>
          </w:pPr>
        </w:pPrChange>
      </w:pPr>
      <w:del w:id="332" w:author="James" w:date="2015-03-14T02:39:00Z">
        <w:r w:rsidDel="00BF74A9">
          <w:rPr>
            <w:noProof/>
            <w:lang w:eastAsia="en-US"/>
          </w:rPr>
          <w:drawing>
            <wp:inline distT="0" distB="0" distL="0" distR="0" wp14:anchorId="39F4831F" wp14:editId="7457137A">
              <wp:extent cx="3090545" cy="86296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0545" cy="862965"/>
                      </a:xfrm>
                      <a:prstGeom prst="rect">
                        <a:avLst/>
                      </a:prstGeom>
                    </pic:spPr>
                  </pic:pic>
                </a:graphicData>
              </a:graphic>
            </wp:inline>
          </w:drawing>
        </w:r>
      </w:del>
    </w:p>
    <w:p w:rsidR="00B91D33" w:rsidDel="00BF74A9" w:rsidRDefault="00B91D33">
      <w:pPr>
        <w:pStyle w:val="figurecaption"/>
        <w:rPr>
          <w:del w:id="333" w:author="James" w:date="2015-03-14T02:40:00Z"/>
        </w:rPr>
      </w:pPr>
      <w:del w:id="334" w:author="James" w:date="2015-03-14T02:40:00Z">
        <w:r w:rsidRPr="00EC16D9" w:rsidDel="00BF74A9">
          <w:rPr>
            <w:noProof/>
          </w:rPr>
          <w:delText>Using a non-explanatory model would result in the same defect prediction, regardless of the release plan.</w:delText>
        </w:r>
      </w:del>
    </w:p>
    <w:p w:rsidR="005C2431" w:rsidDel="00BF74A9" w:rsidRDefault="00241F4C">
      <w:pPr>
        <w:pStyle w:val="Textbody"/>
        <w:jc w:val="center"/>
        <w:rPr>
          <w:del w:id="335" w:author="James" w:date="2015-03-14T02:40:00Z"/>
        </w:rPr>
        <w:pPrChange w:id="336" w:author="James" w:date="2015-03-14T02:41:00Z">
          <w:pPr>
            <w:pStyle w:val="Textbody"/>
          </w:pPr>
        </w:pPrChange>
      </w:pPr>
      <w:del w:id="337" w:author="James" w:date="2015-03-14T02:40:00Z">
        <w:r w:rsidDel="00BF74A9">
          <w:delText>Instead, to support these “what-if” scenarios, a predictive model should depend also</w:delText>
        </w:r>
        <w:r w:rsidDel="00BF74A9">
          <w:rPr>
            <w:rFonts w:eastAsia="Times New Roman"/>
          </w:rPr>
          <w:delText xml:space="preserve"> </w:delText>
        </w:r>
        <w:r w:rsidDel="00BF74A9">
          <w:delText>on the basic elements of the release plan: the planned features and improvements. Such</w:delText>
        </w:r>
        <w:r w:rsidDel="00BF74A9">
          <w:rPr>
            <w:rFonts w:eastAsia="Times New Roman"/>
          </w:rPr>
          <w:delText xml:space="preserve"> </w:delText>
        </w:r>
        <w:r w:rsidDel="00BF74A9">
          <w:delText>a model would assume some explanatory relationship, so that planned features and improvements somehow affect the outcome (see</w:delText>
        </w:r>
        <w:r w:rsidR="00A63E50" w:rsidDel="00BF74A9">
          <w:delText xml:space="preserve"> </w:delText>
        </w:r>
        <w:r w:rsidR="00831E97" w:rsidDel="00BF74A9">
          <w:delText xml:space="preserve">Fig. </w:delText>
        </w:r>
        <w:r w:rsidR="00A63E50" w:rsidDel="00BF74A9">
          <w:delText>2</w:delText>
        </w:r>
        <w:r w:rsidDel="00BF74A9">
          <w:delText>).</w:delText>
        </w:r>
      </w:del>
    </w:p>
    <w:p w:rsidR="00BD1BBF" w:rsidRDefault="00B91D33">
      <w:pPr>
        <w:pStyle w:val="Textbody"/>
        <w:jc w:val="center"/>
        <w:pPrChange w:id="338" w:author="James" w:date="2015-03-14T02:41:00Z">
          <w:pPr>
            <w:pStyle w:val="Textbody"/>
            <w:keepNext/>
            <w:ind w:firstLine="0"/>
          </w:pPr>
        </w:pPrChange>
      </w:pPr>
      <w:del w:id="339" w:author="James" w:date="2015-03-14T02:40:00Z">
        <w:r w:rsidDel="00BF74A9">
          <w:rPr>
            <w:noProof/>
            <w:lang w:eastAsia="en-US"/>
          </w:rPr>
          <w:drawing>
            <wp:inline distT="0" distB="0" distL="0" distR="0" wp14:anchorId="4B9319A5" wp14:editId="654B9F30">
              <wp:extent cx="3090545" cy="6819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90545" cy="681990"/>
                      </a:xfrm>
                      <a:prstGeom prst="rect">
                        <a:avLst/>
                      </a:prstGeom>
                    </pic:spPr>
                  </pic:pic>
                </a:graphicData>
              </a:graphic>
            </wp:inline>
          </w:drawing>
        </w:r>
      </w:del>
    </w:p>
    <w:p w:rsidR="00B91D33" w:rsidDel="00BF74A9" w:rsidRDefault="00BD1BBF">
      <w:pPr>
        <w:pStyle w:val="figurecaption"/>
        <w:rPr>
          <w:del w:id="340" w:author="James" w:date="2015-03-14T02:41:00Z"/>
        </w:rPr>
      </w:pPr>
      <w:r w:rsidRPr="0080748B">
        <w:t>Using an explanatory model allows for the possibility of different defect pre</w:t>
      </w:r>
      <w:del w:id="341" w:author="James" w:date="2015-03-14T02:41:00Z">
        <w:r w:rsidRPr="0080748B" w:rsidDel="00BF74A9">
          <w:delText>-</w:delText>
        </w:r>
      </w:del>
      <w:r w:rsidRPr="0080748B">
        <w:t>dictions for each release plan.</w:t>
      </w:r>
    </w:p>
    <w:p w:rsidR="005C2431" w:rsidDel="004E415C" w:rsidRDefault="00241F4C">
      <w:pPr>
        <w:pStyle w:val="figurecaption"/>
        <w:pPrChange w:id="342" w:author="James" w:date="2015-03-14T02:41:00Z">
          <w:pPr>
            <w:pStyle w:val="Textbody"/>
            <w:ind w:firstLine="0"/>
          </w:pPr>
        </w:pPrChange>
      </w:pPr>
      <w:moveFromRangeStart w:id="343" w:author="Anvik, John" w:date="2015-03-13T09:37:00Z" w:name="move414002778"/>
      <w:moveFrom w:id="344" w:author="Anvik, John" w:date="2015-03-13T09:37:00Z">
        <w:r w:rsidDel="004E415C">
          <w:t>If such a model</w:t>
        </w:r>
        <w:r w:rsidRPr="00010D86" w:rsidDel="004E415C">
          <w:rPr>
            <w:rFonts w:eastAsia="Times New Roman"/>
          </w:rPr>
          <w:t xml:space="preserve"> </w:t>
        </w:r>
        <w:r w:rsidDel="004E415C">
          <w:t>were used, this would give release planners a path towards evaluating the additional development time needed to address bug fallout, for a given release plan. By ensuring</w:t>
        </w:r>
        <w:r w:rsidRPr="00010D86" w:rsidDel="004E415C">
          <w:rPr>
            <w:rFonts w:eastAsia="Times New Roman"/>
          </w:rPr>
          <w:t xml:space="preserve"> </w:t>
        </w:r>
        <w:r w:rsidDel="004E415C">
          <w:t>sufficient time to fix bugs, the model can be used to ensure sufficient software quality is</w:t>
        </w:r>
        <w:r w:rsidRPr="00010D86" w:rsidDel="004E415C">
          <w:rPr>
            <w:rFonts w:eastAsia="Times New Roman"/>
          </w:rPr>
          <w:t xml:space="preserve"> </w:t>
        </w:r>
        <w:r w:rsidDel="004E415C">
          <w:t>maintained, thus giving the release planner freedom to otherwise maximize the expected</w:t>
        </w:r>
        <w:r w:rsidRPr="00010D86" w:rsidDel="004E415C">
          <w:rPr>
            <w:rFonts w:eastAsia="Times New Roman"/>
          </w:rPr>
          <w:t xml:space="preserve"> </w:t>
        </w:r>
        <w:r w:rsidDel="004E415C">
          <w:t>revenue produced by the software by including appropriate features and improvements</w:t>
        </w:r>
        <w:del w:id="345" w:author="James" w:date="2015-03-14T02:41:00Z">
          <w:r w:rsidDel="00BF74A9">
            <w:delText>.</w:delText>
          </w:r>
        </w:del>
      </w:moveFrom>
    </w:p>
    <w:moveFromRangeEnd w:id="343"/>
    <w:p w:rsidR="005C2431" w:rsidRDefault="00241F4C">
      <w:pPr>
        <w:pStyle w:val="Heading2"/>
        <w:numPr>
          <w:ilvl w:val="1"/>
          <w:numId w:val="5"/>
        </w:numPr>
      </w:pPr>
      <w:del w:id="346" w:author="Anvik, John" w:date="2015-03-13T09:56:00Z">
        <w:r w:rsidDel="004D2951">
          <w:delText>Application to t</w:delText>
        </w:r>
      </w:del>
      <w:ins w:id="347" w:author="Anvik, John" w:date="2015-03-13T09:56:00Z">
        <w:r w:rsidR="004D2951">
          <w:t>T</w:t>
        </w:r>
      </w:ins>
      <w:r>
        <w:t>he Next Release Problem</w:t>
      </w:r>
    </w:p>
    <w:p w:rsidR="005C2431" w:rsidDel="0006774E" w:rsidRDefault="00241F4C" w:rsidP="00E20D24">
      <w:pPr>
        <w:pStyle w:val="Textbody"/>
        <w:rPr>
          <w:del w:id="348" w:author="Anvik, John" w:date="2015-03-13T09:47:00Z"/>
        </w:rPr>
      </w:pPr>
      <w:r>
        <w:t xml:space="preserve">Release plan optimization is </w:t>
      </w:r>
      <w:del w:id="349" w:author="Anvik, John" w:date="2015-03-13T09:44:00Z">
        <w:r w:rsidDel="0006774E">
          <w:delText xml:space="preserve">exactly </w:delText>
        </w:r>
      </w:del>
      <w:r>
        <w:t>the goal of The Next Release Problem (NRP)</w:t>
      </w:r>
      <w:del w:id="350" w:author="Anvik, John" w:date="2015-03-13T09:44:00Z">
        <w:r w:rsidDel="0006774E">
          <w:delText xml:space="preserve">, but </w:delText>
        </w:r>
      </w:del>
      <w:del w:id="351" w:author="Anvik, John" w:date="2015-03-13T09:47:00Z">
        <w:r w:rsidDel="0006774E">
          <w:delText xml:space="preserve">there is a gap between the abstract domain of the NRP and the </w:delText>
        </w:r>
      </w:del>
      <w:del w:id="352" w:author="Anvik, John" w:date="2015-03-13T09:44:00Z">
        <w:r w:rsidDel="0006774E">
          <w:delText>detailed,</w:delText>
        </w:r>
      </w:del>
      <w:del w:id="353" w:author="Anvik, John" w:date="2015-03-13T09:47:00Z">
        <w:r w:rsidDel="0006774E">
          <w:delText xml:space="preserve"> messy</w:delText>
        </w:r>
        <w:r w:rsidDel="0006774E">
          <w:rPr>
            <w:rFonts w:eastAsia="Times New Roman"/>
          </w:rPr>
          <w:delText xml:space="preserve"> </w:delText>
        </w:r>
        <w:r w:rsidDel="0006774E">
          <w:delText>data found in software projects. By applying a</w:delText>
        </w:r>
        <w:r w:rsidR="001D0883" w:rsidDel="0006774E">
          <w:delText>n</w:delText>
        </w:r>
        <w:r w:rsidDel="0006774E">
          <w:delText xml:space="preserve"> explanatory predictive model there is</w:delText>
        </w:r>
        <w:r w:rsidDel="0006774E">
          <w:rPr>
            <w:rFonts w:eastAsia="Times New Roman"/>
          </w:rPr>
          <w:delText xml:space="preserve"> </w:delText>
        </w:r>
        <w:r w:rsidDel="0006774E">
          <w:delText>a path toward bridging this gap, opening up the potential for using NRP optimization</w:delText>
        </w:r>
        <w:r w:rsidDel="0006774E">
          <w:rPr>
            <w:rFonts w:eastAsia="Times New Roman"/>
          </w:rPr>
          <w:delText xml:space="preserve"> </w:delText>
        </w:r>
        <w:r w:rsidDel="0006774E">
          <w:delText>techniques in real-world release planning. In this section, first the NRP is described,</w:delText>
        </w:r>
        <w:r w:rsidDel="0006774E">
          <w:rPr>
            <w:rFonts w:eastAsia="Times New Roman"/>
          </w:rPr>
          <w:delText xml:space="preserve"> </w:delText>
        </w:r>
        <w:r w:rsidDel="0006774E">
          <w:delText>then the gap between it and practical planning is discussed, and finally it is shown how</w:delText>
        </w:r>
        <w:r w:rsidDel="0006774E">
          <w:rPr>
            <w:rFonts w:eastAsia="Times New Roman"/>
          </w:rPr>
          <w:delText xml:space="preserve"> </w:delText>
        </w:r>
        <w:r w:rsidDel="0006774E">
          <w:delText>the explanatory model suggested earlier would be applied to help bridge this gap.</w:delText>
        </w:r>
      </w:del>
    </w:p>
    <w:p w:rsidR="005C2431" w:rsidDel="0006774E" w:rsidRDefault="00241F4C">
      <w:pPr>
        <w:pStyle w:val="Textbody"/>
        <w:rPr>
          <w:del w:id="354" w:author="Anvik, John" w:date="2015-03-13T09:47:00Z"/>
        </w:rPr>
        <w:pPrChange w:id="355" w:author="Anvik, John" w:date="2015-03-13T09:48:00Z">
          <w:pPr>
            <w:pStyle w:val="Heading2"/>
            <w:numPr>
              <w:ilvl w:val="1"/>
              <w:numId w:val="5"/>
            </w:numPr>
          </w:pPr>
        </w:pPrChange>
      </w:pPr>
      <w:del w:id="356" w:author="Anvik, John" w:date="2015-03-13T09:47:00Z">
        <w:r w:rsidDel="0006774E">
          <w:delText>Defining the NRP</w:delText>
        </w:r>
      </w:del>
    </w:p>
    <w:p w:rsidR="005C2431" w:rsidRDefault="00241F4C" w:rsidP="0006774E">
      <w:pPr>
        <w:pStyle w:val="Textbody"/>
      </w:pPr>
      <w:del w:id="357" w:author="Anvik, John" w:date="2015-03-13T09:48:00Z">
        <w:r w:rsidDel="0006774E">
          <w:delText>The Next Release Problem (NRP) was defined by Bagnall, Rayward-Smith, and Whittley</w:delText>
        </w:r>
      </w:del>
      <w:del w:id="358" w:author="Anvik, John" w:date="2015-03-13T09:49:00Z">
        <w:r w:rsidR="00DD1589" w:rsidDel="0006774E">
          <w:delText xml:space="preserve"> [2]</w:delText>
        </w:r>
      </w:del>
      <w:ins w:id="359" w:author="Anvik, John" w:date="2015-03-13T09:50:00Z">
        <w:r w:rsidR="009E7560">
          <w:t>,</w:t>
        </w:r>
      </w:ins>
      <w:del w:id="360" w:author="Anvik, John" w:date="2015-03-13T09:50:00Z">
        <w:r w:rsidDel="0019332C">
          <w:delText>,</w:delText>
        </w:r>
      </w:del>
      <w:r>
        <w:t xml:space="preserve"> and was shown to be</w:t>
      </w:r>
      <w:r>
        <w:rPr>
          <w:rFonts w:eastAsia="Times New Roman"/>
        </w:rPr>
        <w:t xml:space="preserve"> </w:t>
      </w:r>
      <w:r>
        <w:t>NP-Hard</w:t>
      </w:r>
      <w:ins w:id="361" w:author="Anvik, John" w:date="2015-03-13T09:50:00Z">
        <w:r w:rsidR="0006774E">
          <w:t xml:space="preserve"> [2]</w:t>
        </w:r>
      </w:ins>
      <w:r>
        <w:t xml:space="preserve">. </w:t>
      </w:r>
      <w:ins w:id="362" w:author="Anvik, John" w:date="2015-03-13T09:51:00Z">
        <w:r w:rsidR="00BE65F9">
          <w:t xml:space="preserve">As the NRP is </w:t>
        </w:r>
      </w:ins>
      <w:del w:id="363" w:author="Anvik, John" w:date="2015-03-13T09:51:00Z">
        <w:r w:rsidDel="00BE65F9">
          <w:delText xml:space="preserve">Being </w:delText>
        </w:r>
      </w:del>
      <w:r>
        <w:t>abstract in its treatment of feature cost, a broad range of optimization</w:t>
      </w:r>
      <w:r>
        <w:rPr>
          <w:rFonts w:eastAsia="Times New Roman"/>
        </w:rPr>
        <w:t xml:space="preserve"> </w:t>
      </w:r>
      <w:r>
        <w:t>techniques can be applied</w:t>
      </w:r>
      <w:del w:id="364" w:author="Anvik, John" w:date="2015-03-13T09:51:00Z">
        <w:r w:rsidDel="00BE65F9">
          <w:delText xml:space="preserve"> to the NRP</w:delText>
        </w:r>
      </w:del>
      <w:r>
        <w:t xml:space="preserve">, such as integer programming, hill climbing, simulated annealing, </w:t>
      </w:r>
      <w:ins w:id="365" w:author="Anvik, John" w:date="2015-03-13T09:51:00Z">
        <w:r w:rsidR="00BE65F9">
          <w:t xml:space="preserve">and </w:t>
        </w:r>
      </w:ins>
      <w:r>
        <w:t>genetic algorithms</w:t>
      </w:r>
      <w:del w:id="366" w:author="Anvik, John" w:date="2015-03-13T09:51:00Z">
        <w:r w:rsidDel="00BE65F9">
          <w:delText>, etc</w:delText>
        </w:r>
      </w:del>
      <w:r>
        <w:t>.</w:t>
      </w:r>
      <w:del w:id="367" w:author="Anvik, John" w:date="2015-03-13T09:51:00Z">
        <w:r w:rsidDel="00BE65F9">
          <w:delText xml:space="preserve"> The NRP is the subject of academic research</w:delText>
        </w:r>
        <w:r w:rsidDel="00BE65F9">
          <w:rPr>
            <w:rFonts w:eastAsia="Times New Roman"/>
          </w:rPr>
          <w:delText xml:space="preserve"> </w:delText>
        </w:r>
        <w:r w:rsidDel="00BE65F9">
          <w:delText xml:space="preserve">in the area of Search-Based Software </w:delText>
        </w:r>
      </w:del>
      <w:del w:id="368" w:author="Anvik, John" w:date="2015-03-13T09:49:00Z">
        <w:r w:rsidDel="0006774E">
          <w:delText>Engineering</w:delText>
        </w:r>
        <w:r w:rsidR="00DD1589" w:rsidDel="0006774E">
          <w:delText xml:space="preserve"> [10, 15, 17]</w:delText>
        </w:r>
        <w:r w:rsidDel="0006774E">
          <w:delText>.</w:delText>
        </w:r>
      </w:del>
    </w:p>
    <w:p w:rsidR="005C2431" w:rsidRDefault="00241F4C" w:rsidP="00E45D0C">
      <w:pPr>
        <w:pStyle w:val="Textbody"/>
      </w:pPr>
      <w:r>
        <w:t xml:space="preserve">The NRP </w:t>
      </w:r>
      <w:r w:rsidR="00E45D0C">
        <w:t xml:space="preserve">describes the situation where </w:t>
      </w:r>
      <w:r>
        <w:t>software project planners, who have multiple customers</w:t>
      </w:r>
      <w:r>
        <w:rPr>
          <w:rFonts w:eastAsia="Times New Roman"/>
        </w:rPr>
        <w:t xml:space="preserve"> </w:t>
      </w:r>
      <w:r>
        <w:t>to satisfy</w:t>
      </w:r>
      <w:r w:rsidR="00E45D0C">
        <w:t xml:space="preserve">, </w:t>
      </w:r>
      <w:r>
        <w:t xml:space="preserve">would like to maximize the </w:t>
      </w:r>
      <w:ins w:id="369" w:author="Anvik, John" w:date="2015-03-13T09:52:00Z">
        <w:r w:rsidR="00454B96">
          <w:t>value</w:t>
        </w:r>
      </w:ins>
      <w:ins w:id="370" w:author="Anvik, John" w:date="2015-03-13T09:53:00Z">
        <w:r w:rsidR="00454B96">
          <w:t>, such as</w:t>
        </w:r>
      </w:ins>
      <w:ins w:id="371" w:author="Anvik, John" w:date="2015-03-13T09:52:00Z">
        <w:r w:rsidR="00454B96">
          <w:t xml:space="preserve"> </w:t>
        </w:r>
      </w:ins>
      <w:r>
        <w:t>revenue</w:t>
      </w:r>
      <w:ins w:id="372" w:author="Anvik, John" w:date="2015-03-13T09:53:00Z">
        <w:r w:rsidR="00454B96">
          <w:t>,</w:t>
        </w:r>
      </w:ins>
      <w:r>
        <w:t xml:space="preserve"> produced </w:t>
      </w:r>
      <w:del w:id="373" w:author="Anvik, John" w:date="2015-03-13T09:53:00Z">
        <w:r w:rsidDel="00454B96">
          <w:delText>from</w:delText>
        </w:r>
        <w:r w:rsidDel="00454B96">
          <w:rPr>
            <w:rFonts w:eastAsia="Times New Roman"/>
          </w:rPr>
          <w:delText xml:space="preserve"> </w:delText>
        </w:r>
      </w:del>
      <w:ins w:id="374" w:author="Anvik, John" w:date="2015-03-13T09:53:00Z">
        <w:r w:rsidR="00454B96">
          <w:t>by</w:t>
        </w:r>
        <w:r w:rsidR="00454B96">
          <w:rPr>
            <w:rFonts w:eastAsia="Times New Roman"/>
          </w:rPr>
          <w:t xml:space="preserve"> </w:t>
        </w:r>
      </w:ins>
      <w:r>
        <w:t xml:space="preserve">completing </w:t>
      </w:r>
      <w:del w:id="375" w:author="Anvik, John" w:date="2015-03-13T09:53:00Z">
        <w:r w:rsidDel="00450E62">
          <w:delText>the project</w:delText>
        </w:r>
      </w:del>
      <w:ins w:id="376" w:author="Anvik, John" w:date="2015-03-13T09:53:00Z">
        <w:r w:rsidR="00450E62">
          <w:t>a release</w:t>
        </w:r>
      </w:ins>
      <w:r>
        <w:t>.</w:t>
      </w:r>
      <w:r w:rsidR="00E45D0C">
        <w:t xml:space="preserve"> </w:t>
      </w:r>
      <w:del w:id="377" w:author="James" w:date="2015-03-14T01:04:00Z">
        <w:r w:rsidR="00E45D0C" w:rsidDel="00CA5BC2">
          <w:delText>Briefly, the problem is posed as follows:</w:delText>
        </w:r>
      </w:del>
      <w:ins w:id="378" w:author="James" w:date="2015-03-14T01:04:00Z">
        <w:r w:rsidR="00CA5BC2">
          <w:t>The problem is described here briefly.</w:t>
        </w:r>
      </w:ins>
    </w:p>
    <w:p w:rsidR="00E45D0C" w:rsidDel="00CA5BC2" w:rsidRDefault="00CA5BC2">
      <w:pPr>
        <w:pStyle w:val="Textbody"/>
        <w:rPr>
          <w:del w:id="379" w:author="James" w:date="2015-03-14T01:06:00Z"/>
        </w:rPr>
        <w:pPrChange w:id="380" w:author="James" w:date="2015-03-14T01:05:00Z">
          <w:pPr>
            <w:pStyle w:val="Textbody"/>
            <w:numPr>
              <w:numId w:val="14"/>
            </w:numPr>
            <w:ind w:left="1008" w:hanging="360"/>
          </w:pPr>
        </w:pPrChange>
      </w:pPr>
      <w:ins w:id="381" w:author="James" w:date="2015-03-14T01:05:00Z">
        <w:r>
          <w:t xml:space="preserve">To begin, </w:t>
        </w:r>
      </w:ins>
      <w:commentRangeStart w:id="382"/>
      <w:del w:id="383" w:author="James" w:date="2015-03-14T01:05:00Z">
        <w:r w:rsidR="00E45D0C" w:rsidDel="00CA5BC2">
          <w:delText>A</w:delText>
        </w:r>
      </w:del>
      <w:commentRangeEnd w:id="382"/>
      <w:ins w:id="384" w:author="James" w:date="2015-03-14T01:05:00Z">
        <w:r>
          <w:t>a</w:t>
        </w:r>
      </w:ins>
      <w:r w:rsidR="006E2690">
        <w:rPr>
          <w:rStyle w:val="CommentReference"/>
          <w:rFonts w:ascii="Liberation Serif" w:eastAsia="Droid Sans Fallback" w:hAnsi="Liberation Serif" w:cs="Mangal"/>
          <w:spacing w:val="0"/>
          <w:lang w:bidi="hi-IN"/>
        </w:rPr>
        <w:commentReference w:id="382"/>
      </w:r>
      <w:r w:rsidR="00E45D0C">
        <w:t xml:space="preserve"> software project has some set of requirements to consider for implementation in the next release</w:t>
      </w:r>
      <w:ins w:id="385" w:author="Anvik, John" w:date="2015-03-13T09:54:00Z">
        <w:del w:id="386" w:author="James" w:date="2015-03-14T01:05:00Z">
          <w:r w:rsidR="006E2690" w:rsidDel="00CA5BC2">
            <w:delText>.</w:delText>
          </w:r>
        </w:del>
      </w:ins>
      <w:ins w:id="387" w:author="James" w:date="2015-03-14T01:05:00Z">
        <w:r>
          <w:t>. Each of these requirements has an associated cost</w:t>
        </w:r>
      </w:ins>
      <w:ins w:id="388" w:author="James" w:date="2015-03-14T01:09:00Z">
        <w:r>
          <w:t xml:space="preserve">, and </w:t>
        </w:r>
      </w:ins>
      <w:ins w:id="389" w:author="James" w:date="2015-03-14T01:07:00Z">
        <w:r>
          <w:t xml:space="preserve">may </w:t>
        </w:r>
      </w:ins>
      <w:ins w:id="390" w:author="James" w:date="2015-03-14T01:09:00Z">
        <w:r>
          <w:t>also have</w:t>
        </w:r>
      </w:ins>
      <w:ins w:id="391" w:author="James" w:date="2015-03-14T01:10:00Z">
        <w:r>
          <w:t xml:space="preserve"> </w:t>
        </w:r>
      </w:ins>
    </w:p>
    <w:p w:rsidR="00E45D0C" w:rsidDel="00CA5BC2" w:rsidRDefault="00E45D0C" w:rsidP="00E45D0C">
      <w:pPr>
        <w:pStyle w:val="Textbody"/>
        <w:numPr>
          <w:ilvl w:val="0"/>
          <w:numId w:val="14"/>
        </w:numPr>
        <w:rPr>
          <w:del w:id="392" w:author="James" w:date="2015-03-14T01:06:00Z"/>
        </w:rPr>
      </w:pPr>
      <w:del w:id="393" w:author="James" w:date="2015-03-14T01:06:00Z">
        <w:r w:rsidDel="00CA5BC2">
          <w:delText>A customer will provide revenue when a particular subset is included in the release</w:delText>
        </w:r>
      </w:del>
      <w:ins w:id="394" w:author="Anvik, John" w:date="2015-03-13T09:54:00Z">
        <w:del w:id="395" w:author="James" w:date="2015-03-14T01:06:00Z">
          <w:r w:rsidR="006E2690" w:rsidDel="00CA5BC2">
            <w:delText>.</w:delText>
          </w:r>
        </w:del>
      </w:ins>
    </w:p>
    <w:p w:rsidR="00CA5BC2" w:rsidDel="00CA5BC2" w:rsidRDefault="006E2690">
      <w:pPr>
        <w:pStyle w:val="Textbody"/>
        <w:ind w:firstLine="0"/>
        <w:rPr>
          <w:del w:id="396" w:author="James" w:date="2015-03-14T01:07:00Z"/>
        </w:rPr>
        <w:pPrChange w:id="397" w:author="James" w:date="2015-03-14T01:13:00Z">
          <w:pPr>
            <w:pStyle w:val="Textbody"/>
            <w:numPr>
              <w:numId w:val="14"/>
            </w:numPr>
            <w:ind w:left="1008" w:hanging="360"/>
          </w:pPr>
        </w:pPrChange>
      </w:pPr>
      <w:ins w:id="398" w:author="Anvik, John" w:date="2015-03-13T09:54:00Z">
        <w:del w:id="399" w:author="James" w:date="2015-03-14T01:06:00Z">
          <w:r w:rsidDel="00CA5BC2">
            <w:delText>D</w:delText>
          </w:r>
        </w:del>
      </w:ins>
      <w:proofErr w:type="gramStart"/>
      <w:ins w:id="400" w:author="James" w:date="2015-03-14T01:07:00Z">
        <w:r w:rsidR="00CA5BC2">
          <w:t>dependencies</w:t>
        </w:r>
        <w:proofErr w:type="gramEnd"/>
        <w:r w:rsidR="00CA5BC2">
          <w:t xml:space="preserve"> </w:t>
        </w:r>
      </w:ins>
      <w:ins w:id="401" w:author="Anvik, John" w:date="2015-03-13T09:54:00Z">
        <w:del w:id="402" w:author="James" w:date="2015-03-14T01:07:00Z">
          <w:r w:rsidDel="00CA5BC2">
            <w:delText xml:space="preserve">ependencies may exist </w:delText>
          </w:r>
        </w:del>
        <w:del w:id="403" w:author="James" w:date="2015-03-14T01:10:00Z">
          <w:r w:rsidDel="00CA5BC2">
            <w:delText>between</w:delText>
          </w:r>
        </w:del>
      </w:ins>
      <w:ins w:id="404" w:author="James" w:date="2015-03-14T01:10:00Z">
        <w:r w:rsidR="00CA5BC2">
          <w:t xml:space="preserve">on other </w:t>
        </w:r>
      </w:ins>
      <w:ins w:id="405" w:author="Anvik, John" w:date="2015-03-13T09:54:00Z">
        <w:del w:id="406" w:author="James" w:date="2015-03-14T01:10:00Z">
          <w:r w:rsidDel="00CA5BC2">
            <w:delText xml:space="preserve"> </w:delText>
          </w:r>
        </w:del>
        <w:r>
          <w:t>r</w:t>
        </w:r>
      </w:ins>
      <w:del w:id="407" w:author="Anvik, John" w:date="2015-03-13T09:54:00Z">
        <w:r w:rsidR="00E45D0C" w:rsidDel="006E2690">
          <w:delText>R</w:delText>
        </w:r>
      </w:del>
      <w:r w:rsidR="00E45D0C">
        <w:t>equirements</w:t>
      </w:r>
      <w:del w:id="408" w:author="Anvik, John" w:date="2015-03-13T09:55:00Z">
        <w:r w:rsidR="00E45D0C" w:rsidDel="006E2690">
          <w:delText xml:space="preserve"> may have dependencies on other requirements as well</w:delText>
        </w:r>
      </w:del>
      <w:ins w:id="409" w:author="Anvik, John" w:date="2015-03-13T09:55:00Z">
        <w:r>
          <w:t>.</w:t>
        </w:r>
      </w:ins>
      <w:ins w:id="410" w:author="James" w:date="2015-03-14T01:07:00Z">
        <w:r w:rsidR="00CA5BC2">
          <w:t xml:space="preserve"> </w:t>
        </w:r>
      </w:ins>
      <w:ins w:id="411" w:author="James" w:date="2015-03-14T01:11:00Z">
        <w:r w:rsidR="00CA5BC2">
          <w:t>Each c</w:t>
        </w:r>
      </w:ins>
      <w:ins w:id="412" w:author="James" w:date="2015-03-14T01:10:00Z">
        <w:r w:rsidR="00CA5BC2">
          <w:t xml:space="preserve">ustomers of the software release </w:t>
        </w:r>
      </w:ins>
      <w:ins w:id="413" w:author="James" w:date="2015-03-14T01:11:00Z">
        <w:r w:rsidR="00CA5BC2">
          <w:t xml:space="preserve">is </w:t>
        </w:r>
      </w:ins>
      <w:ins w:id="414" w:author="James" w:date="2015-03-14T01:10:00Z">
        <w:r w:rsidR="00CA5BC2">
          <w:t xml:space="preserve">satisfied by </w:t>
        </w:r>
      </w:ins>
      <w:ins w:id="415" w:author="James" w:date="2015-03-14T01:11:00Z">
        <w:r w:rsidR="00CA5BC2">
          <w:t xml:space="preserve">a subset of the </w:t>
        </w:r>
      </w:ins>
      <w:ins w:id="416" w:author="James" w:date="2015-03-14T01:10:00Z">
        <w:r w:rsidR="00CA5BC2">
          <w:t>requirement</w:t>
        </w:r>
      </w:ins>
      <w:ins w:id="417" w:author="James" w:date="2015-03-14T01:11:00Z">
        <w:r w:rsidR="00CA5BC2">
          <w:t xml:space="preserve">s. A satisfied customer provides revenue </w:t>
        </w:r>
      </w:ins>
      <w:ins w:id="418" w:author="James" w:date="2015-03-14T01:12:00Z">
        <w:r w:rsidR="00CA5BC2">
          <w:t>at the release of the software.</w:t>
        </w:r>
      </w:ins>
      <w:ins w:id="419" w:author="James" w:date="2015-03-14T01:10:00Z">
        <w:r w:rsidR="00CA5BC2">
          <w:t xml:space="preserve"> </w:t>
        </w:r>
      </w:ins>
      <w:ins w:id="420" w:author="James" w:date="2015-03-14T01:07:00Z">
        <w:r w:rsidR="00CA5BC2">
          <w:t xml:space="preserve">Having established all this, the </w:t>
        </w:r>
      </w:ins>
      <w:ins w:id="421" w:author="James" w:date="2015-03-14T01:12:00Z">
        <w:r w:rsidR="00CA5BC2">
          <w:t xml:space="preserve">objective is to </w:t>
        </w:r>
      </w:ins>
      <w:ins w:id="422" w:author="James" w:date="2015-03-14T01:07:00Z">
        <w:r w:rsidR="00CA5BC2">
          <w:t xml:space="preserve">select some subset of requirements that </w:t>
        </w:r>
      </w:ins>
      <w:ins w:id="423" w:author="James" w:date="2015-03-14T01:12:00Z">
        <w:r w:rsidR="00CA5BC2">
          <w:t>will maximize customer revenue while respecting some budgeted total cost.</w:t>
        </w:r>
      </w:ins>
    </w:p>
    <w:p w:rsidR="00E45D0C" w:rsidDel="00CA5BC2" w:rsidRDefault="00E45D0C">
      <w:pPr>
        <w:pStyle w:val="Textbody"/>
        <w:ind w:firstLine="0"/>
        <w:rPr>
          <w:del w:id="424" w:author="James" w:date="2015-03-14T01:08:00Z"/>
        </w:rPr>
        <w:pPrChange w:id="425" w:author="James" w:date="2015-03-14T01:13:00Z">
          <w:pPr>
            <w:pStyle w:val="Textbody"/>
            <w:numPr>
              <w:numId w:val="14"/>
            </w:numPr>
            <w:ind w:left="1008" w:hanging="360"/>
          </w:pPr>
        </w:pPrChange>
      </w:pPr>
      <w:del w:id="426" w:author="James" w:date="2015-03-14T01:08:00Z">
        <w:r w:rsidDel="00CA5BC2">
          <w:delText>Each requirements has an associated cost</w:delText>
        </w:r>
      </w:del>
      <w:ins w:id="427" w:author="Anvik, John" w:date="2015-03-13T09:55:00Z">
        <w:del w:id="428" w:author="James" w:date="2015-03-14T01:08:00Z">
          <w:r w:rsidR="00AF2EA8" w:rsidDel="00CA5BC2">
            <w:delText>.</w:delText>
          </w:r>
        </w:del>
      </w:ins>
    </w:p>
    <w:p w:rsidR="00E45D0C" w:rsidDel="007C7692" w:rsidRDefault="00AF2EA8">
      <w:pPr>
        <w:pStyle w:val="Textbody"/>
        <w:ind w:firstLine="0"/>
        <w:rPr>
          <w:del w:id="429" w:author="James" w:date="2015-03-14T01:13:00Z"/>
        </w:rPr>
        <w:pPrChange w:id="430" w:author="James" w:date="2015-03-14T01:13:00Z">
          <w:pPr>
            <w:pStyle w:val="Textbody"/>
            <w:numPr>
              <w:numId w:val="14"/>
            </w:numPr>
            <w:ind w:left="1008" w:hanging="360"/>
          </w:pPr>
        </w:pPrChange>
      </w:pPr>
      <w:ins w:id="431" w:author="Anvik, John" w:date="2015-03-13T09:55:00Z">
        <w:del w:id="432" w:author="James" w:date="2015-03-14T01:13:00Z">
          <w:r w:rsidDel="007C7692">
            <w:delText>The t</w:delText>
          </w:r>
        </w:del>
      </w:ins>
      <w:del w:id="433" w:author="James" w:date="2015-03-14T01:13:00Z">
        <w:r w:rsidR="00E45D0C" w:rsidDel="007C7692">
          <w:delText>Total cost is the sum of costs for all requirements included for the next release, including dependencies</w:delText>
        </w:r>
      </w:del>
      <w:ins w:id="434" w:author="Anvik, John" w:date="2015-03-13T09:55:00Z">
        <w:del w:id="435" w:author="James" w:date="2015-03-14T01:13:00Z">
          <w:r w:rsidDel="007C7692">
            <w:delText>.</w:delText>
          </w:r>
        </w:del>
      </w:ins>
    </w:p>
    <w:p w:rsidR="00E45D0C" w:rsidRDefault="00E45D0C">
      <w:pPr>
        <w:pStyle w:val="Textbody"/>
        <w:ind w:firstLine="0"/>
        <w:pPrChange w:id="436" w:author="James" w:date="2015-03-14T01:13:00Z">
          <w:pPr>
            <w:pStyle w:val="Textbody"/>
            <w:numPr>
              <w:numId w:val="14"/>
            </w:numPr>
            <w:ind w:left="1008" w:hanging="360"/>
          </w:pPr>
        </w:pPrChange>
      </w:pPr>
      <w:del w:id="437" w:author="James" w:date="2015-03-14T01:13:00Z">
        <w:r w:rsidDel="007C7692">
          <w:delText>Total cost must be below some budgeted amount</w:delText>
        </w:r>
      </w:del>
      <w:ins w:id="438" w:author="Anvik, John" w:date="2015-03-13T09:55:00Z">
        <w:del w:id="439" w:author="James" w:date="2015-03-14T01:13:00Z">
          <w:r w:rsidR="00AF2EA8" w:rsidDel="007C7692">
            <w:delText>.</w:delText>
          </w:r>
        </w:del>
      </w:ins>
    </w:p>
    <w:p w:rsidR="00E45D0C" w:rsidRPr="00E45D0C" w:rsidDel="007C7692" w:rsidRDefault="00E45D0C" w:rsidP="00E45D0C">
      <w:pPr>
        <w:pStyle w:val="Textbody"/>
        <w:rPr>
          <w:del w:id="440" w:author="James" w:date="2015-03-14T01:13:00Z"/>
        </w:rPr>
      </w:pPr>
      <w:del w:id="441" w:author="James" w:date="2015-03-14T01:13:00Z">
        <w:r w:rsidDel="007C7692">
          <w:delText>Given this problem, the goal of the NRP is to choose the requirements subset that maximizes the total customer revenue while staying under budget.</w:delText>
        </w:r>
      </w:del>
    </w:p>
    <w:p w:rsidR="005C2431" w:rsidDel="00ED5E6E" w:rsidRDefault="00241F4C">
      <w:pPr>
        <w:pStyle w:val="Heading2"/>
        <w:numPr>
          <w:ilvl w:val="1"/>
          <w:numId w:val="5"/>
        </w:numPr>
        <w:rPr>
          <w:del w:id="442" w:author="Anvik, John" w:date="2015-03-13T09:56:00Z"/>
        </w:rPr>
      </w:pPr>
      <w:del w:id="443" w:author="Anvik, John" w:date="2015-03-13T09:56:00Z">
        <w:r w:rsidDel="00ED5E6E">
          <w:delText>The Gap Between Abstraction and Reality</w:delText>
        </w:r>
      </w:del>
    </w:p>
    <w:p w:rsidR="0006774E" w:rsidRDefault="0006774E">
      <w:pPr>
        <w:pStyle w:val="Textbody"/>
        <w:rPr>
          <w:ins w:id="444" w:author="Anvik, John" w:date="2015-03-13T09:47:00Z"/>
        </w:rPr>
      </w:pPr>
      <w:ins w:id="445" w:author="Anvik, John" w:date="2015-03-13T09:47:00Z">
        <w:r w:rsidRPr="0006774E">
          <w:t xml:space="preserve">However, there </w:t>
        </w:r>
      </w:ins>
      <w:ins w:id="446" w:author="Anvik, John" w:date="2015-03-13T09:56:00Z">
        <w:r w:rsidR="00ED5E6E">
          <w:t xml:space="preserve">exists </w:t>
        </w:r>
      </w:ins>
      <w:ins w:id="447" w:author="Anvik, John" w:date="2015-03-13T09:47:00Z">
        <w:r w:rsidRPr="0006774E">
          <w:t>a gap between the abstract domain of the NRP and the concrete</w:t>
        </w:r>
      </w:ins>
      <w:ins w:id="448" w:author="Anvik, John" w:date="2015-03-13T09:56:00Z">
        <w:r w:rsidR="00ED5E6E">
          <w:t xml:space="preserve"> reality of </w:t>
        </w:r>
      </w:ins>
      <w:ins w:id="449" w:author="Anvik, John" w:date="2015-03-13T09:57:00Z">
        <w:r w:rsidR="00ED5E6E">
          <w:t>noisy</w:t>
        </w:r>
      </w:ins>
      <w:ins w:id="450" w:author="Anvik, John" w:date="2015-03-13T09:47:00Z">
        <w:r w:rsidRPr="0006774E">
          <w:t xml:space="preserve"> data found in software projects. </w:t>
        </w:r>
      </w:ins>
      <w:ins w:id="451" w:author="Anvik, John" w:date="2015-03-13T09:57:00Z">
        <w:r w:rsidR="004F284F">
          <w:t>The</w:t>
        </w:r>
      </w:ins>
      <w:ins w:id="452" w:author="Anvik, John" w:date="2015-03-13T09:47:00Z">
        <w:r w:rsidRPr="0006774E">
          <w:t xml:space="preserve"> appl</w:t>
        </w:r>
      </w:ins>
      <w:ins w:id="453" w:author="Anvik, John" w:date="2015-03-13T09:57:00Z">
        <w:r w:rsidR="004F284F">
          <w:t>ication of</w:t>
        </w:r>
      </w:ins>
      <w:ins w:id="454" w:author="Anvik, John" w:date="2015-03-13T09:47:00Z">
        <w:r w:rsidRPr="0006774E">
          <w:t xml:space="preserve"> an explanatory predictive model </w:t>
        </w:r>
      </w:ins>
      <w:ins w:id="455" w:author="Anvik, John" w:date="2015-03-13T09:57:00Z">
        <w:r w:rsidR="004F284F">
          <w:t xml:space="preserve">provides </w:t>
        </w:r>
      </w:ins>
      <w:ins w:id="456" w:author="Anvik, John" w:date="2015-03-13T09:58:00Z">
        <w:r w:rsidR="004F284F">
          <w:t>a means of</w:t>
        </w:r>
      </w:ins>
      <w:ins w:id="457" w:author="Anvik, John" w:date="2015-03-13T09:47:00Z">
        <w:r w:rsidRPr="0006774E">
          <w:t xml:space="preserve"> bridging this gap, opening up the potential for using NRP optimization techniques in real-world release planning.</w:t>
        </w:r>
      </w:ins>
    </w:p>
    <w:p w:rsidR="005C2431" w:rsidRDefault="00241F4C">
      <w:pPr>
        <w:pStyle w:val="Textbody"/>
      </w:pPr>
      <w:r>
        <w:t xml:space="preserve">As was </w:t>
      </w:r>
      <w:del w:id="458" w:author="Anvik, John" w:date="2015-03-13T09:59:00Z">
        <w:r w:rsidDel="004F284F">
          <w:delText xml:space="preserve">discussed in the </w:delText>
        </w:r>
      </w:del>
      <w:r>
        <w:t>previous</w:t>
      </w:r>
      <w:ins w:id="459" w:author="Anvik, John" w:date="2015-03-13T09:59:00Z">
        <w:r w:rsidR="004F284F">
          <w:t>ly</w:t>
        </w:r>
      </w:ins>
      <w:r>
        <w:t xml:space="preserve"> </w:t>
      </w:r>
      <w:del w:id="460" w:author="Anvik, John" w:date="2015-03-13T09:59:00Z">
        <w:r w:rsidDel="004F284F">
          <w:delText>section</w:delText>
        </w:r>
      </w:del>
      <w:ins w:id="461" w:author="Anvik, John" w:date="2015-03-13T09:59:00Z">
        <w:r w:rsidR="004F284F">
          <w:t>discussed</w:t>
        </w:r>
      </w:ins>
      <w:r>
        <w:t xml:space="preserve">, a planner would need </w:t>
      </w:r>
      <w:del w:id="462" w:author="Anvik, John" w:date="2015-03-13T09:59:00Z">
        <w:r w:rsidDel="004F284F">
          <w:delText>several things to be able</w:delText>
        </w:r>
      </w:del>
      <w:ins w:id="463" w:author="Anvik, John" w:date="2015-03-13T09:59:00Z">
        <w:r w:rsidR="004F284F">
          <w:t>the following information</w:t>
        </w:r>
      </w:ins>
      <w:r>
        <w:rPr>
          <w:rFonts w:eastAsia="Times New Roman"/>
        </w:rPr>
        <w:t xml:space="preserve"> </w:t>
      </w:r>
      <w:r>
        <w:t>to implement a NRP-like optimization:</w:t>
      </w:r>
    </w:p>
    <w:p w:rsidR="005C2431" w:rsidRDefault="00241F4C">
      <w:pPr>
        <w:pStyle w:val="Textbody"/>
        <w:numPr>
          <w:ilvl w:val="0"/>
          <w:numId w:val="11"/>
        </w:numPr>
      </w:pPr>
      <w:r>
        <w:t xml:space="preserve">A </w:t>
      </w:r>
      <w:commentRangeStart w:id="464"/>
      <w:r>
        <w:t>set</w:t>
      </w:r>
      <w:commentRangeEnd w:id="464"/>
      <w:r w:rsidR="00372355">
        <w:rPr>
          <w:rStyle w:val="CommentReference"/>
          <w:rFonts w:ascii="Liberation Serif" w:eastAsia="Droid Sans Fallback" w:hAnsi="Liberation Serif" w:cs="Mangal"/>
          <w:spacing w:val="0"/>
          <w:lang w:bidi="hi-IN"/>
        </w:rPr>
        <w:commentReference w:id="464"/>
      </w:r>
      <w:r>
        <w:t xml:space="preserve"> of </w:t>
      </w:r>
      <w:ins w:id="465" w:author="Anvik, John" w:date="2015-03-13T10:00:00Z">
        <w:r w:rsidR="00372355">
          <w:t xml:space="preserve">candidate </w:t>
        </w:r>
      </w:ins>
      <w:r>
        <w:t>requirements</w:t>
      </w:r>
      <w:del w:id="466" w:author="Anvik, John" w:date="2015-03-13T10:00:00Z">
        <w:r w:rsidDel="00372355">
          <w:delText xml:space="preserve"> that could potentially be implemented</w:delText>
        </w:r>
      </w:del>
      <w:ins w:id="467" w:author="Anvik, John" w:date="2015-03-13T10:00:00Z">
        <w:r w:rsidR="00372355">
          <w:t xml:space="preserve"> for implementation</w:t>
        </w:r>
      </w:ins>
      <w:r>
        <w:t>.</w:t>
      </w:r>
    </w:p>
    <w:p w:rsidR="005C2431" w:rsidRDefault="00241F4C">
      <w:pPr>
        <w:pStyle w:val="Textbody"/>
        <w:numPr>
          <w:ilvl w:val="0"/>
          <w:numId w:val="9"/>
        </w:numPr>
      </w:pPr>
      <w:r>
        <w:t xml:space="preserve">A set of customers </w:t>
      </w:r>
      <w:del w:id="468" w:author="Anvik, John" w:date="2015-03-13T10:00:00Z">
        <w:r w:rsidDel="00372355">
          <w:delText>that are</w:delText>
        </w:r>
      </w:del>
      <w:ins w:id="469" w:author="Anvik, John" w:date="2015-03-13T10:00:00Z">
        <w:r w:rsidR="00372355">
          <w:t>whose needs are</w:t>
        </w:r>
      </w:ins>
      <w:r>
        <w:t xml:space="preserve"> satisfied by </w:t>
      </w:r>
      <w:del w:id="470" w:author="Anvik, John" w:date="2015-03-13T10:00:00Z">
        <w:r w:rsidDel="00372355">
          <w:delText xml:space="preserve">some </w:delText>
        </w:r>
      </w:del>
      <w:ins w:id="471" w:author="Anvik, John" w:date="2015-03-13T10:00:00Z">
        <w:r w:rsidR="00372355">
          <w:t xml:space="preserve">a </w:t>
        </w:r>
      </w:ins>
      <w:r>
        <w:t xml:space="preserve">subset of the requirements, and </w:t>
      </w:r>
      <w:ins w:id="472" w:author="Anvik, John" w:date="2015-03-13T10:01:00Z">
        <w:r w:rsidR="00372355">
          <w:t xml:space="preserve">who </w:t>
        </w:r>
      </w:ins>
      <w:r>
        <w:t>have</w:t>
      </w:r>
      <w:r>
        <w:rPr>
          <w:rFonts w:eastAsia="Times New Roman"/>
        </w:rPr>
        <w:t xml:space="preserve"> </w:t>
      </w:r>
      <w:r>
        <w:t>an associated weight.</w:t>
      </w:r>
    </w:p>
    <w:p w:rsidR="005C2431" w:rsidRDefault="00241F4C">
      <w:pPr>
        <w:pStyle w:val="Textbody"/>
        <w:numPr>
          <w:ilvl w:val="0"/>
          <w:numId w:val="9"/>
        </w:numPr>
      </w:pPr>
      <w:r>
        <w:t>A cost function</w:t>
      </w:r>
      <w:ins w:id="473" w:author="Anvik, John" w:date="2015-03-13T10:01:00Z">
        <w:r w:rsidR="00372355">
          <w:t xml:space="preserve"> </w:t>
        </w:r>
      </w:ins>
      <w:del w:id="474" w:author="Anvik, John" w:date="2015-03-13T10:01:00Z">
        <w:r w:rsidDel="00372355">
          <w:delText>, to</w:delText>
        </w:r>
      </w:del>
      <w:ins w:id="475" w:author="Anvik, John" w:date="2015-03-13T10:01:00Z">
        <w:r w:rsidR="00372355">
          <w:t>that</w:t>
        </w:r>
      </w:ins>
      <w:r>
        <w:t xml:space="preserve"> quantif</w:t>
      </w:r>
      <w:ins w:id="476" w:author="Anvik, John" w:date="2015-03-13T10:01:00Z">
        <w:r w:rsidR="00372355">
          <w:t>ies</w:t>
        </w:r>
      </w:ins>
      <w:del w:id="477" w:author="Anvik, John" w:date="2015-03-13T10:01:00Z">
        <w:r w:rsidDel="00372355">
          <w:delText>y</w:delText>
        </w:r>
      </w:del>
      <w:r>
        <w:t xml:space="preserve"> the cost of each requirement.</w:t>
      </w:r>
    </w:p>
    <w:p w:rsidR="005C2431" w:rsidRDefault="00241F4C">
      <w:pPr>
        <w:pStyle w:val="Textbody"/>
        <w:numPr>
          <w:ilvl w:val="0"/>
          <w:numId w:val="9"/>
        </w:numPr>
      </w:pPr>
      <w:r>
        <w:t xml:space="preserve">A cost </w:t>
      </w:r>
      <w:r w:rsidR="00A36FF3">
        <w:t>budget that</w:t>
      </w:r>
      <w:r>
        <w:t xml:space="preserve"> should not be exceeded.</w:t>
      </w:r>
    </w:p>
    <w:p w:rsidR="005C2431" w:rsidRDefault="00241F4C">
      <w:pPr>
        <w:pStyle w:val="Textbody"/>
      </w:pPr>
      <w:del w:id="478" w:author="Anvik, John" w:date="2015-03-13T10:01:00Z">
        <w:r w:rsidDel="00832AA8">
          <w:delText>Having all these in hand,</w:delText>
        </w:r>
      </w:del>
      <w:ins w:id="479" w:author="Anvik, John" w:date="2015-03-13T10:01:00Z">
        <w:r w:rsidR="00832AA8">
          <w:t>With this set of information,</w:t>
        </w:r>
      </w:ins>
      <w:r>
        <w:t xml:space="preserve"> a planner could proceed to optimize the subset of requirements planned for the next release. </w:t>
      </w:r>
      <w:ins w:id="480" w:author="Anvik, John" w:date="2015-03-13T10:02:00Z">
        <w:r w:rsidR="00832AA8">
          <w:t xml:space="preserve">However, an obvious difficulty is </w:t>
        </w:r>
      </w:ins>
      <w:del w:id="481" w:author="Anvik, John" w:date="2015-03-13T10:02:00Z">
        <w:r w:rsidDel="00832AA8">
          <w:delText xml:space="preserve">One difficulty with this that can be highlighted is in </w:delText>
        </w:r>
      </w:del>
      <w:r>
        <w:t xml:space="preserve">the definition of a cost function. </w:t>
      </w:r>
      <w:ins w:id="482" w:author="Anvik, John" w:date="2015-03-13T10:02:00Z">
        <w:r w:rsidR="00832AA8">
          <w:t xml:space="preserve">A possibility is </w:t>
        </w:r>
      </w:ins>
      <w:del w:id="483" w:author="Anvik, John" w:date="2015-03-13T10:03:00Z">
        <w:r w:rsidDel="00832AA8">
          <w:delText>It might be suggested that</w:delText>
        </w:r>
      </w:del>
      <w:ins w:id="484" w:author="Anvik, John" w:date="2015-03-13T10:03:00Z">
        <w:r w:rsidR="00832AA8">
          <w:t>to use</w:t>
        </w:r>
      </w:ins>
      <w:r>
        <w:t xml:space="preserve"> the estimated time to</w:t>
      </w:r>
      <w:r>
        <w:rPr>
          <w:rFonts w:eastAsia="Times New Roman"/>
        </w:rPr>
        <w:t xml:space="preserve"> </w:t>
      </w:r>
      <w:r>
        <w:t>implement a requirement</w:t>
      </w:r>
      <w:del w:id="485" w:author="Anvik, John" w:date="2015-03-13T10:03:00Z">
        <w:r w:rsidDel="00832AA8">
          <w:delText xml:space="preserve"> alone might be used to determine</w:delText>
        </w:r>
      </w:del>
      <w:ins w:id="486" w:author="Anvik, John" w:date="2015-03-13T10:03:00Z">
        <w:r w:rsidR="00832AA8">
          <w:t xml:space="preserve"> as the</w:t>
        </w:r>
      </w:ins>
      <w:r>
        <w:t xml:space="preserve"> cost</w:t>
      </w:r>
      <w:ins w:id="487" w:author="Anvik, John" w:date="2015-03-13T10:03:00Z">
        <w:r w:rsidR="00832AA8">
          <w:t xml:space="preserve">. However, </w:t>
        </w:r>
      </w:ins>
      <w:del w:id="488" w:author="Anvik, John" w:date="2015-03-13T10:03:00Z">
        <w:r w:rsidDel="00832AA8">
          <w:delText>, but there is a practical</w:delText>
        </w:r>
        <w:r w:rsidDel="00832AA8">
          <w:rPr>
            <w:rFonts w:eastAsia="Times New Roman"/>
          </w:rPr>
          <w:delText xml:space="preserve"> </w:delText>
        </w:r>
        <w:r w:rsidDel="00832AA8">
          <w:delText xml:space="preserve">detail that prevents this: </w:delText>
        </w:r>
      </w:del>
      <w:r>
        <w:t xml:space="preserve">in order to </w:t>
      </w:r>
      <w:r>
        <w:lastRenderedPageBreak/>
        <w:t>maintain quality software, the total cost of any</w:t>
      </w:r>
      <w:del w:id="489" w:author="Anvik, John" w:date="2015-03-13T10:03:00Z">
        <w:r w:rsidDel="00832AA8">
          <w:delText xml:space="preserve"> </w:delText>
        </w:r>
      </w:del>
      <w:r>
        <w:rPr>
          <w:rFonts w:eastAsia="Times New Roman"/>
        </w:rPr>
        <w:t xml:space="preserve"> </w:t>
      </w:r>
      <w:r>
        <w:t xml:space="preserve">requirement should take into consideration </w:t>
      </w:r>
      <w:ins w:id="490" w:author="Anvik, John" w:date="2015-03-13T10:03:00Z">
        <w:r w:rsidR="00832AA8">
          <w:t xml:space="preserve">which includes </w:t>
        </w:r>
      </w:ins>
      <w:r>
        <w:t>both the cost of implementation and the</w:t>
      </w:r>
      <w:r>
        <w:rPr>
          <w:rFonts w:eastAsia="Times New Roman"/>
        </w:rPr>
        <w:t xml:space="preserve"> </w:t>
      </w:r>
      <w:r>
        <w:t xml:space="preserve">cost of fixing </w:t>
      </w:r>
      <w:del w:id="491" w:author="Anvik, John" w:date="2015-03-13T10:04:00Z">
        <w:r w:rsidDel="00832AA8">
          <w:delText xml:space="preserve">associated </w:delText>
        </w:r>
      </w:del>
      <w:r>
        <w:t>defects</w:t>
      </w:r>
      <w:ins w:id="492" w:author="Anvik, John" w:date="2015-03-13T10:04:00Z">
        <w:r w:rsidR="00832AA8">
          <w:t xml:space="preserve"> associated with </w:t>
        </w:r>
      </w:ins>
      <w:ins w:id="493" w:author="Anvik, John" w:date="2015-03-13T10:05:00Z">
        <w:r w:rsidR="00832AA8">
          <w:t xml:space="preserve">the </w:t>
        </w:r>
      </w:ins>
      <w:ins w:id="494" w:author="Anvik, John" w:date="2015-03-13T10:04:00Z">
        <w:r w:rsidR="00832AA8">
          <w:t>feature</w:t>
        </w:r>
      </w:ins>
      <w:r>
        <w:t xml:space="preserve">. </w:t>
      </w:r>
      <w:ins w:id="495" w:author="Anvik, John" w:date="2015-03-13T10:05:00Z">
        <w:r w:rsidR="00832AA8">
          <w:t xml:space="preserve">If the associated defect cost is not considered, </w:t>
        </w:r>
      </w:ins>
      <w:del w:id="496" w:author="Anvik, John" w:date="2015-03-13T10:05:00Z">
        <w:r w:rsidDel="00832AA8">
          <w:delText xml:space="preserve">Otherwise, </w:delText>
        </w:r>
      </w:del>
      <w:r>
        <w:t xml:space="preserve">a release plan </w:t>
      </w:r>
      <w:del w:id="497" w:author="Anvik, John" w:date="2015-03-13T10:05:00Z">
        <w:r w:rsidDel="00832AA8">
          <w:delText xml:space="preserve">would </w:delText>
        </w:r>
      </w:del>
      <w:ins w:id="498" w:author="Anvik, John" w:date="2015-03-13T10:05:00Z">
        <w:r w:rsidR="00832AA8">
          <w:t xml:space="preserve">may </w:t>
        </w:r>
      </w:ins>
      <w:r>
        <w:t>appear to be within</w:t>
      </w:r>
      <w:r>
        <w:rPr>
          <w:rFonts w:eastAsia="Times New Roman"/>
        </w:rPr>
        <w:t xml:space="preserve"> </w:t>
      </w:r>
      <w:r>
        <w:t xml:space="preserve">budget, when </w:t>
      </w:r>
      <w:ins w:id="499" w:author="Anvik, John" w:date="2015-03-13T10:06:00Z">
        <w:r w:rsidR="00832AA8">
          <w:t xml:space="preserve">in reality </w:t>
        </w:r>
      </w:ins>
      <w:del w:id="500" w:author="Anvik, John" w:date="2015-03-13T10:06:00Z">
        <w:r w:rsidDel="00832AA8">
          <w:delText xml:space="preserve">there is a risk that </w:delText>
        </w:r>
      </w:del>
      <w:r>
        <w:t>the budget will be exceeded</w:t>
      </w:r>
      <w:del w:id="501" w:author="Anvik, John" w:date="2015-03-13T10:06:00Z">
        <w:r w:rsidDel="00832AA8">
          <w:delText xml:space="preserve"> when defect costs are also</w:delText>
        </w:r>
        <w:r w:rsidDel="00832AA8">
          <w:rPr>
            <w:rFonts w:eastAsia="Times New Roman"/>
          </w:rPr>
          <w:delText xml:space="preserve"> </w:delText>
        </w:r>
        <w:r w:rsidDel="00832AA8">
          <w:delText>considered</w:delText>
        </w:r>
      </w:del>
      <w:r>
        <w:t>.</w:t>
      </w:r>
    </w:p>
    <w:p w:rsidR="005C2431" w:rsidDel="004A6401" w:rsidRDefault="00241F4C">
      <w:pPr>
        <w:pStyle w:val="Heading2"/>
        <w:numPr>
          <w:ilvl w:val="1"/>
          <w:numId w:val="5"/>
        </w:numPr>
        <w:rPr>
          <w:del w:id="502" w:author="Anvik, John" w:date="2015-03-13T10:43:00Z"/>
        </w:rPr>
      </w:pPr>
      <w:del w:id="503" w:author="Anvik, John" w:date="2015-03-13T10:43:00Z">
        <w:r w:rsidDel="004A6401">
          <w:delText>Bridging the Gap</w:delText>
        </w:r>
      </w:del>
    </w:p>
    <w:p w:rsidR="005C2431" w:rsidRDefault="00241F4C">
      <w:pPr>
        <w:pStyle w:val="Textbody"/>
      </w:pPr>
      <w:del w:id="504" w:author="Anvik, John" w:date="2015-03-13T10:42:00Z">
        <w:r w:rsidDel="004A6401">
          <w:delText>We use the</w:delText>
        </w:r>
      </w:del>
      <w:ins w:id="505" w:author="Anvik, John" w:date="2015-03-13T10:42:00Z">
        <w:r w:rsidR="004A6401">
          <w:t>An</w:t>
        </w:r>
      </w:ins>
      <w:r>
        <w:t xml:space="preserve"> explanatory model </w:t>
      </w:r>
      <w:ins w:id="506" w:author="Anvik, John" w:date="2015-03-13T10:42:00Z">
        <w:r w:rsidR="004A6401">
          <w:t xml:space="preserve">is used </w:t>
        </w:r>
      </w:ins>
      <w:r>
        <w:t xml:space="preserve">to address the </w:t>
      </w:r>
      <w:del w:id="507" w:author="Anvik, John" w:date="2015-03-13T10:43:00Z">
        <w:r w:rsidDel="004A6401">
          <w:delText xml:space="preserve">need to </w:delText>
        </w:r>
      </w:del>
      <w:r>
        <w:t>consider</w:t>
      </w:r>
      <w:ins w:id="508" w:author="Anvik, John" w:date="2015-03-13T10:43:00Z">
        <w:r w:rsidR="004A6401">
          <w:t>ation of</w:t>
        </w:r>
      </w:ins>
      <w:r>
        <w:t xml:space="preserve"> defect cost. </w:t>
      </w:r>
      <w:del w:id="509" w:author="Anvik, John" w:date="2015-03-13T10:43:00Z">
        <w:r w:rsidDel="004A6401">
          <w:delText>Such a model,</w:delText>
        </w:r>
        <w:r w:rsidDel="004A6401">
          <w:rPr>
            <w:rFonts w:eastAsia="Times New Roman"/>
          </w:rPr>
          <w:delText xml:space="preserve"> </w:delText>
        </w:r>
      </w:del>
      <w:ins w:id="510" w:author="Anvik, John" w:date="2015-03-13T10:43:00Z">
        <w:r w:rsidR="004A6401">
          <w:t>G</w:t>
        </w:r>
      </w:ins>
      <w:del w:id="511" w:author="Anvik, John" w:date="2015-03-13T10:43:00Z">
        <w:r w:rsidDel="004A6401">
          <w:delText>g</w:delText>
        </w:r>
      </w:del>
      <w:r>
        <w:t xml:space="preserve">iven </w:t>
      </w:r>
      <w:del w:id="512" w:author="Anvik, John" w:date="2015-03-13T10:43:00Z">
        <w:r w:rsidDel="004A6401">
          <w:delText xml:space="preserve">some </w:delText>
        </w:r>
      </w:del>
      <w:ins w:id="513" w:author="Anvik, John" w:date="2015-03-13T10:43:00Z">
        <w:r w:rsidR="004A6401">
          <w:t xml:space="preserve">a </w:t>
        </w:r>
      </w:ins>
      <w:r>
        <w:t>subset of proposed requirements,</w:t>
      </w:r>
      <w:del w:id="514" w:author="Anvik, John" w:date="2015-03-13T10:44:00Z">
        <w:r w:rsidDel="004A6401">
          <w:delText xml:space="preserve"> </w:delText>
        </w:r>
      </w:del>
      <w:ins w:id="515" w:author="Anvik, John" w:date="2015-03-13T10:44:00Z">
        <w:r w:rsidR="004A6401">
          <w:t xml:space="preserve"> such a model </w:t>
        </w:r>
      </w:ins>
      <w:del w:id="516" w:author="Anvik, John" w:date="2015-03-13T10:44:00Z">
        <w:r w:rsidDel="004A6401">
          <w:delText xml:space="preserve">can </w:delText>
        </w:r>
      </w:del>
      <w:ins w:id="517" w:author="Anvik, John" w:date="2015-03-13T10:44:00Z">
        <w:r w:rsidR="004A6401">
          <w:t xml:space="preserve">could </w:t>
        </w:r>
      </w:ins>
      <w:r>
        <w:t xml:space="preserve">be used to predict defects and </w:t>
      </w:r>
      <w:del w:id="518" w:author="Anvik, John" w:date="2015-03-13T10:44:00Z">
        <w:r w:rsidDel="004A6401">
          <w:delText>to find</w:delText>
        </w:r>
      </w:del>
      <w:ins w:id="519" w:author="Anvik, John" w:date="2015-03-13T10:44:00Z">
        <w:r w:rsidR="004A6401">
          <w:t>determine</w:t>
        </w:r>
      </w:ins>
      <w:r>
        <w:rPr>
          <w:rFonts w:eastAsia="Times New Roman"/>
        </w:rPr>
        <w:t xml:space="preserve"> </w:t>
      </w:r>
      <w:ins w:id="520" w:author="Anvik, John" w:date="2015-03-13T10:44:00Z">
        <w:r w:rsidR="004A6401">
          <w:rPr>
            <w:rFonts w:eastAsia="Times New Roman"/>
          </w:rPr>
          <w:t xml:space="preserve">the </w:t>
        </w:r>
      </w:ins>
      <w:r>
        <w:t>additional cost</w:t>
      </w:r>
      <w:del w:id="521" w:author="Anvik, John" w:date="2015-03-13T10:44:00Z">
        <w:r w:rsidDel="004A6401">
          <w:delText xml:space="preserve"> which should be considered</w:delText>
        </w:r>
      </w:del>
      <w:r>
        <w:t xml:space="preserve">, as </w:t>
      </w:r>
      <w:del w:id="522" w:author="Anvik, John" w:date="2015-03-13T10:44:00Z">
        <w:r w:rsidDel="004A6401">
          <w:delText xml:space="preserve">depicted </w:delText>
        </w:r>
      </w:del>
      <w:ins w:id="523" w:author="Anvik, John" w:date="2015-03-13T10:44:00Z">
        <w:r w:rsidR="004A6401">
          <w:t xml:space="preserve">shown </w:t>
        </w:r>
      </w:ins>
      <w:r>
        <w:t>in</w:t>
      </w:r>
      <w:r w:rsidR="00A63E50">
        <w:t xml:space="preserve"> </w:t>
      </w:r>
      <w:r w:rsidR="00831E97">
        <w:t xml:space="preserve">Fig. </w:t>
      </w:r>
      <w:ins w:id="524" w:author="James" w:date="2015-03-14T02:54:00Z">
        <w:r w:rsidR="00295AE8">
          <w:t>2</w:t>
        </w:r>
      </w:ins>
      <w:del w:id="525" w:author="James" w:date="2015-03-14T02:54:00Z">
        <w:r w:rsidR="00A63E50" w:rsidDel="00295AE8">
          <w:delText>3</w:delText>
        </w:r>
      </w:del>
      <w:r>
        <w:t>.</w:t>
      </w:r>
    </w:p>
    <w:p w:rsidR="00BD1BBF" w:rsidRDefault="00BF74A9" w:rsidP="00BD1BBF">
      <w:pPr>
        <w:pStyle w:val="Textbody"/>
        <w:keepNext/>
      </w:pPr>
      <w:ins w:id="526" w:author="James" w:date="2015-03-14T02:53:00Z">
        <w:r>
          <w:object w:dxaOrig="4404" w:dyaOrig="1575">
            <v:shape id="_x0000_i1026" type="#_x0000_t75" style="width:220.05pt;height:78.9pt" o:ole="">
              <v:imagedata r:id="rId14" o:title=""/>
            </v:shape>
            <o:OLEObject Type="Embed" ProgID="Visio.Drawing.11" ShapeID="_x0000_i1026" DrawAspect="Content" ObjectID="_1487809259" r:id="rId15"/>
          </w:object>
        </w:r>
      </w:ins>
      <w:del w:id="527" w:author="James" w:date="2015-03-14T02:53:00Z">
        <w:r w:rsidR="00B91D33" w:rsidDel="00BF74A9">
          <w:rPr>
            <w:noProof/>
            <w:lang w:eastAsia="en-US"/>
          </w:rPr>
          <w:drawing>
            <wp:inline distT="0" distB="0" distL="0" distR="0" wp14:anchorId="17150077" wp14:editId="1BBF8FC1">
              <wp:extent cx="3090545" cy="128397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90545" cy="1283970"/>
                      </a:xfrm>
                      <a:prstGeom prst="rect">
                        <a:avLst/>
                      </a:prstGeom>
                    </pic:spPr>
                  </pic:pic>
                </a:graphicData>
              </a:graphic>
            </wp:inline>
          </w:drawing>
        </w:r>
      </w:del>
    </w:p>
    <w:p w:rsidR="00B91D33" w:rsidRDefault="00BD1BBF" w:rsidP="00A63E50">
      <w:pPr>
        <w:pStyle w:val="figurecaption"/>
      </w:pPr>
      <w:r w:rsidRPr="009B2DCA">
        <w:t>Defect prediction model used in determining overall cost of some requirements subset.</w:t>
      </w:r>
    </w:p>
    <w:p w:rsidR="005C2431" w:rsidRDefault="00241F4C">
      <w:pPr>
        <w:pStyle w:val="Textbody"/>
      </w:pPr>
      <w:r>
        <w:t xml:space="preserve">Since predictive models </w:t>
      </w:r>
      <w:del w:id="528" w:author="Anvik, John" w:date="2015-03-13T10:45:00Z">
        <w:r w:rsidR="00BD1BBF" w:rsidDel="00B6759F">
          <w:delText>cannot</w:delText>
        </w:r>
        <w:r w:rsidDel="00B6759F">
          <w:delText xml:space="preserve"> be</w:delText>
        </w:r>
      </w:del>
      <w:ins w:id="529" w:author="Anvik, John" w:date="2015-03-13T10:45:00Z">
        <w:r w:rsidR="00B6759F">
          <w:t>rarely</w:t>
        </w:r>
      </w:ins>
      <w:r>
        <w:t xml:space="preserve"> </w:t>
      </w:r>
      <w:ins w:id="530" w:author="Anvik, John" w:date="2015-03-13T10:45:00Z">
        <w:r w:rsidR="00B6759F">
          <w:t xml:space="preserve">have </w:t>
        </w:r>
      </w:ins>
      <w:r>
        <w:t>perfect</w:t>
      </w:r>
      <w:del w:id="531" w:author="Anvik, John" w:date="2015-03-13T10:45:00Z">
        <w:r w:rsidDel="00B6759F">
          <w:delText>ly</w:delText>
        </w:r>
      </w:del>
      <w:r>
        <w:t xml:space="preserve"> accura</w:t>
      </w:r>
      <w:ins w:id="532" w:author="Anvik, John" w:date="2015-03-13T10:45:00Z">
        <w:r w:rsidR="00B6759F">
          <w:t>cy</w:t>
        </w:r>
      </w:ins>
      <w:del w:id="533" w:author="Anvik, John" w:date="2015-03-13T10:45:00Z">
        <w:r w:rsidDel="00B6759F">
          <w:delText>te</w:delText>
        </w:r>
      </w:del>
      <w:r>
        <w:t xml:space="preserve">, </w:t>
      </w:r>
      <w:ins w:id="534" w:author="Anvik, John" w:date="2015-03-13T10:45:00Z">
        <w:r w:rsidR="00B6759F">
          <w:t xml:space="preserve">confidence levels are an important part of any prediction. </w:t>
        </w:r>
      </w:ins>
      <w:del w:id="535" w:author="Anvik, John" w:date="2015-03-13T10:46:00Z">
        <w:r w:rsidDel="00B6759F">
          <w:delText>instead we would expect that</w:delText>
        </w:r>
        <w:r w:rsidDel="00B6759F">
          <w:rPr>
            <w:rFonts w:eastAsia="Times New Roman"/>
          </w:rPr>
          <w:delText xml:space="preserve"> </w:delText>
        </w:r>
        <w:r w:rsidDel="00B6759F">
          <w:delText xml:space="preserve">any forecasting would include confidence levels. </w:delText>
        </w:r>
      </w:del>
      <w:r>
        <w:t>Taking into account the confidence of a</w:t>
      </w:r>
      <w:r>
        <w:rPr>
          <w:rFonts w:eastAsia="Times New Roman"/>
        </w:rPr>
        <w:t xml:space="preserve"> </w:t>
      </w:r>
      <w:r>
        <w:t xml:space="preserve">prediction allows </w:t>
      </w:r>
      <w:ins w:id="536" w:author="Anvik, John" w:date="2015-03-13T10:46:00Z">
        <w:r w:rsidR="00B6759F">
          <w:t xml:space="preserve">release </w:t>
        </w:r>
      </w:ins>
      <w:r>
        <w:t xml:space="preserve">planners to </w:t>
      </w:r>
      <w:del w:id="537" w:author="Anvik, John" w:date="2015-03-13T10:46:00Z">
        <w:r w:rsidDel="00B6759F">
          <w:delText xml:space="preserve">account </w:delText>
        </w:r>
      </w:del>
      <w:ins w:id="538" w:author="Anvik, John" w:date="2015-03-13T10:46:00Z">
        <w:r w:rsidR="00B6759F">
          <w:t xml:space="preserve">assess </w:t>
        </w:r>
      </w:ins>
      <w:del w:id="539" w:author="Anvik, John" w:date="2015-03-13T10:46:00Z">
        <w:r w:rsidDel="00B6759F">
          <w:delText xml:space="preserve">for </w:delText>
        </w:r>
      </w:del>
      <w:ins w:id="540" w:author="Anvik, John" w:date="2015-03-13T10:46:00Z">
        <w:r w:rsidR="00B6759F">
          <w:t xml:space="preserve">the </w:t>
        </w:r>
      </w:ins>
      <w:r>
        <w:t xml:space="preserve">risk in </w:t>
      </w:r>
      <w:del w:id="541" w:author="Anvik, John" w:date="2015-03-13T10:46:00Z">
        <w:r w:rsidDel="00B6759F">
          <w:delText>the us</w:delText>
        </w:r>
      </w:del>
      <w:ins w:id="542" w:author="Anvik, John" w:date="2015-03-13T10:46:00Z">
        <w:r w:rsidR="00B6759F">
          <w:t>relying on</w:t>
        </w:r>
      </w:ins>
      <w:del w:id="543" w:author="Anvik, John" w:date="2015-03-13T10:46:00Z">
        <w:r w:rsidDel="00B6759F">
          <w:delText>e</w:delText>
        </w:r>
      </w:del>
      <w:r>
        <w:t xml:space="preserve"> </w:t>
      </w:r>
      <w:del w:id="544" w:author="Anvik, John" w:date="2015-03-13T10:46:00Z">
        <w:r w:rsidDel="00B6759F">
          <w:delText xml:space="preserve">of </w:delText>
        </w:r>
      </w:del>
      <w:r>
        <w:t xml:space="preserve">the defect prediction. </w:t>
      </w:r>
      <w:del w:id="545" w:author="Anvik, John" w:date="2015-03-13T10:47:00Z">
        <w:r w:rsidDel="00B6759F">
          <w:delText>If more</w:delText>
        </w:r>
        <w:r w:rsidDel="00B6759F">
          <w:rPr>
            <w:rFonts w:eastAsia="Times New Roman"/>
          </w:rPr>
          <w:delText xml:space="preserve"> </w:delText>
        </w:r>
        <w:r w:rsidDel="00B6759F">
          <w:delText>risk is acceptable, then p</w:delText>
        </w:r>
      </w:del>
      <w:ins w:id="546" w:author="Anvik, John" w:date="2015-03-13T10:47:00Z">
        <w:r w:rsidR="00B6759F">
          <w:t>P</w:t>
        </w:r>
      </w:ins>
      <w:r>
        <w:t xml:space="preserve">lanners </w:t>
      </w:r>
      <w:ins w:id="547" w:author="Anvik, John" w:date="2015-03-13T10:47:00Z">
        <w:r w:rsidR="00B6759F">
          <w:t xml:space="preserve">can choose a </w:t>
        </w:r>
      </w:ins>
      <w:del w:id="548" w:author="Anvik, John" w:date="2015-03-13T10:47:00Z">
        <w:r w:rsidDel="00B6759F">
          <w:delText>will get a</w:delText>
        </w:r>
      </w:del>
      <w:r>
        <w:t xml:space="preserve"> narrower prediction window, </w:t>
      </w:r>
      <w:del w:id="549" w:author="Anvik, John" w:date="2015-03-13T10:47:00Z">
        <w:r w:rsidDel="00B6759F">
          <w:delText xml:space="preserve">and </w:delText>
        </w:r>
      </w:del>
      <w:r>
        <w:t>in exchange</w:t>
      </w:r>
      <w:r>
        <w:rPr>
          <w:rFonts w:eastAsia="Times New Roman"/>
        </w:rPr>
        <w:t xml:space="preserve"> </w:t>
      </w:r>
      <w:ins w:id="550" w:author="Anvik, John" w:date="2015-03-13T10:47:00Z">
        <w:r w:rsidR="00B6759F">
          <w:rPr>
            <w:rFonts w:eastAsia="Times New Roman"/>
          </w:rPr>
          <w:t xml:space="preserve">for a larger risk </w:t>
        </w:r>
      </w:ins>
      <w:del w:id="551" w:author="Anvik, John" w:date="2015-03-13T10:48:00Z">
        <w:r w:rsidDel="00B6759F">
          <w:delText xml:space="preserve">take more of a chance </w:delText>
        </w:r>
      </w:del>
      <w:r>
        <w:t xml:space="preserve">that the prediction is inaccurate. </w:t>
      </w:r>
      <w:ins w:id="552" w:author="Anvik, John" w:date="2015-03-13T10:48:00Z">
        <w:r w:rsidR="00B6759F">
          <w:t xml:space="preserve">Conversely, </w:t>
        </w:r>
      </w:ins>
      <w:del w:id="553" w:author="Anvik, John" w:date="2015-03-13T10:48:00Z">
        <w:r w:rsidDel="00B6759F">
          <w:delText xml:space="preserve">A </w:delText>
        </w:r>
      </w:del>
      <w:ins w:id="554" w:author="Anvik, John" w:date="2015-03-13T10:48:00Z">
        <w:r w:rsidR="00B6759F">
          <w:t xml:space="preserve">a </w:t>
        </w:r>
      </w:ins>
      <w:r>
        <w:t>wider prediction window</w:t>
      </w:r>
      <w:r>
        <w:rPr>
          <w:rFonts w:eastAsia="Times New Roman"/>
        </w:rPr>
        <w:t xml:space="preserve"> </w:t>
      </w:r>
      <w:r>
        <w:t>means</w:t>
      </w:r>
      <w:del w:id="555" w:author="Anvik, John" w:date="2015-03-13T10:48:00Z">
        <w:r w:rsidDel="00B6759F">
          <w:delText>, though, that when the defect prediction is used to determine requirements cost,</w:delText>
        </w:r>
        <w:r w:rsidDel="00B6759F">
          <w:rPr>
            <w:rFonts w:eastAsia="Times New Roman"/>
          </w:rPr>
          <w:delText xml:space="preserve"> </w:delText>
        </w:r>
      </w:del>
      <w:ins w:id="556" w:author="Anvik, John" w:date="2015-03-13T10:48:00Z">
        <w:r w:rsidR="00B6759F">
          <w:rPr>
            <w:rFonts w:eastAsia="Times New Roman"/>
          </w:rPr>
          <w:t xml:space="preserve"> </w:t>
        </w:r>
      </w:ins>
      <w:ins w:id="557" w:author="Anvik, John" w:date="2015-03-13T10:50:00Z">
        <w:r w:rsidR="00A11B34">
          <w:t>that the potential cost range is also wider</w:t>
        </w:r>
        <w:r w:rsidR="00A11B34">
          <w:rPr>
            <w:rFonts w:eastAsia="Times New Roman"/>
          </w:rPr>
          <w:t xml:space="preserve"> with a lower risk of inaccuracy</w:t>
        </w:r>
      </w:ins>
      <w:del w:id="558" w:author="Anvik, John" w:date="2015-03-13T10:50:00Z">
        <w:r w:rsidDel="00A11B34">
          <w:delText xml:space="preserve">that potential cost range </w:delText>
        </w:r>
      </w:del>
      <w:del w:id="559" w:author="Anvik, John" w:date="2015-03-13T10:49:00Z">
        <w:r w:rsidDel="00B6759F">
          <w:delText xml:space="preserve">will also be </w:delText>
        </w:r>
      </w:del>
      <w:del w:id="560" w:author="Anvik, John" w:date="2015-03-13T10:50:00Z">
        <w:r w:rsidDel="00A11B34">
          <w:delText>wider</w:delText>
        </w:r>
      </w:del>
      <w:r>
        <w:t>.</w:t>
      </w:r>
    </w:p>
    <w:p w:rsidR="005C2431" w:rsidDel="0015505C" w:rsidRDefault="00241F4C">
      <w:pPr>
        <w:pStyle w:val="Heading4"/>
        <w:rPr>
          <w:del w:id="561" w:author="Anvik, John" w:date="2015-03-13T10:51:00Z"/>
        </w:rPr>
      </w:pPr>
      <w:commentRangeStart w:id="562"/>
      <w:del w:id="563" w:author="Anvik, John" w:date="2015-03-13T10:51:00Z">
        <w:r w:rsidDel="0015505C">
          <w:delText>Related Work</w:delText>
        </w:r>
        <w:commentRangeEnd w:id="562"/>
        <w:r w:rsidR="00184C75" w:rsidDel="0015505C">
          <w:rPr>
            <w:rStyle w:val="CommentReference"/>
            <w:rFonts w:ascii="Liberation Serif" w:eastAsia="Droid Sans Fallback" w:hAnsi="Liberation Serif" w:cs="Mangal"/>
            <w:i w:val="0"/>
            <w:iCs w:val="0"/>
            <w:lang w:eastAsia="zh-CN" w:bidi="hi-IN"/>
          </w:rPr>
          <w:commentReference w:id="562"/>
        </w:r>
      </w:del>
    </w:p>
    <w:p w:rsidR="005C2431" w:rsidDel="0015505C" w:rsidRDefault="00241F4C">
      <w:pPr>
        <w:pStyle w:val="Textbody"/>
        <w:rPr>
          <w:del w:id="564" w:author="Anvik, John" w:date="2015-03-13T10:51:00Z"/>
        </w:rPr>
      </w:pPr>
      <w:del w:id="565" w:author="Anvik, John" w:date="2015-03-13T10:51:00Z">
        <w:r w:rsidDel="0015505C">
          <w:delText>Software defect (bug) prediction typically involves a detailed analysis of code or proposed</w:delText>
        </w:r>
        <w:r w:rsidDel="0015505C">
          <w:rPr>
            <w:rFonts w:eastAsia="Times New Roman"/>
          </w:rPr>
          <w:delText xml:space="preserve"> </w:delText>
        </w:r>
        <w:r w:rsidDel="0015505C">
          <w:delText>design changes. Some of these analytical methods are mentioned next. Then several</w:delText>
        </w:r>
        <w:r w:rsidDel="0015505C">
          <w:rPr>
            <w:rFonts w:eastAsia="Times New Roman"/>
          </w:rPr>
          <w:delText xml:space="preserve"> </w:delText>
        </w:r>
        <w:r w:rsidDel="0015505C">
          <w:delText>statistical approaches to prediction are discussed.</w:delText>
        </w:r>
      </w:del>
    </w:p>
    <w:p w:rsidR="005C2431" w:rsidDel="0015505C" w:rsidRDefault="00241F4C">
      <w:pPr>
        <w:pStyle w:val="Heading2"/>
        <w:numPr>
          <w:ilvl w:val="1"/>
          <w:numId w:val="5"/>
        </w:numPr>
        <w:rPr>
          <w:del w:id="566" w:author="Anvik, John" w:date="2015-03-13T10:51:00Z"/>
        </w:rPr>
      </w:pPr>
      <w:del w:id="567" w:author="Anvik, John" w:date="2015-03-13T10:51:00Z">
        <w:r w:rsidDel="0015505C">
          <w:delText>Code Analysis Approaches</w:delText>
        </w:r>
      </w:del>
    </w:p>
    <w:p w:rsidR="005C2431" w:rsidDel="0015505C" w:rsidRDefault="00241F4C">
      <w:pPr>
        <w:pStyle w:val="Textbody"/>
        <w:rPr>
          <w:del w:id="568" w:author="Anvik, John" w:date="2015-03-13T10:51:00Z"/>
        </w:rPr>
      </w:pPr>
      <w:del w:id="569" w:author="Anvik, John" w:date="2015-03-13T10:51:00Z">
        <w:r w:rsidDel="0015505C">
          <w:delText xml:space="preserve">Akiyama </w:delText>
        </w:r>
        <w:r w:rsidR="00B03A55" w:rsidDel="0015505C">
          <w:delText>[1]</w:delText>
        </w:r>
        <w:r w:rsidDel="0015505C">
          <w:delText xml:space="preserve"> predicted defect counts based on lines of code (LOC), number of decisions,</w:delText>
        </w:r>
        <w:r w:rsidDel="0015505C">
          <w:rPr>
            <w:rFonts w:eastAsia="Times New Roman"/>
          </w:rPr>
          <w:delText xml:space="preserve"> </w:delText>
        </w:r>
        <w:r w:rsidDel="0015505C">
          <w:delText xml:space="preserve">and the number of subroutine calls. Gafney </w:delText>
        </w:r>
        <w:r w:rsidR="00B03A55" w:rsidDel="0015505C">
          <w:delText>[6]</w:delText>
        </w:r>
        <w:r w:rsidDel="0015505C">
          <w:delText xml:space="preserve"> likewise predicted defect count based on</w:delText>
        </w:r>
        <w:r w:rsidDel="0015505C">
          <w:rPr>
            <w:rFonts w:eastAsia="Times New Roman"/>
          </w:rPr>
          <w:delText xml:space="preserve"> </w:delText>
        </w:r>
        <w:r w:rsidDel="0015505C">
          <w:delText xml:space="preserve">LOC. Rather than code itself, Henry and Kafura </w:delText>
        </w:r>
        <w:r w:rsidR="00B03A55" w:rsidDel="0015505C">
          <w:delText>[9]</w:delText>
        </w:r>
        <w:r w:rsidDel="0015505C">
          <w:delText xml:space="preserve"> define metrics that are based on</w:delText>
        </w:r>
        <w:r w:rsidDel="0015505C">
          <w:rPr>
            <w:rFonts w:eastAsia="Times New Roman"/>
          </w:rPr>
          <w:delText xml:space="preserve"> </w:delText>
        </w:r>
        <w:r w:rsidDel="0015505C">
          <w:delText>information taken from design documents, to be used in defect prediction. Nagappan</w:delText>
        </w:r>
        <w:r w:rsidDel="0015505C">
          <w:rPr>
            <w:rFonts w:eastAsia="Times New Roman"/>
          </w:rPr>
          <w:delText xml:space="preserve"> </w:delText>
        </w:r>
        <w:r w:rsidDel="0015505C">
          <w:delText xml:space="preserve">and Ball </w:delText>
        </w:r>
        <w:r w:rsidR="005E7126" w:rsidDel="0015505C">
          <w:delText>[13]</w:delText>
        </w:r>
        <w:r w:rsidDel="0015505C">
          <w:delText xml:space="preserve"> use relative code churn (lines modified) as a metric for predicting the</w:delText>
        </w:r>
        <w:r w:rsidDel="0015505C">
          <w:rPr>
            <w:rFonts w:eastAsia="Times New Roman"/>
          </w:rPr>
          <w:delText xml:space="preserve"> </w:delText>
        </w:r>
        <w:r w:rsidDel="0015505C">
          <w:delText xml:space="preserve">density of defects. Giger, Pinzger, and Gall </w:delText>
        </w:r>
        <w:r w:rsidR="005E7126" w:rsidDel="0015505C">
          <w:delText>[7]</w:delText>
        </w:r>
        <w:r w:rsidDel="0015505C">
          <w:delText xml:space="preserve"> compare the use of code churn to a more</w:delText>
        </w:r>
        <w:r w:rsidDel="0015505C">
          <w:rPr>
            <w:rFonts w:eastAsia="Times New Roman"/>
          </w:rPr>
          <w:delText xml:space="preserve"> </w:delText>
        </w:r>
        <w:r w:rsidDel="0015505C">
          <w:delText xml:space="preserve">fined-grained approach, capturing </w:delText>
        </w:r>
        <w:r w:rsidR="00E65423" w:rsidDel="0015505C">
          <w:delText>“</w:delText>
        </w:r>
        <w:r w:rsidDel="0015505C">
          <w:delText>the exact code changes and their semantics down to</w:delText>
        </w:r>
        <w:r w:rsidDel="0015505C">
          <w:rPr>
            <w:rFonts w:eastAsia="Times New Roman"/>
          </w:rPr>
          <w:delText xml:space="preserve"> </w:delText>
        </w:r>
        <w:r w:rsidDel="0015505C">
          <w:delText>statement level.”</w:delText>
        </w:r>
      </w:del>
    </w:p>
    <w:p w:rsidR="005C2431" w:rsidDel="0015505C" w:rsidRDefault="00241F4C">
      <w:pPr>
        <w:pStyle w:val="Heading2"/>
        <w:numPr>
          <w:ilvl w:val="1"/>
          <w:numId w:val="5"/>
        </w:numPr>
        <w:rPr>
          <w:del w:id="570" w:author="Anvik, John" w:date="2015-03-13T10:51:00Z"/>
        </w:rPr>
      </w:pPr>
      <w:del w:id="571" w:author="Anvik, John" w:date="2015-03-13T10:51:00Z">
        <w:r w:rsidDel="0015505C">
          <w:delText>Statistical Approaches</w:delText>
        </w:r>
      </w:del>
    </w:p>
    <w:p w:rsidR="005C2431" w:rsidDel="0015505C" w:rsidRDefault="00241F4C">
      <w:pPr>
        <w:pStyle w:val="Textbody"/>
        <w:rPr>
          <w:del w:id="572" w:author="Anvik, John" w:date="2015-03-13T10:51:00Z"/>
        </w:rPr>
      </w:pPr>
      <w:del w:id="573" w:author="Anvik, John" w:date="2015-03-13T10:51:00Z">
        <w:r w:rsidDel="0015505C">
          <w:delText>Rather than requiring a detailed code analysis to predict defects, the approach proposed</w:delText>
        </w:r>
        <w:r w:rsidDel="0015505C">
          <w:rPr>
            <w:rFonts w:eastAsia="Times New Roman"/>
          </w:rPr>
          <w:delText xml:space="preserve"> </w:delText>
        </w:r>
        <w:r w:rsidDel="0015505C">
          <w:delText>in this paper is to develop a mathematical model based on historical data on defect</w:delText>
        </w:r>
        <w:r w:rsidDel="0015505C">
          <w:rPr>
            <w:rFonts w:eastAsia="Times New Roman"/>
          </w:rPr>
          <w:delText xml:space="preserve"> </w:delText>
        </w:r>
        <w:r w:rsidDel="0015505C">
          <w:delText>occurrences. Specifically, the proposed approach is to develop a defect prediction model</w:delText>
        </w:r>
        <w:r w:rsidDel="0015505C">
          <w:rPr>
            <w:rFonts w:eastAsia="Times New Roman"/>
          </w:rPr>
          <w:delText xml:space="preserve"> </w:delText>
        </w:r>
        <w:r w:rsidDel="0015505C">
          <w:delText>using previous software features, improvements, and defects.</w:delText>
        </w:r>
      </w:del>
    </w:p>
    <w:p w:rsidR="005C2431" w:rsidDel="0015505C" w:rsidRDefault="00241F4C">
      <w:pPr>
        <w:pStyle w:val="Textbody"/>
        <w:rPr>
          <w:del w:id="574" w:author="Anvik, John" w:date="2015-03-13T10:51:00Z"/>
        </w:rPr>
      </w:pPr>
      <w:del w:id="575" w:author="Anvik, John" w:date="2015-03-13T10:51:00Z">
        <w:r w:rsidDel="0015505C">
          <w:delText>A related approach, used by Li, Shaw, Herbsleb, Ray, and Santhanam</w:delText>
        </w:r>
        <w:r w:rsidR="005E7126" w:rsidDel="0015505C">
          <w:delText xml:space="preserve"> [11]</w:delText>
        </w:r>
        <w:r w:rsidDel="0015505C">
          <w:delText>, is to study only the defect occurrences</w:delText>
        </w:r>
        <w:r w:rsidDel="0015505C">
          <w:rPr>
            <w:rFonts w:eastAsia="Times New Roman"/>
          </w:rPr>
          <w:delText xml:space="preserve"> </w:delText>
        </w:r>
        <w:r w:rsidDel="0015505C">
          <w:delText>themselves, and attempt to develop a mathematical model for defect projection. In</w:delText>
        </w:r>
        <w:r w:rsidDel="0015505C">
          <w:rPr>
            <w:rFonts w:eastAsia="Times New Roman"/>
          </w:rPr>
          <w:delText xml:space="preserve"> </w:delText>
        </w:r>
        <w:r w:rsidDel="0015505C">
          <w:delText>their work, functions were fitted to a time series of defect occurrences, then the function parameters themselves were extrapolated for each new release. They found that</w:delText>
        </w:r>
        <w:r w:rsidDel="0015505C">
          <w:rPr>
            <w:rFonts w:eastAsia="Times New Roman"/>
          </w:rPr>
          <w:delText xml:space="preserve"> </w:delText>
        </w:r>
        <w:r w:rsidDel="0015505C">
          <w:delText>the Weibull model fit best in 73% of the tested software releases. They attempted to</w:delText>
        </w:r>
        <w:r w:rsidDel="0015505C">
          <w:rPr>
            <w:rFonts w:eastAsia="Times New Roman"/>
          </w:rPr>
          <w:delText xml:space="preserve"> </w:delText>
        </w:r>
        <w:r w:rsidDel="0015505C">
          <w:delText>extrapolate model parameters using naive methods, moving averages, and exponential</w:delText>
        </w:r>
        <w:r w:rsidDel="0015505C">
          <w:rPr>
            <w:rFonts w:eastAsia="Times New Roman"/>
          </w:rPr>
          <w:delText xml:space="preserve"> </w:delText>
        </w:r>
        <w:r w:rsidDel="0015505C">
          <w:delText xml:space="preserve">smoothing, but found these techniques to be </w:delText>
        </w:r>
        <w:r w:rsidR="00FC4311" w:rsidDel="0015505C">
          <w:delText>“</w:delText>
        </w:r>
        <w:r w:rsidDel="0015505C">
          <w:delText>...inadequate in extrapolating model parameters of the Weibull model for defect-occurrence projection”. The reason given for</w:delText>
        </w:r>
        <w:r w:rsidDel="0015505C">
          <w:rPr>
            <w:rFonts w:eastAsia="Times New Roman"/>
          </w:rPr>
          <w:delText xml:space="preserve"> </w:delText>
        </w:r>
        <w:r w:rsidDel="0015505C">
          <w:delText>this ineffectiveness is the changing nature of the software development system. For example, development practices, staffing levels, and usage patterns may all change between</w:delText>
        </w:r>
        <w:r w:rsidDel="0015505C">
          <w:rPr>
            <w:rFonts w:eastAsia="Times New Roman"/>
          </w:rPr>
          <w:delText xml:space="preserve"> </w:delText>
        </w:r>
        <w:r w:rsidDel="0015505C">
          <w:delText>releases.</w:delText>
        </w:r>
      </w:del>
    </w:p>
    <w:p w:rsidR="005C2431" w:rsidDel="0015505C" w:rsidRDefault="00241F4C">
      <w:pPr>
        <w:pStyle w:val="Textbody"/>
        <w:rPr>
          <w:del w:id="576" w:author="Anvik, John" w:date="2015-03-13T10:51:00Z"/>
        </w:rPr>
      </w:pPr>
      <w:del w:id="577" w:author="Anvik, John" w:date="2015-03-13T10:51:00Z">
        <w:r w:rsidDel="0015505C">
          <w:delText xml:space="preserve">In another related approach, </w:delText>
        </w:r>
        <w:r w:rsidDel="0015505C">
          <w:rPr>
            <w:color w:val="000000"/>
          </w:rPr>
          <w:delText>Graves, Karr, Marron, and Siy</w:delText>
        </w:r>
        <w:r w:rsidR="005E7126" w:rsidDel="0015505C">
          <w:rPr>
            <w:color w:val="000000"/>
          </w:rPr>
          <w:delText xml:space="preserve"> [8]</w:delText>
        </w:r>
        <w:r w:rsidDel="0015505C">
          <w:delText xml:space="preserve"> developed several models that predict</w:delText>
        </w:r>
        <w:r w:rsidDel="0015505C">
          <w:rPr>
            <w:rFonts w:eastAsia="Times New Roman"/>
          </w:rPr>
          <w:delText xml:space="preserve"> </w:delText>
        </w:r>
        <w:r w:rsidDel="0015505C">
          <w:delText>the future distribution of software faults in a given code module. The basis of their</w:delText>
        </w:r>
        <w:r w:rsidDel="0015505C">
          <w:rPr>
            <w:rFonts w:eastAsia="Times New Roman"/>
          </w:rPr>
          <w:delText xml:space="preserve"> </w:delText>
        </w:r>
        <w:r w:rsidDel="0015505C">
          <w:delText>predictive models is a statistical analysis of change management data, which describes</w:delText>
        </w:r>
        <w:r w:rsidDel="0015505C">
          <w:rPr>
            <w:rFonts w:eastAsia="Times New Roman"/>
          </w:rPr>
          <w:delText xml:space="preserve"> </w:delText>
        </w:r>
        <w:r w:rsidDel="0015505C">
          <w:delText>only the changes made to code files. The best model they found was a weighted time</w:delText>
        </w:r>
        <w:r w:rsidDel="0015505C">
          <w:rPr>
            <w:rFonts w:eastAsia="Times New Roman"/>
          </w:rPr>
          <w:delText xml:space="preserve"> </w:delText>
        </w:r>
        <w:r w:rsidDel="0015505C">
          <w:delText>damping model, where every change in the module files contributed to fault prediction,</w:delText>
        </w:r>
        <w:r w:rsidDel="0015505C">
          <w:rPr>
            <w:rFonts w:eastAsia="Times New Roman"/>
          </w:rPr>
          <w:delText xml:space="preserve"> </w:delText>
        </w:r>
        <w:r w:rsidDel="0015505C">
          <w:delText>with time-damping to account for age of changes. They achieved “slightly less successful</w:delText>
        </w:r>
        <w:r w:rsidDel="0015505C">
          <w:rPr>
            <w:rFonts w:eastAsia="Times New Roman"/>
          </w:rPr>
          <w:delText xml:space="preserve"> </w:delText>
        </w:r>
        <w:r w:rsidDel="0015505C">
          <w:delText>performance” by basing a generalized linear model on just the modules age and the number of past changes. They also found factors that did not improve model performance: module length, number of developers making changes in the module, and how often a</w:delText>
        </w:r>
        <w:r w:rsidDel="0015505C">
          <w:rPr>
            <w:rFonts w:eastAsia="Times New Roman"/>
          </w:rPr>
          <w:delText xml:space="preserve"> </w:delText>
        </w:r>
        <w:r w:rsidDel="0015505C">
          <w:delText>module is changed simultaneously with another module.</w:delText>
        </w:r>
      </w:del>
    </w:p>
    <w:p w:rsidR="005C2431" w:rsidDel="0015505C" w:rsidRDefault="00241F4C">
      <w:pPr>
        <w:pStyle w:val="Textbody"/>
        <w:rPr>
          <w:del w:id="578" w:author="Anvik, John" w:date="2015-03-13T10:51:00Z"/>
        </w:rPr>
      </w:pPr>
      <w:del w:id="579" w:author="Anvik, John" w:date="2015-03-13T10:51:00Z">
        <w:r w:rsidDel="0015505C">
          <w:delText xml:space="preserve">In the final approach discussed here, by </w:delText>
        </w:r>
        <w:r w:rsidDel="0015505C">
          <w:rPr>
            <w:color w:val="000000"/>
          </w:rPr>
          <w:delText>Singh, Abbas, Ahmad, and Ramaswamy</w:delText>
        </w:r>
        <w:r w:rsidR="005E7126" w:rsidDel="0015505C">
          <w:rPr>
            <w:color w:val="000000"/>
          </w:rPr>
          <w:delText xml:space="preserve"> [14]</w:delText>
        </w:r>
        <w:r w:rsidDel="0015505C">
          <w:delText>, the Box-Jenkins method is applied to datasets from the Eclipse and Mozilla software projects, which are represented as time series data, and defect count is predicted using an ARIMA model. Their</w:delText>
        </w:r>
        <w:r w:rsidDel="0015505C">
          <w:rPr>
            <w:rFonts w:eastAsia="Times New Roman"/>
          </w:rPr>
          <w:delText xml:space="preserve"> </w:delText>
        </w:r>
        <w:r w:rsidDel="0015505C">
          <w:delText>modeling effort is focused at the component-level, and they conclude that “current bug</w:delText>
        </w:r>
        <w:r w:rsidDel="0015505C">
          <w:rPr>
            <w:rFonts w:eastAsia="Times New Roman"/>
          </w:rPr>
          <w:delText xml:space="preserve"> </w:delText>
        </w:r>
        <w:r w:rsidDel="0015505C">
          <w:delText>count of a component is linearly related to its previous bug count”.</w:delText>
        </w:r>
      </w:del>
    </w:p>
    <w:p w:rsidR="005C2431" w:rsidRDefault="00241F4C">
      <w:pPr>
        <w:pStyle w:val="Heading4"/>
      </w:pPr>
      <w:bookmarkStart w:id="580" w:name="_Ref414001286"/>
      <w:r>
        <w:t>Time Series Modeling</w:t>
      </w:r>
      <w:bookmarkEnd w:id="580"/>
    </w:p>
    <w:p w:rsidR="005C2431" w:rsidRDefault="00241F4C">
      <w:pPr>
        <w:pStyle w:val="Textbody"/>
      </w:pPr>
      <w:r>
        <w:t xml:space="preserve">In this section, </w:t>
      </w:r>
      <w:ins w:id="581" w:author="Anvik, John" w:date="2015-03-13T10:53:00Z">
        <w:r w:rsidR="007F7E92">
          <w:t xml:space="preserve">the </w:t>
        </w:r>
      </w:ins>
      <w:ins w:id="582" w:author="Anvik, John" w:date="2015-03-13T10:58:00Z">
        <w:r w:rsidR="006544FB">
          <w:t xml:space="preserve">concepts and structures of </w:t>
        </w:r>
      </w:ins>
      <w:r>
        <w:t xml:space="preserve">time series </w:t>
      </w:r>
      <w:del w:id="583" w:author="Anvik, John" w:date="2015-03-13T10:53:00Z">
        <w:r w:rsidDel="00FC3D8E">
          <w:delText xml:space="preserve">data and </w:delText>
        </w:r>
      </w:del>
      <w:r>
        <w:t>model</w:t>
      </w:r>
      <w:del w:id="584" w:author="Anvik, John" w:date="2015-03-13T10:58:00Z">
        <w:r w:rsidDel="00253264">
          <w:delText>s</w:delText>
        </w:r>
      </w:del>
      <w:ins w:id="585" w:author="Anvik, John" w:date="2015-03-13T10:58:00Z">
        <w:r w:rsidR="00253264">
          <w:t>ing</w:t>
        </w:r>
      </w:ins>
      <w:del w:id="586" w:author="Anvik, John" w:date="2015-03-13T10:58:00Z">
        <w:r w:rsidDel="006544FB">
          <w:delText xml:space="preserve"> are</w:delText>
        </w:r>
      </w:del>
      <w:r>
        <w:t xml:space="preserve"> </w:t>
      </w:r>
      <w:ins w:id="587" w:author="Anvik, John" w:date="2015-03-13T10:58:00Z">
        <w:r w:rsidR="00253264">
          <w:t xml:space="preserve">is </w:t>
        </w:r>
      </w:ins>
      <w:r>
        <w:t>discussed.</w:t>
      </w:r>
    </w:p>
    <w:p w:rsidR="005C2431" w:rsidRDefault="00241F4C">
      <w:pPr>
        <w:pStyle w:val="Heading2"/>
        <w:numPr>
          <w:ilvl w:val="1"/>
          <w:numId w:val="5"/>
        </w:numPr>
      </w:pPr>
      <w:r>
        <w:t>Time Series</w:t>
      </w:r>
    </w:p>
    <w:p w:rsidR="005C2431" w:rsidDel="00010D86" w:rsidRDefault="00241F4C" w:rsidP="00010D86">
      <w:pPr>
        <w:pStyle w:val="Textbody"/>
        <w:rPr>
          <w:del w:id="588" w:author="James" w:date="2015-03-14T03:06:00Z"/>
        </w:rPr>
        <w:pPrChange w:id="589" w:author="James" w:date="2015-03-14T03:06:00Z">
          <w:pPr>
            <w:pStyle w:val="Textbody"/>
          </w:pPr>
        </w:pPrChange>
      </w:pPr>
      <w:r>
        <w:t xml:space="preserve">A time series is a collection of observations </w:t>
      </w:r>
      <w:del w:id="590" w:author="Anvik, John" w:date="2015-03-13T10:54:00Z">
        <w:r w:rsidDel="000D19BB">
          <w:delText xml:space="preserve">occurring </w:delText>
        </w:r>
      </w:del>
      <w:ins w:id="591" w:author="Anvik, John" w:date="2015-03-13T10:54:00Z">
        <w:r w:rsidR="000D19BB">
          <w:t xml:space="preserve">that occur </w:t>
        </w:r>
      </w:ins>
      <w:r>
        <w:t>in order. The process underlying a</w:t>
      </w:r>
      <w:r>
        <w:rPr>
          <w:rFonts w:eastAsia="Times New Roman"/>
        </w:rPr>
        <w:t xml:space="preserve"> </w:t>
      </w:r>
      <w:r>
        <w:t xml:space="preserve">time series is assumed to be stochastic, so </w:t>
      </w:r>
      <w:del w:id="592" w:author="Anvik, John" w:date="2015-03-13T10:54:00Z">
        <w:r w:rsidDel="000D19BB">
          <w:delText xml:space="preserve">a </w:delText>
        </w:r>
      </w:del>
      <w:ins w:id="593" w:author="Anvik, John" w:date="2015-03-13T10:54:00Z">
        <w:r w:rsidR="000D19BB">
          <w:t xml:space="preserve">the </w:t>
        </w:r>
      </w:ins>
      <w:r>
        <w:t xml:space="preserve">model must </w:t>
      </w:r>
      <w:ins w:id="594" w:author="Anvik, John" w:date="2015-03-13T10:54:00Z">
        <w:r w:rsidR="000D19BB">
          <w:t xml:space="preserve">correspondingly </w:t>
        </w:r>
      </w:ins>
      <w:r>
        <w:t>be probabilistic. Critically, the</w:t>
      </w:r>
      <w:r>
        <w:rPr>
          <w:rFonts w:eastAsia="Times New Roman"/>
        </w:rPr>
        <w:t xml:space="preserve"> </w:t>
      </w:r>
      <w:r>
        <w:t xml:space="preserve">sequence of observations </w:t>
      </w:r>
      <w:r w:rsidR="000E0522">
        <w:t>cannot</w:t>
      </w:r>
      <w:r>
        <w:t xml:space="preserve"> be re-arranged, </w:t>
      </w:r>
      <w:del w:id="595" w:author="Anvik, John" w:date="2015-03-13T10:55:00Z">
        <w:r w:rsidDel="000D19BB">
          <w:delText xml:space="preserve">because </w:delText>
        </w:r>
      </w:del>
      <w:ins w:id="596" w:author="Anvik, John" w:date="2015-03-13T10:55:00Z">
        <w:r w:rsidR="000D19BB">
          <w:t xml:space="preserve">as </w:t>
        </w:r>
      </w:ins>
      <w:r>
        <w:t>each observation is typically</w:t>
      </w:r>
      <w:r>
        <w:rPr>
          <w:rFonts w:eastAsia="Times New Roman"/>
        </w:rPr>
        <w:t xml:space="preserve"> </w:t>
      </w:r>
      <w:r>
        <w:t xml:space="preserve">dependent </w:t>
      </w:r>
      <w:del w:id="597" w:author="Anvik, John" w:date="2015-03-13T10:55:00Z">
        <w:r w:rsidDel="000D19BB">
          <w:delText xml:space="preserve">somehow </w:delText>
        </w:r>
      </w:del>
      <w:r>
        <w:t xml:space="preserve">on </w:t>
      </w:r>
      <w:ins w:id="598" w:author="Anvik, John" w:date="2015-03-13T10:55:00Z">
        <w:r w:rsidR="000D19BB">
          <w:t xml:space="preserve">one or more </w:t>
        </w:r>
      </w:ins>
      <w:r>
        <w:t>previous observation</w:t>
      </w:r>
      <w:del w:id="599" w:author="Anvik, John" w:date="2015-03-13T10:55:00Z">
        <w:r w:rsidDel="000D19BB">
          <w:delText>s</w:delText>
        </w:r>
      </w:del>
      <w:del w:id="600" w:author="James" w:date="2015-03-14T03:02:00Z">
        <w:r w:rsidDel="00010D86">
          <w:delText>.</w:delText>
        </w:r>
      </w:del>
      <w:ins w:id="601" w:author="James" w:date="2015-03-14T03:02:00Z">
        <w:r w:rsidR="00010D86">
          <w:t xml:space="preserve">. This dependence is </w:t>
        </w:r>
      </w:ins>
      <w:del w:id="602" w:author="James" w:date="2015-03-14T02:57:00Z">
        <w:r w:rsidDel="003554DD">
          <w:delText xml:space="preserve"> </w:delText>
        </w:r>
      </w:del>
      <w:ins w:id="603" w:author="Anvik, John" w:date="2015-03-13T10:56:00Z">
        <w:del w:id="604" w:author="James" w:date="2015-03-14T02:57:00Z">
          <w:r w:rsidR="000D19BB" w:rsidDel="003554DD">
            <w:delText xml:space="preserve">It is this </w:delText>
          </w:r>
        </w:del>
      </w:ins>
      <w:del w:id="605" w:author="James" w:date="2015-03-14T02:57:00Z">
        <w:r w:rsidDel="003554DD">
          <w:delText>It is this d</w:delText>
        </w:r>
      </w:del>
      <w:ins w:id="606" w:author="Anvik, John" w:date="2015-03-13T10:55:00Z">
        <w:del w:id="607" w:author="James" w:date="2015-03-14T02:57:00Z">
          <w:r w:rsidR="000D19BB" w:rsidDel="003554DD">
            <w:delText>data d</w:delText>
          </w:r>
        </w:del>
      </w:ins>
      <w:del w:id="608" w:author="James" w:date="2015-03-14T02:57:00Z">
        <w:r w:rsidDel="003554DD">
          <w:delText>ependen</w:delText>
        </w:r>
      </w:del>
      <w:ins w:id="609" w:author="Anvik, John" w:date="2015-03-13T10:56:00Z">
        <w:del w:id="610" w:author="James" w:date="2015-03-14T02:57:00Z">
          <w:r w:rsidR="000D19BB" w:rsidDel="003554DD">
            <w:delText>cy</w:delText>
          </w:r>
        </w:del>
      </w:ins>
      <w:del w:id="611" w:author="James" w:date="2015-03-14T02:57:00Z">
        <w:r w:rsidDel="003554DD">
          <w:delText>ce that complicates</w:delText>
        </w:r>
        <w:r w:rsidDel="003554DD">
          <w:rPr>
            <w:rFonts w:eastAsia="Times New Roman"/>
          </w:rPr>
          <w:delText xml:space="preserve"> </w:delText>
        </w:r>
        <w:r w:rsidDel="003554DD">
          <w:delText>the modeling of time series data</w:delText>
        </w:r>
      </w:del>
      <w:ins w:id="612" w:author="Anvik, John" w:date="2015-03-13T10:57:00Z">
        <w:del w:id="613" w:author="James" w:date="2015-03-14T02:57:00Z">
          <w:r w:rsidR="000D19BB" w:rsidDel="003554DD">
            <w:delText>,</w:delText>
          </w:r>
        </w:del>
      </w:ins>
      <w:del w:id="614" w:author="James" w:date="2015-03-14T02:57:00Z">
        <w:r w:rsidR="001D4B5A" w:rsidDel="003554DD">
          <w:delText>. O</w:delText>
        </w:r>
        <w:r w:rsidDel="003554DD">
          <w:delText>therwise</w:delText>
        </w:r>
      </w:del>
      <w:ins w:id="615" w:author="Anvik, John" w:date="2015-03-13T10:57:00Z">
        <w:del w:id="616" w:author="James" w:date="2015-03-14T02:57:00Z">
          <w:r w:rsidR="000D19BB" w:rsidDel="003554DD">
            <w:delText>otherwise</w:delText>
          </w:r>
        </w:del>
      </w:ins>
      <w:del w:id="617" w:author="James" w:date="2015-03-14T02:57:00Z">
        <w:r w:rsidR="001D4B5A" w:rsidDel="003554DD">
          <w:delText>,</w:delText>
        </w:r>
        <w:r w:rsidDel="003554DD">
          <w:delText xml:space="preserve"> </w:delText>
        </w:r>
      </w:del>
      <w:ins w:id="618" w:author="Anvik, John" w:date="2015-03-13T10:57:00Z">
        <w:del w:id="619" w:author="James" w:date="2015-03-14T02:57:00Z">
          <w:r w:rsidR="000D19BB" w:rsidDel="003554DD">
            <w:delText xml:space="preserve"> the </w:delText>
          </w:r>
        </w:del>
      </w:ins>
      <w:del w:id="620" w:author="James" w:date="2015-03-14T02:57:00Z">
        <w:r w:rsidDel="003554DD">
          <w:delText>observations would be independent</w:delText>
        </w:r>
        <w:r w:rsidDel="003554DD">
          <w:rPr>
            <w:rFonts w:eastAsia="Times New Roman"/>
          </w:rPr>
          <w:delText xml:space="preserve"> </w:delText>
        </w:r>
        <w:r w:rsidDel="003554DD">
          <w:delText xml:space="preserve">and values would simply follow some </w:delText>
        </w:r>
      </w:del>
      <w:ins w:id="621" w:author="Anvik, John" w:date="2015-03-13T10:57:00Z">
        <w:del w:id="622" w:author="James" w:date="2015-03-14T02:57:00Z">
          <w:r w:rsidR="000D19BB" w:rsidDel="003554DD">
            <w:delText xml:space="preserve">a </w:delText>
          </w:r>
        </w:del>
      </w:ins>
      <w:del w:id="623" w:author="James" w:date="2015-03-14T02:57:00Z">
        <w:r w:rsidDel="003554DD">
          <w:delText>probability distribution</w:delText>
        </w:r>
      </w:del>
      <w:ins w:id="624" w:author="Anvik, John" w:date="2015-03-13T10:57:00Z">
        <w:del w:id="625" w:author="James" w:date="2015-03-14T02:57:00Z">
          <w:r w:rsidR="000D19BB" w:rsidDel="003554DD">
            <w:delText xml:space="preserve"> could be used to model the data</w:delText>
          </w:r>
        </w:del>
      </w:ins>
      <w:del w:id="626" w:author="James" w:date="2015-03-14T02:57:00Z">
        <w:r w:rsidDel="003554DD">
          <w:delText>.</w:delText>
        </w:r>
      </w:del>
      <w:ins w:id="627" w:author="James" w:date="2015-03-14T03:02:00Z">
        <w:r w:rsidR="00010D86">
          <w:t>termed autocorrelation</w:t>
        </w:r>
      </w:ins>
      <w:ins w:id="628" w:author="James" w:date="2015-03-14T03:05:00Z">
        <w:r w:rsidR="00010D86">
          <w:t>, and accounting for it is one of the primary functions of a time series model.</w:t>
        </w:r>
      </w:ins>
    </w:p>
    <w:p w:rsidR="005C2431" w:rsidDel="00010D86" w:rsidRDefault="00241F4C" w:rsidP="00010D86">
      <w:pPr>
        <w:pStyle w:val="Textbody"/>
        <w:rPr>
          <w:del w:id="629" w:author="James" w:date="2015-03-14T03:06:00Z"/>
        </w:rPr>
        <w:pPrChange w:id="630" w:author="James" w:date="2015-03-14T03:06:00Z">
          <w:pPr>
            <w:pStyle w:val="Heading2"/>
            <w:numPr>
              <w:ilvl w:val="1"/>
              <w:numId w:val="5"/>
            </w:numPr>
          </w:pPr>
        </w:pPrChange>
      </w:pPr>
      <w:del w:id="631" w:author="James" w:date="2015-03-14T03:06:00Z">
        <w:r w:rsidDel="00010D86">
          <w:delText>Autocorrelation, ACF, and PCF</w:delText>
        </w:r>
      </w:del>
    </w:p>
    <w:p w:rsidR="005C2431" w:rsidRDefault="00D0724F" w:rsidP="00010D86">
      <w:pPr>
        <w:pStyle w:val="Textbody"/>
        <w:pPrChange w:id="632" w:author="James" w:date="2015-03-14T03:06:00Z">
          <w:pPr>
            <w:pStyle w:val="Textbody"/>
          </w:pPr>
        </w:pPrChange>
      </w:pPr>
      <w:ins w:id="633" w:author="Anvik, John" w:date="2015-03-13T10:59:00Z">
        <w:del w:id="634" w:author="James" w:date="2015-03-14T03:06:00Z">
          <w:r w:rsidDel="00010D86">
            <w:delText>The use of autocorrelation is a</w:delText>
          </w:r>
        </w:del>
      </w:ins>
      <w:del w:id="635" w:author="James" w:date="2015-03-14T03:06:00Z">
        <w:r w:rsidR="00241F4C" w:rsidDel="00010D86">
          <w:delText>An important part of time series modeling is the use of autocorrelation,</w:delText>
        </w:r>
      </w:del>
      <w:ins w:id="636" w:author="Anvik, John" w:date="2015-03-13T10:59:00Z">
        <w:del w:id="637" w:author="James" w:date="2015-03-14T03:06:00Z">
          <w:r w:rsidDel="00010D86">
            <w:delText>.</w:delText>
          </w:r>
        </w:del>
      </w:ins>
      <w:del w:id="638" w:author="James" w:date="2015-03-14T03:06:00Z">
        <w:r w:rsidR="00241F4C" w:rsidDel="00010D86">
          <w:delText xml:space="preserve"> </w:delText>
        </w:r>
      </w:del>
      <w:ins w:id="639" w:author="Anvik, John" w:date="2015-03-13T10:59:00Z">
        <w:del w:id="640" w:author="James" w:date="2015-03-14T03:06:00Z">
          <w:r w:rsidDel="00010D86">
            <w:delText xml:space="preserve">Autocorrelation </w:delText>
          </w:r>
        </w:del>
      </w:ins>
      <w:del w:id="641" w:author="James" w:date="2015-03-14T03:06:00Z">
        <w:r w:rsidR="00241F4C" w:rsidDel="00010D86">
          <w:delText>which measures</w:delText>
        </w:r>
        <w:r w:rsidR="00241F4C" w:rsidDel="00010D86">
          <w:rPr>
            <w:rFonts w:eastAsia="Times New Roman"/>
          </w:rPr>
          <w:delText xml:space="preserve"> </w:delText>
        </w:r>
        <w:r w:rsidR="00241F4C" w:rsidDel="00010D86">
          <w:delText>the correlation of a sequence with itself. The autocorrelation function (ACF) and partial</w:delText>
        </w:r>
        <w:r w:rsidR="00241F4C" w:rsidDel="00010D86">
          <w:rPr>
            <w:rFonts w:eastAsia="Times New Roman"/>
          </w:rPr>
          <w:delText xml:space="preserve"> </w:delText>
        </w:r>
        <w:r w:rsidR="00241F4C" w:rsidDel="00010D86">
          <w:delText>autocorrelation function (PACF) are used</w:delText>
        </w:r>
      </w:del>
      <w:ins w:id="642" w:author="Anvik, John" w:date="2015-03-13T11:00:00Z">
        <w:del w:id="643" w:author="James" w:date="2015-03-14T03:06:00Z">
          <w:r w:rsidDel="00010D86">
            <w:delText xml:space="preserve"> to</w:delText>
          </w:r>
        </w:del>
      </w:ins>
      <w:del w:id="644" w:author="James" w:date="2015-03-14T03:06:00Z">
        <w:r w:rsidR="00241F4C" w:rsidDel="00010D86">
          <w:delText xml:space="preserve"> measure autocorrelation as a function of time</w:delText>
        </w:r>
        <w:r w:rsidR="00241F4C" w:rsidDel="00010D86">
          <w:rPr>
            <w:rFonts w:eastAsia="Times New Roman"/>
          </w:rPr>
          <w:delText xml:space="preserve"> </w:delText>
        </w:r>
        <w:r w:rsidR="00241F4C" w:rsidDel="00010D86">
          <w:delText xml:space="preserve">lag. These functions can be used to identify </w:delText>
        </w:r>
      </w:del>
      <w:ins w:id="645" w:author="Anvik, John" w:date="2015-03-13T11:00:00Z">
        <w:del w:id="646" w:author="James" w:date="2015-03-14T03:06:00Z">
          <w:r w:rsidDel="00010D86">
            <w:delText xml:space="preserve">a </w:delText>
          </w:r>
        </w:del>
      </w:ins>
      <w:del w:id="647" w:author="James" w:date="2015-03-14T03:06:00Z">
        <w:r w:rsidR="00241F4C" w:rsidDel="00010D86">
          <w:delText>time series that can be modeled by a pure</w:delText>
        </w:r>
        <w:r w:rsidR="00241F4C" w:rsidDel="00010D86">
          <w:rPr>
            <w:rFonts w:eastAsia="Times New Roman"/>
          </w:rPr>
          <w:delText xml:space="preserve"> </w:delText>
        </w:r>
        <w:r w:rsidR="00241F4C" w:rsidDel="00010D86">
          <w:delText xml:space="preserve">autoregressive function or </w:delText>
        </w:r>
      </w:del>
      <w:ins w:id="648" w:author="Anvik, John" w:date="2015-03-13T11:00:00Z">
        <w:del w:id="649" w:author="James" w:date="2015-03-14T03:06:00Z">
          <w:r w:rsidDel="00010D86">
            <w:delText xml:space="preserve">by </w:delText>
          </w:r>
        </w:del>
      </w:ins>
      <w:del w:id="650" w:author="James" w:date="2015-03-14T03:06:00Z">
        <w:r w:rsidR="00241F4C" w:rsidDel="00010D86">
          <w:delText xml:space="preserve">a pure moving average function. They </w:delText>
        </w:r>
      </w:del>
      <w:ins w:id="651" w:author="Anvik, John" w:date="2015-03-13T11:00:00Z">
        <w:del w:id="652" w:author="James" w:date="2015-03-14T03:06:00Z">
          <w:r w:rsidDel="00010D86">
            <w:delText xml:space="preserve">ACF and PACF </w:delText>
          </w:r>
        </w:del>
      </w:ins>
      <w:del w:id="653" w:author="James" w:date="2015-03-14T03:06:00Z">
        <w:r w:rsidR="00241F4C" w:rsidDel="00010D86">
          <w:delText>are also used to analyze</w:delText>
        </w:r>
        <w:r w:rsidR="00241F4C" w:rsidDel="00010D86">
          <w:rPr>
            <w:rFonts w:eastAsia="Times New Roman"/>
          </w:rPr>
          <w:delText xml:space="preserve"> </w:delText>
        </w:r>
        <w:r w:rsidR="00241F4C" w:rsidDel="00010D86">
          <w:delText>residuals</w:delText>
        </w:r>
      </w:del>
      <w:ins w:id="654" w:author="Anvik, John" w:date="2015-03-13T11:01:00Z">
        <w:del w:id="655" w:author="James" w:date="2015-03-14T03:06:00Z">
          <w:r w:rsidDel="00010D86">
            <w:delText>, or</w:delText>
          </w:r>
        </w:del>
      </w:ins>
      <w:del w:id="656" w:author="James" w:date="2015-03-14T03:06:00Z">
        <w:r w:rsidR="00241F4C" w:rsidDel="00010D86">
          <w:delText xml:space="preserve"> (</w:delText>
        </w:r>
      </w:del>
      <w:ins w:id="657" w:author="Anvik, John" w:date="2015-03-13T11:01:00Z">
        <w:del w:id="658" w:author="James" w:date="2015-03-14T03:06:00Z">
          <w:r w:rsidDel="00010D86">
            <w:delText xml:space="preserve"> </w:delText>
          </w:r>
        </w:del>
      </w:ins>
      <w:ins w:id="659" w:author="Anvik, John" w:date="2015-03-13T11:00:00Z">
        <w:del w:id="660" w:author="James" w:date="2015-03-14T03:06:00Z">
          <w:r w:rsidDel="00010D86">
            <w:delText xml:space="preserve">the </w:delText>
          </w:r>
        </w:del>
      </w:ins>
      <w:del w:id="661" w:author="James" w:date="2015-03-14T03:06:00Z">
        <w:r w:rsidR="00241F4C" w:rsidDel="00010D86">
          <w:delText xml:space="preserve">difference between actual and fitted values) </w:delText>
        </w:r>
      </w:del>
      <w:ins w:id="662" w:author="Anvik, John" w:date="2015-03-13T11:01:00Z">
        <w:del w:id="663" w:author="James" w:date="2015-03-14T03:06:00Z">
          <w:r w:rsidDel="00010D86">
            <w:delText xml:space="preserve">, </w:delText>
          </w:r>
        </w:del>
      </w:ins>
      <w:del w:id="664" w:author="James" w:date="2015-03-14T03:06:00Z">
        <w:r w:rsidR="00241F4C" w:rsidDel="00010D86">
          <w:delText>to check for statistically significant</w:delText>
        </w:r>
        <w:r w:rsidR="00241F4C" w:rsidDel="00010D86">
          <w:rPr>
            <w:rFonts w:eastAsia="Times New Roman"/>
          </w:rPr>
          <w:delText xml:space="preserve"> </w:delText>
        </w:r>
        <w:r w:rsidR="00241F4C" w:rsidDel="00010D86">
          <w:delText>autocorrelation.</w:delText>
        </w:r>
      </w:del>
    </w:p>
    <w:p w:rsidR="005C2431" w:rsidRDefault="00241F4C">
      <w:pPr>
        <w:pStyle w:val="Heading2"/>
        <w:numPr>
          <w:ilvl w:val="1"/>
          <w:numId w:val="5"/>
        </w:numPr>
      </w:pPr>
      <w:del w:id="665" w:author="James" w:date="2015-03-14T03:34:00Z">
        <w:r w:rsidDel="007603AA">
          <w:delText xml:space="preserve">ARMA and ARIMA (Univariate) </w:delText>
        </w:r>
      </w:del>
      <w:ins w:id="666" w:author="James" w:date="2015-03-14T03:34:00Z">
        <w:r w:rsidR="007603AA">
          <w:t xml:space="preserve">Autoregressive </w:t>
        </w:r>
      </w:ins>
      <w:r>
        <w:t>Models</w:t>
      </w:r>
    </w:p>
    <w:p w:rsidR="001E07BD" w:rsidRDefault="001E07BD">
      <w:pPr>
        <w:pStyle w:val="Textbody"/>
        <w:rPr>
          <w:ins w:id="667" w:author="James" w:date="2015-03-14T03:20:00Z"/>
        </w:rPr>
      </w:pPr>
      <w:ins w:id="668" w:author="James" w:date="2015-03-14T03:12:00Z">
        <w:r>
          <w:t xml:space="preserve">A basic autoregressive (AR) model is formed as a linear combination of previous values, plus </w:t>
        </w:r>
      </w:ins>
      <w:ins w:id="669" w:author="James" w:date="2015-03-14T03:13:00Z">
        <w:r>
          <w:t xml:space="preserve">a </w:t>
        </w:r>
      </w:ins>
      <w:ins w:id="670" w:author="James" w:date="2015-03-14T03:20:00Z">
        <w:r>
          <w:t xml:space="preserve">white noise </w:t>
        </w:r>
      </w:ins>
      <w:ins w:id="671" w:author="James" w:date="2015-03-14T03:16:00Z">
        <w:r>
          <w:t xml:space="preserve">term </w:t>
        </w:r>
      </w:ins>
      <w:ins w:id="672" w:author="James" w:date="2015-03-14T03:20:00Z">
        <w:r>
          <w:t xml:space="preserve">that </w:t>
        </w:r>
      </w:ins>
      <w:ins w:id="673" w:author="James" w:date="2015-03-14T03:16:00Z">
        <w:r>
          <w:t xml:space="preserve">account for </w:t>
        </w:r>
      </w:ins>
      <w:ins w:id="674" w:author="James" w:date="2015-03-14T03:18:00Z">
        <w:r>
          <w:t xml:space="preserve">random variations (the stochastic </w:t>
        </w:r>
      </w:ins>
      <w:ins w:id="675" w:author="James" w:date="2015-03-14T03:20:00Z">
        <w:r>
          <w:t>portion</w:t>
        </w:r>
      </w:ins>
      <w:ins w:id="676" w:author="James" w:date="2015-03-14T03:18:00Z">
        <w:r>
          <w:t>)</w:t>
        </w:r>
      </w:ins>
      <w:ins w:id="677" w:author="James" w:date="2015-03-14T03:13:00Z">
        <w:r>
          <w:t xml:space="preserve">. </w:t>
        </w:r>
      </w:ins>
      <w:proofErr w:type="gramStart"/>
      <w:ins w:id="678" w:author="James" w:date="2015-03-14T03:32:00Z">
        <w:r w:rsidR="00CF5E7C">
          <w:t>An</w:t>
        </w:r>
      </w:ins>
      <w:proofErr w:type="gramEnd"/>
      <w:ins w:id="679" w:author="James" w:date="2015-03-14T03:33:00Z">
        <w:r w:rsidR="00CF5E7C">
          <w:t xml:space="preserve"> </w:t>
        </w:r>
      </w:ins>
      <w:ins w:id="680" w:author="James" w:date="2015-03-14T03:31:00Z">
        <m:oMath>
          <m:r>
            <w:rPr>
              <w:rFonts w:ascii="Cambria Math" w:hAnsi="Cambria Math"/>
              <w:rPrChange w:id="681" w:author="James" w:date="2015-03-14T03:32:00Z">
                <w:rPr>
                  <w:rFonts w:ascii="Cambria Math" w:hAnsi="Cambria Math"/>
                </w:rPr>
              </w:rPrChange>
            </w:rPr>
            <m:t>AR</m:t>
          </m:r>
        </m:oMath>
      </w:ins>
      <w:ins w:id="682" w:author="James" w:date="2015-03-14T03:32:00Z">
        <m:oMath>
          <m:r>
            <w:rPr>
              <w:rFonts w:ascii="Cambria Math" w:hAnsi="Cambria Math"/>
              <w:rPrChange w:id="683" w:author="James" w:date="2015-03-14T03:32:00Z">
                <w:rPr>
                  <w:rFonts w:ascii="Cambria Math" w:hAnsi="Cambria Math"/>
                </w:rPr>
              </w:rPrChange>
            </w:rPr>
            <m:t>(p)</m:t>
          </m:r>
        </m:oMath>
      </w:ins>
      <w:ins w:id="684" w:author="James" w:date="2015-03-14T03:31:00Z">
        <w:r w:rsidR="00CF5E7C">
          <w:t xml:space="preserve"> model for predicting value at time </w:t>
        </w:r>
        <m:oMath>
          <m:r>
            <w:rPr>
              <w:rFonts w:ascii="Cambria Math" w:hAnsi="Cambria Math"/>
              <w:rPrChange w:id="685" w:author="James" w:date="2015-03-14T03:31:00Z">
                <w:rPr>
                  <w:rFonts w:ascii="Cambria Math" w:hAnsi="Cambria Math"/>
                </w:rPr>
              </w:rPrChange>
            </w:rPr>
            <m:t>t</m:t>
          </m:r>
        </m:oMath>
        <w:r w:rsidR="00CF5E7C">
          <w:t xml:space="preserve"> can be written</w:t>
        </w:r>
      </w:ins>
    </w:p>
    <w:p w:rsidR="001E07BD" w:rsidRDefault="001E07BD" w:rsidP="00CF5E7C">
      <w:pPr>
        <w:pStyle w:val="Textbody"/>
        <w:jc w:val="center"/>
        <w:rPr>
          <w:ins w:id="686" w:author="James" w:date="2015-03-14T03:20:00Z"/>
        </w:rPr>
        <w:pPrChange w:id="687" w:author="James" w:date="2015-03-14T03:27:00Z">
          <w:pPr>
            <w:pStyle w:val="Textbody"/>
          </w:pPr>
        </w:pPrChange>
      </w:pPr>
      <m:oMath>
        <m:sSub>
          <m:sSubPr>
            <m:ctrlPr>
              <w:ins w:id="688" w:author="James" w:date="2015-03-14T03:20:00Z">
                <w:rPr>
                  <w:rFonts w:ascii="Cambria Math" w:hAnsi="Cambria Math"/>
                  <w:i/>
                </w:rPr>
              </w:ins>
            </m:ctrlPr>
          </m:sSubPr>
          <m:e>
            <w:ins w:id="689" w:author="James" w:date="2015-03-14T03:20:00Z">
              <m:r>
                <w:rPr>
                  <w:rFonts w:ascii="Cambria Math" w:hAnsi="Cambria Math"/>
                </w:rPr>
                <m:t>X</m:t>
              </m:r>
            </w:ins>
          </m:e>
          <m:sub>
            <w:ins w:id="690" w:author="James" w:date="2015-03-14T03:20:00Z">
              <m:r>
                <w:rPr>
                  <w:rFonts w:ascii="Cambria Math" w:hAnsi="Cambria Math"/>
                </w:rPr>
                <m:t>t</m:t>
              </m:r>
            </w:ins>
          </m:sub>
        </m:sSub>
        <w:ins w:id="691" w:author="James" w:date="2015-03-14T03:20:00Z">
          <m:r>
            <w:rPr>
              <w:rFonts w:ascii="Cambria Math" w:hAnsi="Cambria Math"/>
            </w:rPr>
            <m:t>=c+</m:t>
          </m:r>
        </w:ins>
        <m:nary>
          <m:naryPr>
            <m:chr m:val="∑"/>
            <m:limLoc m:val="subSup"/>
            <m:ctrlPr>
              <w:ins w:id="692" w:author="James" w:date="2015-03-14T03:21:00Z">
                <w:rPr>
                  <w:rFonts w:ascii="Cambria Math" w:hAnsi="Cambria Math"/>
                  <w:i/>
                </w:rPr>
              </w:ins>
            </m:ctrlPr>
          </m:naryPr>
          <m:sub>
            <w:ins w:id="693" w:author="James" w:date="2015-03-14T03:21:00Z">
              <m:r>
                <w:rPr>
                  <w:rFonts w:ascii="Cambria Math" w:hAnsi="Cambria Math"/>
                </w:rPr>
                <m:t>i=1</m:t>
              </m:r>
            </w:ins>
          </m:sub>
          <m:sup>
            <w:ins w:id="694" w:author="James" w:date="2015-03-14T03:21:00Z">
              <m:r>
                <w:rPr>
                  <w:rFonts w:ascii="Cambria Math" w:hAnsi="Cambria Math"/>
                </w:rPr>
                <m:t>p</m:t>
              </m:r>
            </w:ins>
          </m:sup>
          <m:e>
            <m:sSub>
              <m:sSubPr>
                <m:ctrlPr>
                  <w:ins w:id="695" w:author="James" w:date="2015-03-14T03:25:00Z">
                    <w:rPr>
                      <w:rFonts w:ascii="Cambria Math" w:hAnsi="Cambria Math"/>
                      <w:i/>
                    </w:rPr>
                  </w:ins>
                </m:ctrlPr>
              </m:sSubPr>
              <m:e>
                <w:ins w:id="696" w:author="James" w:date="2015-03-14T03:25:00Z">
                  <m:r>
                    <w:rPr>
                      <w:rFonts w:ascii="Cambria Math" w:hAnsi="Cambria Math"/>
                    </w:rPr>
                    <m:t>ϕ</m:t>
                  </m:r>
                </w:ins>
              </m:e>
              <m:sub>
                <w:ins w:id="697" w:author="James" w:date="2015-03-14T03:25:00Z">
                  <m:r>
                    <w:rPr>
                      <w:rFonts w:ascii="Cambria Math" w:hAnsi="Cambria Math"/>
                    </w:rPr>
                    <m:t>i</m:t>
                  </m:r>
                </w:ins>
              </m:sub>
            </m:sSub>
            <m:sSub>
              <m:sSubPr>
                <m:ctrlPr>
                  <w:ins w:id="698" w:author="James" w:date="2015-03-14T03:26:00Z">
                    <w:rPr>
                      <w:rFonts w:ascii="Cambria Math" w:hAnsi="Cambria Math"/>
                      <w:i/>
                    </w:rPr>
                  </w:ins>
                </m:ctrlPr>
              </m:sSubPr>
              <m:e>
                <w:ins w:id="699" w:author="James" w:date="2015-03-14T03:26:00Z">
                  <m:r>
                    <w:rPr>
                      <w:rFonts w:ascii="Cambria Math" w:hAnsi="Cambria Math"/>
                    </w:rPr>
                    <m:t>X</m:t>
                  </m:r>
                </w:ins>
              </m:e>
              <m:sub>
                <w:ins w:id="700" w:author="James" w:date="2015-03-14T03:26:00Z">
                  <m:r>
                    <w:rPr>
                      <w:rFonts w:ascii="Cambria Math" w:hAnsi="Cambria Math"/>
                    </w:rPr>
                    <m:t>t-i</m:t>
                  </m:r>
                </w:ins>
              </m:sub>
            </m:sSub>
          </m:e>
        </m:nary>
        <w:ins w:id="701" w:author="James" w:date="2015-03-14T03:26:00Z">
          <m:r>
            <w:rPr>
              <w:rFonts w:ascii="Cambria Math" w:hAnsi="Cambria Math"/>
            </w:rPr>
            <m:t>+</m:t>
          </m:r>
        </w:ins>
        <m:sSub>
          <m:sSubPr>
            <m:ctrlPr>
              <w:ins w:id="702" w:author="James" w:date="2015-03-14T03:26:00Z">
                <w:rPr>
                  <w:rFonts w:ascii="Cambria Math" w:hAnsi="Cambria Math"/>
                  <w:i/>
                </w:rPr>
              </w:ins>
            </m:ctrlPr>
          </m:sSubPr>
          <m:e>
            <w:ins w:id="703" w:author="James" w:date="2015-03-14T03:26:00Z">
              <m:r>
                <w:rPr>
                  <w:rFonts w:ascii="Cambria Math" w:hAnsi="Cambria Math"/>
                </w:rPr>
                <m:t>ε</m:t>
              </m:r>
            </w:ins>
          </m:e>
          <m:sub>
            <w:ins w:id="704" w:author="James" w:date="2015-03-14T03:26:00Z">
              <m:r>
                <w:rPr>
                  <w:rFonts w:ascii="Cambria Math" w:hAnsi="Cambria Math"/>
                </w:rPr>
                <m:t>t</m:t>
              </m:r>
            </w:ins>
          </m:sub>
        </m:sSub>
      </m:oMath>
      <w:ins w:id="705" w:author="James" w:date="2015-03-14T03:26:00Z">
        <w:r w:rsidR="00CF5E7C">
          <w:t>,</w:t>
        </w:r>
      </w:ins>
    </w:p>
    <w:p w:rsidR="007603AA" w:rsidRDefault="00CF5E7C">
      <w:pPr>
        <w:pStyle w:val="Textbody"/>
        <w:rPr>
          <w:ins w:id="706" w:author="James" w:date="2015-03-14T03:34:00Z"/>
        </w:rPr>
      </w:pPr>
      <w:proofErr w:type="gramStart"/>
      <w:ins w:id="707" w:author="James" w:date="2015-03-14T03:32:00Z">
        <w:r>
          <w:t>where</w:t>
        </w:r>
        <w:proofErr w:type="gramEnd"/>
        <w:r>
          <w:t xml:space="preserve"> </w:t>
        </w:r>
        <m:oMath>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p</m:t>
              </m:r>
            </m:sub>
          </m:sSub>
        </m:oMath>
        <w:r>
          <w:t xml:space="preserve"> </w:t>
        </w:r>
        <w:r>
          <w:t xml:space="preserve">are the </w:t>
        </w:r>
      </w:ins>
      <w:ins w:id="708" w:author="James" w:date="2015-03-14T03:30:00Z">
        <m:oMath>
          <m:r>
            <w:rPr>
              <w:rFonts w:ascii="Cambria Math" w:hAnsi="Cambria Math"/>
              <w:rPrChange w:id="709" w:author="James" w:date="2015-03-14T03:30:00Z">
                <w:rPr>
                  <w:rFonts w:ascii="Cambria Math" w:hAnsi="Cambria Math"/>
                </w:rPr>
              </w:rPrChange>
            </w:rPr>
            <m:t>p</m:t>
          </m:r>
        </m:oMath>
        <w:r>
          <w:t xml:space="preserve"> parameters</w:t>
        </w:r>
      </w:ins>
      <w:ins w:id="710" w:author="James" w:date="2015-03-14T03:33:00Z">
        <w:r w:rsidR="007603AA">
          <w:t xml:space="preserve">, </w:t>
        </w:r>
        <m:oMath>
          <m:r>
            <w:rPr>
              <w:rFonts w:ascii="Cambria Math" w:hAnsi="Cambria Math"/>
              <w:rPrChange w:id="711" w:author="James" w:date="2015-03-14T03:33:00Z">
                <w:rPr>
                  <w:rFonts w:ascii="Cambria Math" w:hAnsi="Cambria Math"/>
                </w:rPr>
              </w:rPrChange>
            </w:rPr>
            <m:t>c</m:t>
          </m:r>
        </m:oMath>
        <w:r w:rsidR="007603AA">
          <w:t xml:space="preserve"> is a constant, and </w:t>
        </w:r>
        <m:oMath>
          <m:sSub>
            <m:sSubPr>
              <m:ctrlPr>
                <w:rPr>
                  <w:rFonts w:ascii="Cambria Math" w:hAnsi="Cambria Math"/>
                  <w:i/>
                </w:rPr>
              </m:ctrlPr>
            </m:sSubPr>
            <m:e>
              <m:r>
                <w:rPr>
                  <w:rFonts w:ascii="Cambria Math" w:hAnsi="Cambria Math"/>
                </w:rPr>
                <m:t>ε</m:t>
              </m:r>
            </m:e>
            <m:sub>
              <m:r>
                <w:rPr>
                  <w:rFonts w:ascii="Cambria Math" w:hAnsi="Cambria Math"/>
                </w:rPr>
                <m:t>t</m:t>
              </m:r>
            </m:sub>
          </m:sSub>
        </m:oMath>
        <w:r w:rsidR="007603AA">
          <w:t xml:space="preserve"> is the white noise term.</w:t>
        </w:r>
      </w:ins>
    </w:p>
    <w:p w:rsidR="005C2431" w:rsidDel="007603AA" w:rsidRDefault="00241F4C">
      <w:pPr>
        <w:pStyle w:val="Textbody"/>
        <w:rPr>
          <w:del w:id="712" w:author="James" w:date="2015-03-14T03:34:00Z"/>
        </w:rPr>
      </w:pPr>
      <w:del w:id="713" w:author="James" w:date="2015-03-14T03:34:00Z">
        <w:r w:rsidDel="007603AA">
          <w:delText xml:space="preserve">The Box-Jenkins </w:delText>
        </w:r>
        <w:commentRangeStart w:id="714"/>
        <w:r w:rsidDel="007603AA">
          <w:delText>methodology</w:delText>
        </w:r>
        <w:commentRangeEnd w:id="714"/>
        <w:r w:rsidR="00B6727F" w:rsidDel="007603AA">
          <w:rPr>
            <w:rStyle w:val="CommentReference"/>
            <w:rFonts w:ascii="Liberation Serif" w:eastAsia="Droid Sans Fallback" w:hAnsi="Liberation Serif" w:cs="Mangal"/>
            <w:spacing w:val="0"/>
            <w:lang w:bidi="hi-IN"/>
          </w:rPr>
          <w:commentReference w:id="714"/>
        </w:r>
        <w:r w:rsidDel="007603AA">
          <w:delText xml:space="preserve"> describes the univariate ARMA and ARIMA models. </w:delText>
        </w:r>
      </w:del>
      <w:del w:id="715" w:author="James" w:date="2015-03-14T03:08:00Z">
        <w:r w:rsidDel="002B46B2">
          <w:delText>The</w:delText>
        </w:r>
        <w:r w:rsidDel="002B46B2">
          <w:rPr>
            <w:rFonts w:eastAsia="Times New Roman"/>
          </w:rPr>
          <w:delText xml:space="preserve"> </w:delText>
        </w:r>
        <w:r w:rsidDel="002B46B2">
          <w:delText>idea for t</w:delText>
        </w:r>
      </w:del>
      <w:del w:id="716" w:author="James" w:date="2015-03-14T03:34:00Z">
        <w:r w:rsidDel="007603AA">
          <w:delText>hese models begin</w:delText>
        </w:r>
      </w:del>
      <w:del w:id="717" w:author="James" w:date="2015-03-14T03:08:00Z">
        <w:r w:rsidDel="002B46B2">
          <w:delText>s</w:delText>
        </w:r>
      </w:del>
      <w:del w:id="718" w:author="James" w:date="2015-03-14T03:34:00Z">
        <w:r w:rsidDel="007603AA">
          <w:delText xml:space="preserve"> with the idea of a sequence of independent </w:delText>
        </w:r>
        <w:commentRangeStart w:id="719"/>
        <w:r w:rsidDel="007603AA">
          <w:delText>shocks</w:delText>
        </w:r>
        <w:commentRangeEnd w:id="719"/>
        <w:r w:rsidR="00B6727F" w:rsidDel="007603AA">
          <w:rPr>
            <w:rStyle w:val="CommentReference"/>
            <w:rFonts w:ascii="Liberation Serif" w:eastAsia="Droid Sans Fallback" w:hAnsi="Liberation Serif" w:cs="Mangal"/>
            <w:spacing w:val="0"/>
            <w:lang w:bidi="hi-IN"/>
          </w:rPr>
          <w:commentReference w:id="719"/>
        </w:r>
        <w:r w:rsidDel="007603AA">
          <w:delText>, generated</w:delText>
        </w:r>
        <w:r w:rsidDel="007603AA">
          <w:rPr>
            <w:rFonts w:eastAsia="Times New Roman"/>
          </w:rPr>
          <w:delText xml:space="preserve"> </w:delText>
        </w:r>
        <w:r w:rsidDel="007603AA">
          <w:delText>by “random drawings from a fixed distribution”</w:delText>
        </w:r>
        <w:r w:rsidR="005E7126" w:rsidDel="007603AA">
          <w:delText xml:space="preserve"> [4]</w:delText>
        </w:r>
        <w:r w:rsidDel="007603AA">
          <w:delText>. These shocks are knowns as a white</w:delText>
        </w:r>
        <w:r w:rsidDel="007603AA">
          <w:rPr>
            <w:rFonts w:eastAsia="Times New Roman"/>
          </w:rPr>
          <w:delText xml:space="preserve"> </w:delText>
        </w:r>
        <w:r w:rsidDel="007603AA">
          <w:delText>noise process. The basic autoregressive, moving average (ARMA) stochastic model is</w:delText>
        </w:r>
        <w:r w:rsidDel="007603AA">
          <w:rPr>
            <w:rFonts w:eastAsia="Times New Roman"/>
          </w:rPr>
          <w:delText xml:space="preserve"> </w:delText>
        </w:r>
        <w:r w:rsidDel="007603AA">
          <w:delText xml:space="preserve">then formed by a linear combination of </w:delText>
        </w:r>
      </w:del>
      <w:ins w:id="720" w:author="Anvik, John" w:date="2015-03-13T11:04:00Z">
        <w:del w:id="721" w:author="James" w:date="2015-03-14T03:34:00Z">
          <w:r w:rsidR="00B6727F" w:rsidDel="007603AA">
            <w:delText xml:space="preserve">the </w:delText>
          </w:r>
        </w:del>
      </w:ins>
      <w:del w:id="722" w:author="James" w:date="2015-03-14T03:34:00Z">
        <w:r w:rsidDel="007603AA">
          <w:delText xml:space="preserve">previous white noise values and </w:delText>
        </w:r>
      </w:del>
      <w:ins w:id="723" w:author="Anvik, John" w:date="2015-03-13T11:04:00Z">
        <w:del w:id="724" w:author="James" w:date="2015-03-14T03:34:00Z">
          <w:r w:rsidR="00B6727F" w:rsidDel="007603AA">
            <w:delText xml:space="preserve">the </w:delText>
          </w:r>
        </w:del>
      </w:ins>
      <w:del w:id="725" w:author="James" w:date="2015-03-14T03:34:00Z">
        <w:r w:rsidDel="007603AA">
          <w:delText>previous time</w:delText>
        </w:r>
        <w:r w:rsidDel="007603AA">
          <w:rPr>
            <w:rFonts w:eastAsia="Times New Roman"/>
          </w:rPr>
          <w:delText xml:space="preserve"> </w:delText>
        </w:r>
        <w:r w:rsidDel="007603AA">
          <w:delText>series outputs. In the ARMA model, the ACF and PACF produce a vector</w:delText>
        </w:r>
      </w:del>
      <w:ins w:id="726" w:author="Anvik, John" w:date="2015-03-13T11:04:00Z">
        <w:del w:id="727" w:author="James" w:date="2015-03-14T03:34:00Z">
          <w:r w:rsidR="00B6727F" w:rsidDel="007603AA">
            <w:delText xml:space="preserve"> </w:delText>
          </w:r>
        </w:del>
      </w:ins>
      <w:del w:id="728" w:author="James" w:date="2015-03-14T03:34:00Z">
        <w:r w:rsidDel="007603AA">
          <w:delText>, because</w:delText>
        </w:r>
      </w:del>
      <w:ins w:id="729" w:author="Anvik, John" w:date="2015-03-13T11:04:00Z">
        <w:del w:id="730" w:author="James" w:date="2015-03-14T03:34:00Z">
          <w:r w:rsidR="00B6727F" w:rsidDel="007603AA">
            <w:delText>as</w:delText>
          </w:r>
        </w:del>
      </w:ins>
      <w:del w:id="731" w:author="James" w:date="2015-03-14T03:34:00Z">
        <w:r w:rsidDel="007603AA">
          <w:delText xml:space="preserve"> the</w:delText>
        </w:r>
        <w:r w:rsidDel="007603AA">
          <w:rPr>
            <w:rFonts w:eastAsia="Times New Roman"/>
          </w:rPr>
          <w:delText xml:space="preserve"> </w:delText>
        </w:r>
        <w:r w:rsidDel="007603AA">
          <w:delText>time series is univariate.</w:delText>
        </w:r>
      </w:del>
    </w:p>
    <w:p w:rsidR="005C2431" w:rsidRDefault="00241F4C">
      <w:pPr>
        <w:pStyle w:val="Textbody"/>
      </w:pPr>
      <w:del w:id="732" w:author="James" w:date="2015-03-14T03:34:00Z">
        <w:r w:rsidDel="007603AA">
          <w:delText xml:space="preserve">The </w:delText>
        </w:r>
      </w:del>
      <w:proofErr w:type="gramStart"/>
      <w:ins w:id="733" w:author="James" w:date="2015-03-14T03:34:00Z">
        <w:r w:rsidR="007603AA">
          <w:t>An</w:t>
        </w:r>
        <w:proofErr w:type="gramEnd"/>
        <w:r w:rsidR="007603AA">
          <w:t xml:space="preserve"> </w:t>
        </w:r>
      </w:ins>
      <w:del w:id="734" w:author="James" w:date="2015-03-14T03:34:00Z">
        <m:oMath>
          <m:r>
            <w:rPr>
              <w:rFonts w:ascii="Cambria Math" w:hAnsi="Cambria Math"/>
              <w:rPrChange w:id="735" w:author="James" w:date="2015-03-14T03:34:00Z">
                <w:rPr>
                  <w:rFonts w:ascii="Cambria Math" w:hAnsi="Cambria Math"/>
                </w:rPr>
              </w:rPrChange>
            </w:rPr>
            <m:t xml:space="preserve">ARMA </m:t>
          </m:r>
        </m:oMath>
      </w:del>
      <w:ins w:id="736" w:author="James" w:date="2015-03-14T03:34:00Z">
        <m:oMath>
          <m:r>
            <w:rPr>
              <w:rFonts w:ascii="Cambria Math" w:hAnsi="Cambria Math"/>
              <w:rPrChange w:id="737" w:author="James" w:date="2015-03-14T03:34:00Z">
                <w:rPr>
                  <w:rFonts w:ascii="Cambria Math" w:hAnsi="Cambria Math"/>
                </w:rPr>
              </w:rPrChange>
            </w:rPr>
            <m:t>AR</m:t>
          </m:r>
        </m:oMath>
        <w:r w:rsidR="007603AA">
          <w:t xml:space="preserve"> </w:t>
        </w:r>
      </w:ins>
      <w:del w:id="738" w:author="James" w:date="2015-03-14T03:34:00Z">
        <w:r w:rsidDel="007603AA">
          <w:delText xml:space="preserve">stochastic </w:delText>
        </w:r>
      </w:del>
      <w:r>
        <w:t xml:space="preserve">model requires </w:t>
      </w:r>
      <w:commentRangeStart w:id="739"/>
      <w:proofErr w:type="spellStart"/>
      <w:r>
        <w:t>stationarity</w:t>
      </w:r>
      <w:proofErr w:type="spellEnd"/>
      <w:r>
        <w:t xml:space="preserve"> </w:t>
      </w:r>
      <w:commentRangeEnd w:id="739"/>
      <w:r w:rsidR="00AF5166">
        <w:rPr>
          <w:rStyle w:val="CommentReference"/>
          <w:rFonts w:ascii="Liberation Serif" w:eastAsia="Droid Sans Fallback" w:hAnsi="Liberation Serif" w:cs="Mangal"/>
          <w:spacing w:val="0"/>
          <w:lang w:bidi="hi-IN"/>
        </w:rPr>
        <w:commentReference w:id="739"/>
      </w:r>
      <w:r>
        <w:t xml:space="preserve">(or approximate </w:t>
      </w:r>
      <w:proofErr w:type="spellStart"/>
      <w:r>
        <w:t>stationarity</w:t>
      </w:r>
      <w:proofErr w:type="spellEnd"/>
      <w:r>
        <w:t xml:space="preserve">). Differencing is performed to deal with data that is non-stationary. </w:t>
      </w:r>
      <w:bookmarkStart w:id="740" w:name="_GoBack"/>
      <w:bookmarkEnd w:id="740"/>
      <w:del w:id="741" w:author="James" w:date="2015-03-14T03:34:00Z">
        <w:r w:rsidDel="007603AA">
          <w:delText>Adding differenced data</w:delText>
        </w:r>
        <w:r w:rsidDel="007603AA">
          <w:rPr>
            <w:rFonts w:eastAsia="Times New Roman"/>
          </w:rPr>
          <w:delText xml:space="preserve"> </w:delText>
        </w:r>
        <w:r w:rsidDel="007603AA">
          <w:delText>leads to an extension of the ARMA model, the ARIMA model.</w:delText>
        </w:r>
      </w:del>
    </w:p>
    <w:p w:rsidR="005C2431" w:rsidRPr="00AA08D5" w:rsidRDefault="00241F4C">
      <w:pPr>
        <w:pStyle w:val="Heading2"/>
        <w:numPr>
          <w:ilvl w:val="1"/>
          <w:numId w:val="5"/>
        </w:numPr>
        <w:rPr>
          <w:iCs w:val="0"/>
          <w:rPrChange w:id="742" w:author="Anvik, John" w:date="2015-03-13T11:07:00Z">
            <w:rPr>
              <w:i w:val="0"/>
              <w:iCs w:val="0"/>
            </w:rPr>
          </w:rPrChange>
        </w:rPr>
      </w:pPr>
      <w:proofErr w:type="spellStart"/>
      <w:r w:rsidRPr="00AA08D5">
        <w:rPr>
          <w:iCs w:val="0"/>
          <w:rPrChange w:id="743" w:author="Anvik, John" w:date="2015-03-13T11:07:00Z">
            <w:rPr>
              <w:i w:val="0"/>
              <w:iCs w:val="0"/>
            </w:rPr>
          </w:rPrChange>
        </w:rPr>
        <w:t>Endogeneity</w:t>
      </w:r>
      <w:proofErr w:type="spellEnd"/>
      <w:r w:rsidRPr="00AA08D5">
        <w:rPr>
          <w:iCs w:val="0"/>
          <w:rPrChange w:id="744" w:author="Anvik, John" w:date="2015-03-13T11:07:00Z">
            <w:rPr>
              <w:i w:val="0"/>
              <w:iCs w:val="0"/>
            </w:rPr>
          </w:rPrChange>
        </w:rPr>
        <w:t xml:space="preserve"> and </w:t>
      </w:r>
      <w:proofErr w:type="spellStart"/>
      <w:r w:rsidRPr="00AA08D5">
        <w:rPr>
          <w:iCs w:val="0"/>
          <w:rPrChange w:id="745" w:author="Anvik, John" w:date="2015-03-13T11:07:00Z">
            <w:rPr>
              <w:i w:val="0"/>
              <w:iCs w:val="0"/>
            </w:rPr>
          </w:rPrChange>
        </w:rPr>
        <w:t>Exogeneity</w:t>
      </w:r>
      <w:proofErr w:type="spellEnd"/>
    </w:p>
    <w:p w:rsidR="005C2431" w:rsidRDefault="00241F4C">
      <w:pPr>
        <w:pStyle w:val="Textbody"/>
      </w:pPr>
      <w:r>
        <w:t>Exogenous variables are not</w:t>
      </w:r>
      <w:del w:id="746" w:author="Anvik, John" w:date="2015-03-13T11:06:00Z">
        <w:r w:rsidDel="00AF5166">
          <w:delText xml:space="preserve"> is not</w:delText>
        </w:r>
      </w:del>
      <w:r>
        <w:t xml:space="preserve"> considered to be under the </w:t>
      </w:r>
      <w:r w:rsidR="007061B0">
        <w:t>“</w:t>
      </w:r>
      <w:r>
        <w:t>control” of the model,</w:t>
      </w:r>
      <w:r>
        <w:rPr>
          <w:rFonts w:eastAsia="Times New Roman"/>
        </w:rPr>
        <w:t xml:space="preserve"> </w:t>
      </w:r>
      <w:r>
        <w:t xml:space="preserve">and </w:t>
      </w:r>
      <w:ins w:id="747" w:author="Anvik, John" w:date="2015-03-13T11:07:00Z">
        <w:r w:rsidR="00AF5166">
          <w:t xml:space="preserve">are </w:t>
        </w:r>
      </w:ins>
      <w:r>
        <w:t xml:space="preserve">instead </w:t>
      </w:r>
      <w:del w:id="748" w:author="Anvik, John" w:date="2015-03-13T11:07:00Z">
        <w:r w:rsidDel="00AF5166">
          <w:delText xml:space="preserve">should be </w:delText>
        </w:r>
      </w:del>
      <w:r>
        <w:t xml:space="preserve">considered </w:t>
      </w:r>
      <w:ins w:id="749" w:author="Anvik, John" w:date="2015-03-13T11:07:00Z">
        <w:r w:rsidR="00AF5166">
          <w:t xml:space="preserve">as </w:t>
        </w:r>
      </w:ins>
      <w:r>
        <w:t xml:space="preserve">an input. </w:t>
      </w:r>
      <w:del w:id="750" w:author="Anvik, John" w:date="2015-03-13T11:07:00Z">
        <w:r w:rsidDel="00AF5166">
          <w:lastRenderedPageBreak/>
          <w:delText>As such,</w:delText>
        </w:r>
      </w:del>
      <w:ins w:id="751" w:author="Anvik, John" w:date="2015-03-13T11:07:00Z">
        <w:r w:rsidR="00AF5166">
          <w:t>Therefore,</w:t>
        </w:r>
      </w:ins>
      <w:r>
        <w:t xml:space="preserve"> a model should </w:t>
      </w:r>
      <w:r w:rsidR="00AB4AF7">
        <w:t xml:space="preserve">not </w:t>
      </w:r>
      <w:r>
        <w:t>try to account</w:t>
      </w:r>
      <w:r>
        <w:rPr>
          <w:rFonts w:eastAsia="Times New Roman"/>
        </w:rPr>
        <w:t xml:space="preserve"> </w:t>
      </w:r>
      <w:r>
        <w:t xml:space="preserve">for </w:t>
      </w:r>
      <w:r w:rsidR="00AB4AF7">
        <w:t xml:space="preserve">an exogenous </w:t>
      </w:r>
      <w:r>
        <w:t>variable’s behavior</w:t>
      </w:r>
      <w:r w:rsidR="00AB4AF7">
        <w:t xml:space="preserve">, but instead use </w:t>
      </w:r>
      <w:r w:rsidR="00100037">
        <w:t xml:space="preserve">past values </w:t>
      </w:r>
      <w:r w:rsidR="00AB4AF7">
        <w:t xml:space="preserve">to predict the behavior of </w:t>
      </w:r>
      <w:r w:rsidR="00100037">
        <w:t xml:space="preserve">other, </w:t>
      </w:r>
      <w:r w:rsidR="00AB4AF7">
        <w:t>endogenous (non-exogenous) variables.</w:t>
      </w:r>
    </w:p>
    <w:p w:rsidR="005C2431" w:rsidRPr="00AA08D5" w:rsidRDefault="00241F4C">
      <w:pPr>
        <w:pStyle w:val="Heading2"/>
        <w:numPr>
          <w:ilvl w:val="1"/>
          <w:numId w:val="5"/>
        </w:numPr>
        <w:rPr>
          <w:iCs w:val="0"/>
          <w:rPrChange w:id="752" w:author="Anvik, John" w:date="2015-03-13T11:08:00Z">
            <w:rPr>
              <w:i w:val="0"/>
              <w:iCs w:val="0"/>
            </w:rPr>
          </w:rPrChange>
        </w:rPr>
      </w:pPr>
      <w:bookmarkStart w:id="753" w:name="_Ref414018757"/>
      <w:r w:rsidRPr="00AA08D5">
        <w:rPr>
          <w:iCs w:val="0"/>
          <w:rPrChange w:id="754" w:author="Anvik, John" w:date="2015-03-13T11:08:00Z">
            <w:rPr>
              <w:i w:val="0"/>
              <w:iCs w:val="0"/>
            </w:rPr>
          </w:rPrChange>
        </w:rPr>
        <w:t>VAR and VARX (Multivariate) Models</w:t>
      </w:r>
      <w:bookmarkEnd w:id="753"/>
    </w:p>
    <w:p w:rsidR="005C2431" w:rsidRDefault="00241F4C">
      <w:pPr>
        <w:pStyle w:val="Textbody"/>
      </w:pPr>
      <w:r>
        <w:t>By extending the ARMA model to the multivariate case</w:t>
      </w:r>
      <w:ins w:id="755" w:author="Anvik, John" w:date="2015-03-13T11:08:00Z">
        <w:r w:rsidR="00AA08D5">
          <w:t xml:space="preserve"> (i.e.</w:t>
        </w:r>
      </w:ins>
      <w:del w:id="756" w:author="Anvik, John" w:date="2015-03-13T11:08:00Z">
        <w:r w:rsidDel="00AA08D5">
          <w:delText>,</w:delText>
        </w:r>
      </w:del>
      <w:r>
        <w:t xml:space="preserve"> allowing for multiple time series</w:t>
      </w:r>
      <w:ins w:id="757" w:author="Anvik, John" w:date="2015-03-13T11:08:00Z">
        <w:r w:rsidR="00AA08D5">
          <w:t>)</w:t>
        </w:r>
      </w:ins>
      <w:r>
        <w:t>,</w:t>
      </w:r>
      <w:r>
        <w:rPr>
          <w:rFonts w:eastAsia="Times New Roman"/>
        </w:rPr>
        <w:t xml:space="preserve"> </w:t>
      </w:r>
      <w:r>
        <w:t>a Vector ARMA model is formed. A special case of this model is the pure autoregressive</w:t>
      </w:r>
      <w:r>
        <w:rPr>
          <w:rFonts w:eastAsia="Times New Roman"/>
        </w:rPr>
        <w:t xml:space="preserve"> </w:t>
      </w:r>
      <w:r>
        <w:t xml:space="preserve">model, or Vector AR (VAR) model. </w:t>
      </w:r>
      <w:del w:id="758" w:author="Anvik, John" w:date="2015-03-13T11:09:00Z">
        <w:r w:rsidDel="00AA08D5">
          <w:delText>And, b</w:delText>
        </w:r>
      </w:del>
      <w:ins w:id="759" w:author="Anvik, John" w:date="2015-03-13T11:09:00Z">
        <w:r w:rsidR="00AA08D5">
          <w:t>B</w:t>
        </w:r>
      </w:ins>
      <w:r>
        <w:t xml:space="preserve">y </w:t>
      </w:r>
      <w:del w:id="760" w:author="Anvik, John" w:date="2015-03-13T11:09:00Z">
        <w:r w:rsidDel="00AA08D5">
          <w:delText xml:space="preserve">including </w:delText>
        </w:r>
      </w:del>
      <w:ins w:id="761" w:author="Anvik, John" w:date="2015-03-13T11:09:00Z">
        <w:r w:rsidR="00AA08D5">
          <w:t xml:space="preserve">also </w:t>
        </w:r>
      </w:ins>
      <w:r>
        <w:t>consider</w:t>
      </w:r>
      <w:del w:id="762" w:author="Anvik, John" w:date="2015-03-13T11:09:00Z">
        <w:r w:rsidDel="00AA08D5">
          <w:delText>ation for</w:delText>
        </w:r>
      </w:del>
      <w:ins w:id="763" w:author="Anvik, John" w:date="2015-03-13T11:09:00Z">
        <w:r w:rsidR="00AA08D5">
          <w:t>ing</w:t>
        </w:r>
      </w:ins>
      <w:r>
        <w:t xml:space="preserve"> exogenous</w:t>
      </w:r>
      <w:r>
        <w:rPr>
          <w:rFonts w:eastAsia="Times New Roman"/>
        </w:rPr>
        <w:t xml:space="preserve"> </w:t>
      </w:r>
      <w:r>
        <w:t xml:space="preserve">variables, the model becomes VARX. </w:t>
      </w:r>
      <w:del w:id="764" w:author="Anvik, John" w:date="2015-03-13T11:09:00Z">
        <w:r w:rsidDel="00AA08D5">
          <w:delText xml:space="preserve">This </w:delText>
        </w:r>
      </w:del>
      <w:ins w:id="765" w:author="Anvik, John" w:date="2015-03-13T11:09:00Z">
        <w:r w:rsidR="00AA08D5">
          <w:t xml:space="preserve">The VARX </w:t>
        </w:r>
      </w:ins>
      <w:r>
        <w:t xml:space="preserve">model fits the needs </w:t>
      </w:r>
      <w:commentRangeStart w:id="766"/>
      <w:r>
        <w:t xml:space="preserve">of </w:t>
      </w:r>
      <w:ins w:id="767" w:author="Anvik, John" w:date="2015-03-13T11:09:00Z">
        <w:r w:rsidR="00AA08D5">
          <w:t xml:space="preserve">the </w:t>
        </w:r>
      </w:ins>
      <w:r>
        <w:t>situation described in</w:t>
      </w:r>
      <w:r>
        <w:rPr>
          <w:rFonts w:eastAsia="Times New Roman"/>
        </w:rPr>
        <w:t xml:space="preserve"> </w:t>
      </w:r>
      <w:r>
        <w:t>the Motivation section.</w:t>
      </w:r>
      <w:commentRangeEnd w:id="766"/>
      <w:r w:rsidR="00AA08D5">
        <w:rPr>
          <w:rStyle w:val="CommentReference"/>
          <w:rFonts w:ascii="Liberation Serif" w:eastAsia="Droid Sans Fallback" w:hAnsi="Liberation Serif" w:cs="Mangal"/>
          <w:spacing w:val="0"/>
          <w:lang w:bidi="hi-IN"/>
        </w:rPr>
        <w:commentReference w:id="766"/>
      </w:r>
    </w:p>
    <w:p w:rsidR="005C2431" w:rsidRDefault="00241F4C">
      <w:pPr>
        <w:pStyle w:val="Textbody"/>
      </w:pPr>
      <w:r>
        <w:t xml:space="preserve">However, these vector models </w:t>
      </w:r>
      <w:del w:id="768" w:author="Anvik, John" w:date="2015-03-13T11:10:00Z">
        <w:r w:rsidDel="00AA08D5">
          <w:delText>so far have no way to</w:delText>
        </w:r>
      </w:del>
      <w:ins w:id="769" w:author="Anvik, John" w:date="2015-03-13T11:10:00Z">
        <w:r w:rsidR="00AA08D5">
          <w:t>do not</w:t>
        </w:r>
      </w:ins>
      <w:r>
        <w:t xml:space="preserve"> account for non-stationary time series.</w:t>
      </w:r>
      <w:r>
        <w:rPr>
          <w:rFonts w:eastAsia="Times New Roman"/>
        </w:rPr>
        <w:t xml:space="preserve"> </w:t>
      </w:r>
      <w:ins w:id="770" w:author="Anvik, John" w:date="2015-03-13T11:11:00Z">
        <w:r w:rsidR="00AA08D5">
          <w:rPr>
            <w:rFonts w:eastAsia="Times New Roman"/>
          </w:rPr>
          <w:t xml:space="preserve">Therefore, </w:t>
        </w:r>
      </w:ins>
      <w:del w:id="771" w:author="Anvik, John" w:date="2015-03-13T11:11:00Z">
        <w:r w:rsidDel="00AA08D5">
          <w:delText xml:space="preserve">So, </w:delText>
        </w:r>
      </w:del>
      <w:ins w:id="772" w:author="Anvik, John" w:date="2015-03-13T11:11:00Z">
        <w:r w:rsidR="00AA08D5">
          <w:t xml:space="preserve">before VARX can be used, </w:t>
        </w:r>
      </w:ins>
      <w:del w:id="773" w:author="Anvik, John" w:date="2015-03-13T11:11:00Z">
        <w:r w:rsidDel="00AA08D5">
          <w:delText xml:space="preserve">as a preliminary step to using them, </w:delText>
        </w:r>
      </w:del>
      <w:r>
        <w:t xml:space="preserve">the time series data </w:t>
      </w:r>
      <w:ins w:id="774" w:author="Anvik, John" w:date="2015-03-13T11:11:00Z">
        <w:r w:rsidR="00AA08D5">
          <w:t xml:space="preserve">must be shown to be </w:t>
        </w:r>
      </w:ins>
      <w:del w:id="775" w:author="Anvik, John" w:date="2015-03-13T11:11:00Z">
        <w:r w:rsidDel="00AA08D5">
          <w:delText xml:space="preserve">should </w:delText>
        </w:r>
      </w:del>
      <w:r>
        <w:t>either be stationary</w:t>
      </w:r>
      <w:del w:id="776" w:author="Anvik, John" w:date="2015-03-13T11:11:00Z">
        <w:r w:rsidDel="00AA08D5">
          <w:rPr>
            <w:rFonts w:eastAsia="Times New Roman"/>
          </w:rPr>
          <w:delText xml:space="preserve"> </w:delText>
        </w:r>
        <w:r w:rsidDel="00AA08D5">
          <w:delText>already</w:delText>
        </w:r>
      </w:del>
      <w:r>
        <w:t xml:space="preserve">, or </w:t>
      </w:r>
      <w:ins w:id="777" w:author="Anvik, John" w:date="2015-03-13T11:11:00Z">
        <w:r w:rsidR="00AA08D5">
          <w:t xml:space="preserve">can be </w:t>
        </w:r>
      </w:ins>
      <w:r>
        <w:t xml:space="preserve">differenced to become stationary. Trends and tests for </w:t>
      </w:r>
      <w:proofErr w:type="spellStart"/>
      <w:r>
        <w:t>stationarity</w:t>
      </w:r>
      <w:proofErr w:type="spellEnd"/>
      <w:r>
        <w:rPr>
          <w:rFonts w:eastAsia="Times New Roman"/>
        </w:rPr>
        <w:t xml:space="preserve"> </w:t>
      </w:r>
      <w:r>
        <w:t>will be discussed next.</w:t>
      </w:r>
    </w:p>
    <w:p w:rsidR="005C2431" w:rsidRDefault="00241F4C">
      <w:pPr>
        <w:pStyle w:val="Heading2"/>
        <w:numPr>
          <w:ilvl w:val="1"/>
          <w:numId w:val="5"/>
        </w:numPr>
        <w:rPr>
          <w:i w:val="0"/>
          <w:iCs w:val="0"/>
        </w:rPr>
      </w:pPr>
      <w:r w:rsidRPr="00AA08D5">
        <w:rPr>
          <w:iCs w:val="0"/>
          <w:rPrChange w:id="778" w:author="Anvik, John" w:date="2015-03-13T11:12:00Z">
            <w:rPr>
              <w:i w:val="0"/>
              <w:iCs w:val="0"/>
            </w:rPr>
          </w:rPrChange>
        </w:rPr>
        <w:t>Trends</w:t>
      </w:r>
    </w:p>
    <w:p w:rsidR="005C2431" w:rsidRDefault="00241F4C">
      <w:pPr>
        <w:pStyle w:val="Textbody"/>
      </w:pPr>
      <w:r>
        <w:t>Trending time series are challenging to analyze, because the summary statistics of mean,</w:t>
      </w:r>
      <w:r>
        <w:rPr>
          <w:rFonts w:eastAsia="Times New Roman"/>
        </w:rPr>
        <w:t xml:space="preserve"> </w:t>
      </w:r>
      <w:r>
        <w:t xml:space="preserve">variance, and </w:t>
      </w:r>
      <w:proofErr w:type="spellStart"/>
      <w:r>
        <w:t>autocovariance</w:t>
      </w:r>
      <w:proofErr w:type="spellEnd"/>
      <w:r>
        <w:t xml:space="preserve"> will vary over time, and are therefore not interpretable</w:t>
      </w:r>
      <w:r w:rsidR="005E7126">
        <w:t xml:space="preserve"> [5].</w:t>
      </w:r>
      <w:r>
        <w:rPr>
          <w:rFonts w:eastAsia="Times New Roman"/>
        </w:rPr>
        <w:t xml:space="preserve"> </w:t>
      </w:r>
      <w:r>
        <w:t>Two trend types are discussed</w:t>
      </w:r>
      <w:ins w:id="779" w:author="Anvik, John" w:date="2015-03-13T11:12:00Z">
        <w:r w:rsidR="00AA08D5">
          <w:t xml:space="preserve"> here</w:t>
        </w:r>
      </w:ins>
      <w:r>
        <w:t>: deterministic and stochastic.</w:t>
      </w:r>
    </w:p>
    <w:p w:rsidR="005C2431" w:rsidRDefault="00241F4C">
      <w:pPr>
        <w:pStyle w:val="Textbody"/>
      </w:pPr>
      <w:r>
        <w:t>A deterministic trend will</w:t>
      </w:r>
      <w:r>
        <w:rPr>
          <w:rFonts w:eastAsia="Times New Roman"/>
        </w:rPr>
        <w:t xml:space="preserve"> </w:t>
      </w:r>
      <w:r>
        <w:t xml:space="preserve">be moving upward or downward, </w:t>
      </w:r>
      <w:del w:id="780" w:author="Anvik, John" w:date="2015-03-13T11:13:00Z">
        <w:r w:rsidDel="00F20CB3">
          <w:delText xml:space="preserve">so </w:delText>
        </w:r>
      </w:del>
      <w:ins w:id="781" w:author="Anvik, John" w:date="2015-03-13T11:13:00Z">
        <w:r w:rsidR="00F20CB3">
          <w:t xml:space="preserve">meaning that </w:t>
        </w:r>
      </w:ins>
      <w:r>
        <w:t>the time series mean is non-constant</w:t>
      </w:r>
      <w:del w:id="782" w:author="Anvik, John" w:date="2015-03-13T11:13:00Z">
        <w:r w:rsidDel="00F20CB3">
          <w:delText xml:space="preserve">, </w:delText>
        </w:r>
      </w:del>
      <w:ins w:id="783" w:author="Anvik, John" w:date="2015-03-13T11:13:00Z">
        <w:r w:rsidR="00F20CB3">
          <w:t>. However, the time series will be constant</w:t>
        </w:r>
      </w:ins>
      <w:del w:id="784" w:author="Anvik, John" w:date="2015-03-13T11:13:00Z">
        <w:r w:rsidDel="00F20CB3">
          <w:delText>but it will be</w:delText>
        </w:r>
      </w:del>
      <w:r>
        <w:rPr>
          <w:rFonts w:eastAsia="Times New Roman"/>
        </w:rPr>
        <w:t xml:space="preserve"> </w:t>
      </w:r>
      <w:r>
        <w:t>according to a deterministic function</w:t>
      </w:r>
      <w:del w:id="785" w:author="Anvik, John" w:date="2015-03-13T11:14:00Z">
        <w:r w:rsidDel="00F20CB3">
          <w:delText>. In this case,</w:delText>
        </w:r>
      </w:del>
      <w:ins w:id="786" w:author="Anvik, John" w:date="2015-03-13T11:14:00Z">
        <w:r w:rsidR="00F20CB3">
          <w:t xml:space="preserve"> and the</w:t>
        </w:r>
      </w:ins>
      <w:r>
        <w:t xml:space="preserve"> time series movements will </w:t>
      </w:r>
      <w:ins w:id="787" w:author="Anvik, John" w:date="2015-03-13T11:14:00Z">
        <w:r w:rsidR="00F20CB3">
          <w:t xml:space="preserve">generally </w:t>
        </w:r>
      </w:ins>
      <w:r>
        <w:t>follow</w:t>
      </w:r>
      <w:r>
        <w:rPr>
          <w:rFonts w:eastAsia="Times New Roman"/>
        </w:rPr>
        <w:t xml:space="preserve"> </w:t>
      </w:r>
      <w:del w:id="788" w:author="Anvik, John" w:date="2015-03-13T11:14:00Z">
        <w:r w:rsidDel="00F20CB3">
          <w:delText xml:space="preserve">generally </w:delText>
        </w:r>
      </w:del>
      <w:r>
        <w:t>the deterministic function, with non-permanent fluctuations above or below.</w:t>
      </w:r>
      <w:r>
        <w:rPr>
          <w:rFonts w:eastAsia="Times New Roman"/>
        </w:rPr>
        <w:t xml:space="preserve"> </w:t>
      </w:r>
      <w:r>
        <w:t>Such a time series is said to be stationary around a deterministic trend.</w:t>
      </w:r>
    </w:p>
    <w:p w:rsidR="005C2431" w:rsidRDefault="00241F4C">
      <w:pPr>
        <w:pStyle w:val="Textbody"/>
      </w:pPr>
      <w:r>
        <w:t>In contrast, a</w:t>
      </w:r>
      <w:r>
        <w:rPr>
          <w:rFonts w:eastAsia="Times New Roman"/>
        </w:rPr>
        <w:t xml:space="preserve"> </w:t>
      </w:r>
      <w:r>
        <w:t xml:space="preserve">stochastic trend shows permanent effects whenever random shocks occur, </w:t>
      </w:r>
      <w:ins w:id="789" w:author="Anvik, John" w:date="2015-03-13T11:15:00Z">
        <w:r w:rsidR="00F20CB3">
          <w:t xml:space="preserve">and will </w:t>
        </w:r>
      </w:ins>
      <w:r>
        <w:t>not necessarily</w:t>
      </w:r>
      <w:r>
        <w:rPr>
          <w:rFonts w:eastAsia="Times New Roman"/>
        </w:rPr>
        <w:t xml:space="preserve"> </w:t>
      </w:r>
      <w:del w:id="790" w:author="Anvik, John" w:date="2015-03-13T11:15:00Z">
        <w:r w:rsidDel="00F20CB3">
          <w:delText xml:space="preserve">fluctuating </w:delText>
        </w:r>
      </w:del>
      <w:ins w:id="791" w:author="Anvik, John" w:date="2015-03-13T11:15:00Z">
        <w:r w:rsidR="00F20CB3">
          <w:t xml:space="preserve">fluctuate </w:t>
        </w:r>
      </w:ins>
      <w:r>
        <w:t xml:space="preserve">only close to the area of </w:t>
      </w:r>
      <w:ins w:id="792" w:author="Anvik, John" w:date="2015-03-13T11:15:00Z">
        <w:r w:rsidR="00F20CB3">
          <w:t xml:space="preserve">a </w:t>
        </w:r>
      </w:ins>
      <w:r>
        <w:t xml:space="preserve">deterministic function. </w:t>
      </w:r>
      <w:ins w:id="793" w:author="Anvik, John" w:date="2015-03-13T11:15:00Z">
        <w:r w:rsidR="00F20CB3">
          <w:t xml:space="preserve">The application of </w:t>
        </w:r>
      </w:ins>
      <w:ins w:id="794" w:author="Anvik, John" w:date="2015-03-13T11:16:00Z">
        <w:r w:rsidR="00F20CB3">
          <w:t>d</w:t>
        </w:r>
      </w:ins>
      <w:del w:id="795" w:author="Anvik, John" w:date="2015-03-13T11:16:00Z">
        <w:r w:rsidDel="00F20CB3">
          <w:delText>D</w:delText>
        </w:r>
      </w:del>
      <w:r>
        <w:t xml:space="preserve">ifferencing </w:t>
      </w:r>
      <w:ins w:id="796" w:author="Anvik, John" w:date="2015-03-13T11:16:00Z">
        <w:r w:rsidR="00F20CB3">
          <w:t xml:space="preserve">can be used </w:t>
        </w:r>
      </w:ins>
      <w:del w:id="797" w:author="Anvik, John" w:date="2015-03-13T11:16:00Z">
        <w:r w:rsidDel="00F20CB3">
          <w:delText xml:space="preserve">is applied </w:delText>
        </w:r>
      </w:del>
      <w:r>
        <w:t>to</w:t>
      </w:r>
      <w:r>
        <w:rPr>
          <w:rFonts w:eastAsia="Times New Roman"/>
        </w:rPr>
        <w:t xml:space="preserve"> </w:t>
      </w:r>
      <w:r>
        <w:t xml:space="preserve">remove a stochastic trend. </w:t>
      </w:r>
      <w:del w:id="798" w:author="Anvik, John" w:date="2015-03-13T11:16:00Z">
        <w:r w:rsidDel="00F20CB3">
          <w:delText>In the following section</w:delText>
        </w:r>
      </w:del>
      <w:ins w:id="799" w:author="Anvik, John" w:date="2015-03-13T11:16:00Z">
        <w:r w:rsidR="00F20CB3">
          <w:t>Next</w:t>
        </w:r>
      </w:ins>
      <w:r>
        <w:t>, tests are discussed for determin</w:t>
      </w:r>
      <w:ins w:id="800" w:author="Anvik, John" w:date="2015-03-13T11:16:00Z">
        <w:r w:rsidR="00F20CB3">
          <w:t>ing</w:t>
        </w:r>
      </w:ins>
      <w:del w:id="801" w:author="Anvik, John" w:date="2015-03-13T11:16:00Z">
        <w:r w:rsidDel="00F20CB3">
          <w:delText>e</w:delText>
        </w:r>
      </w:del>
      <w:r>
        <w:rPr>
          <w:rFonts w:eastAsia="Times New Roman"/>
        </w:rPr>
        <w:t xml:space="preserve"> </w:t>
      </w:r>
      <w:del w:id="802" w:author="Anvik, John" w:date="2015-03-13T11:16:00Z">
        <w:r w:rsidDel="00F20CB3">
          <w:delText xml:space="preserve">whether </w:delText>
        </w:r>
      </w:del>
      <w:ins w:id="803" w:author="Anvik, John" w:date="2015-03-13T11:16:00Z">
        <w:r w:rsidR="00F20CB3">
          <w:t xml:space="preserve">if </w:t>
        </w:r>
      </w:ins>
      <w:r>
        <w:t>a deterministic or stochastic trend is present.</w:t>
      </w:r>
    </w:p>
    <w:p w:rsidR="005C2431" w:rsidRPr="00B35F55" w:rsidRDefault="00241F4C">
      <w:pPr>
        <w:pStyle w:val="Heading2"/>
        <w:numPr>
          <w:ilvl w:val="1"/>
          <w:numId w:val="5"/>
        </w:numPr>
        <w:rPr>
          <w:iCs w:val="0"/>
          <w:rPrChange w:id="804" w:author="Anvik, John" w:date="2015-03-13T11:16:00Z">
            <w:rPr>
              <w:i w:val="0"/>
              <w:iCs w:val="0"/>
            </w:rPr>
          </w:rPrChange>
        </w:rPr>
      </w:pPr>
      <w:proofErr w:type="spellStart"/>
      <w:r w:rsidRPr="00B35F55">
        <w:rPr>
          <w:iCs w:val="0"/>
          <w:rPrChange w:id="805" w:author="Anvik, John" w:date="2015-03-13T11:16:00Z">
            <w:rPr>
              <w:i w:val="0"/>
              <w:iCs w:val="0"/>
            </w:rPr>
          </w:rPrChange>
        </w:rPr>
        <w:t>Stationarity</w:t>
      </w:r>
      <w:proofErr w:type="spellEnd"/>
      <w:r w:rsidRPr="00B35F55">
        <w:rPr>
          <w:iCs w:val="0"/>
          <w:rPrChange w:id="806" w:author="Anvik, John" w:date="2015-03-13T11:16:00Z">
            <w:rPr>
              <w:i w:val="0"/>
              <w:iCs w:val="0"/>
            </w:rPr>
          </w:rPrChange>
        </w:rPr>
        <w:t xml:space="preserve"> Tests</w:t>
      </w:r>
    </w:p>
    <w:p w:rsidR="005C2431" w:rsidRDefault="00241F4C">
      <w:pPr>
        <w:pStyle w:val="Textbody"/>
      </w:pPr>
      <w:proofErr w:type="spellStart"/>
      <w:r>
        <w:t>Stationarity</w:t>
      </w:r>
      <w:proofErr w:type="spellEnd"/>
      <w:r>
        <w:t xml:space="preserve"> can be strict or weak</w:t>
      </w:r>
      <w:ins w:id="807" w:author="Anvik, John" w:date="2015-03-13T11:17:00Z">
        <w:r w:rsidR="00395F3A">
          <w:t xml:space="preserve"> (</w:t>
        </w:r>
      </w:ins>
      <w:del w:id="808" w:author="Anvik, John" w:date="2015-03-13T11:17:00Z">
        <w:r w:rsidDel="00395F3A">
          <w:delText xml:space="preserve"> (</w:delText>
        </w:r>
      </w:del>
      <w:r>
        <w:t>of some order</w:t>
      </w:r>
      <w:ins w:id="809" w:author="Anvik, John" w:date="2015-03-13T11:17:00Z">
        <w:r w:rsidR="00395F3A">
          <w:t>)</w:t>
        </w:r>
      </w:ins>
      <w:del w:id="810" w:author="Anvik, John" w:date="2015-03-13T11:17:00Z">
        <w:r w:rsidDel="00395F3A">
          <w:delText>)</w:delText>
        </w:r>
      </w:del>
      <w:r>
        <w:t xml:space="preserve">. Strict </w:t>
      </w:r>
      <w:proofErr w:type="spellStart"/>
      <w:r>
        <w:t>stationarity</w:t>
      </w:r>
      <w:proofErr w:type="spellEnd"/>
      <w:r>
        <w:t xml:space="preserve"> occurs when </w:t>
      </w:r>
      <w:ins w:id="811" w:author="Anvik, John" w:date="2015-03-13T11:17:00Z">
        <w:r w:rsidR="00395F3A">
          <w:t xml:space="preserve">the </w:t>
        </w:r>
      </w:ins>
      <w:r>
        <w:t>statistical properties are invariant with respect to shifts of the time origin</w:t>
      </w:r>
      <w:r w:rsidR="00531F64">
        <w:t xml:space="preserve"> [12]</w:t>
      </w:r>
      <w:r>
        <w:t>. Alternatively,</w:t>
      </w:r>
      <w:r>
        <w:rPr>
          <w:rFonts w:eastAsia="Times New Roman"/>
        </w:rPr>
        <w:t xml:space="preserve"> </w:t>
      </w:r>
      <w:r>
        <w:t xml:space="preserve">a weak </w:t>
      </w:r>
      <w:proofErr w:type="spellStart"/>
      <w:r>
        <w:t>stationarity</w:t>
      </w:r>
      <w:proofErr w:type="spellEnd"/>
      <w:r>
        <w:t xml:space="preserve"> (of second order) can be established, and </w:t>
      </w:r>
      <w:del w:id="812" w:author="Anvik, John" w:date="2015-03-13T11:18:00Z">
        <w:r w:rsidDel="00395F3A">
          <w:delText xml:space="preserve">from this </w:delText>
        </w:r>
      </w:del>
      <w:r>
        <w:t xml:space="preserve">strict </w:t>
      </w:r>
      <w:proofErr w:type="spellStart"/>
      <w:r>
        <w:t>stationarity</w:t>
      </w:r>
      <w:proofErr w:type="spellEnd"/>
      <w:r>
        <w:rPr>
          <w:rFonts w:eastAsia="Times New Roman"/>
        </w:rPr>
        <w:t xml:space="preserve"> </w:t>
      </w:r>
      <w:r>
        <w:t>can be established by then assuming normality</w:t>
      </w:r>
      <w:r w:rsidR="00AA6FFC">
        <w:t xml:space="preserve"> [4]</w:t>
      </w:r>
      <w:r>
        <w:t>.</w:t>
      </w:r>
    </w:p>
    <w:p w:rsidR="005C2431" w:rsidRDefault="00241F4C">
      <w:pPr>
        <w:pStyle w:val="Textbody"/>
      </w:pPr>
      <w:r>
        <w:t xml:space="preserve">For a multivariate time series, </w:t>
      </w:r>
      <w:proofErr w:type="spellStart"/>
      <w:r>
        <w:t>stationarity</w:t>
      </w:r>
      <w:proofErr w:type="spellEnd"/>
      <w:r>
        <w:t xml:space="preserve"> holds if all the component univariate time</w:t>
      </w:r>
      <w:r>
        <w:rPr>
          <w:rFonts w:eastAsia="Times New Roman"/>
        </w:rPr>
        <w:t xml:space="preserve"> </w:t>
      </w:r>
      <w:r>
        <w:t>series are stationary</w:t>
      </w:r>
      <w:r w:rsidR="00AA6FFC">
        <w:t xml:space="preserve"> [16]</w:t>
      </w:r>
      <w:ins w:id="813" w:author="Anvik, John" w:date="2015-03-13T11:19:00Z">
        <w:r w:rsidR="00FB4DE8">
          <w:t>. Therefore,</w:t>
        </w:r>
      </w:ins>
      <w:del w:id="814" w:author="Anvik, John" w:date="2015-03-13T11:19:00Z">
        <w:r w:rsidDel="00FB4DE8">
          <w:delText>,</w:delText>
        </w:r>
      </w:del>
      <w:r>
        <w:t xml:space="preserve"> </w:t>
      </w:r>
      <w:del w:id="815" w:author="Anvik, John" w:date="2015-03-13T11:19:00Z">
        <w:r w:rsidDel="00FB4DE8">
          <w:delText xml:space="preserve">so </w:delText>
        </w:r>
      </w:del>
      <w:r>
        <w:t xml:space="preserve">the goal of </w:t>
      </w:r>
      <w:proofErr w:type="spellStart"/>
      <w:r>
        <w:t>stationarity</w:t>
      </w:r>
      <w:proofErr w:type="spellEnd"/>
      <w:r>
        <w:t xml:space="preserve"> testing </w:t>
      </w:r>
      <w:ins w:id="816" w:author="Anvik, John" w:date="2015-03-13T11:19:00Z">
        <w:r w:rsidR="00FB4DE8">
          <w:t xml:space="preserve">is </w:t>
        </w:r>
      </w:ins>
      <w:del w:id="817" w:author="Anvik, John" w:date="2015-03-13T11:19:00Z">
        <w:r w:rsidDel="00FB4DE8">
          <w:delText xml:space="preserve">will be </w:delText>
        </w:r>
      </w:del>
      <w:r>
        <w:t xml:space="preserve">to establish second-order </w:t>
      </w:r>
      <w:proofErr w:type="spellStart"/>
      <w:r>
        <w:t>stationarity</w:t>
      </w:r>
      <w:proofErr w:type="spellEnd"/>
      <w:r>
        <w:t xml:space="preserve"> for each </w:t>
      </w:r>
      <w:proofErr w:type="spellStart"/>
      <w:r>
        <w:t>univariate</w:t>
      </w:r>
      <w:proofErr w:type="spellEnd"/>
      <w:r>
        <w:t xml:space="preserve"> time series component, and then show that the</w:t>
      </w:r>
      <w:r>
        <w:rPr>
          <w:rFonts w:eastAsia="Times New Roman"/>
        </w:rPr>
        <w:t xml:space="preserve"> </w:t>
      </w:r>
      <w:r>
        <w:t>assumption of normality is reasonable</w:t>
      </w:r>
      <w:ins w:id="818" w:author="Anvik, John" w:date="2015-03-13T11:19:00Z">
        <w:r w:rsidR="00FB4DE8">
          <w:t>, thereby</w:t>
        </w:r>
      </w:ins>
      <w:del w:id="819" w:author="Anvik, John" w:date="2015-03-13T11:19:00Z">
        <w:r w:rsidDel="00FB4DE8">
          <w:delText>. This will</w:delText>
        </w:r>
      </w:del>
      <w:r>
        <w:t xml:space="preserve"> establish</w:t>
      </w:r>
      <w:ins w:id="820" w:author="Anvik, John" w:date="2015-03-13T11:19:00Z">
        <w:r w:rsidR="00FB4DE8">
          <w:t>ing</w:t>
        </w:r>
      </w:ins>
      <w:r>
        <w:t xml:space="preserve"> the </w:t>
      </w:r>
      <w:proofErr w:type="spellStart"/>
      <w:r>
        <w:t>stationarity</w:t>
      </w:r>
      <w:proofErr w:type="spellEnd"/>
      <w:r>
        <w:t xml:space="preserve"> of the multivariate time series as a whole.</w:t>
      </w:r>
    </w:p>
    <w:p w:rsidR="005C2431" w:rsidRPr="00827F22" w:rsidRDefault="00241F4C">
      <w:pPr>
        <w:pStyle w:val="Heading2"/>
        <w:numPr>
          <w:ilvl w:val="1"/>
          <w:numId w:val="5"/>
        </w:numPr>
        <w:rPr>
          <w:iCs w:val="0"/>
          <w:rPrChange w:id="821" w:author="Anvik, John" w:date="2015-03-13T11:20:00Z">
            <w:rPr>
              <w:i w:val="0"/>
              <w:iCs w:val="0"/>
            </w:rPr>
          </w:rPrChange>
        </w:rPr>
      </w:pPr>
      <w:r w:rsidRPr="00827F22">
        <w:rPr>
          <w:iCs w:val="0"/>
          <w:rPrChange w:id="822" w:author="Anvik, John" w:date="2015-03-13T11:20:00Z">
            <w:rPr>
              <w:i w:val="0"/>
              <w:iCs w:val="0"/>
            </w:rPr>
          </w:rPrChange>
        </w:rPr>
        <w:t xml:space="preserve">Unit Root </w:t>
      </w:r>
      <w:ins w:id="823" w:author="Anvik, John" w:date="2015-03-13T11:21:00Z">
        <w:r w:rsidR="00F27224">
          <w:rPr>
            <w:iCs w:val="0"/>
          </w:rPr>
          <w:t xml:space="preserve">and </w:t>
        </w:r>
        <w:proofErr w:type="spellStart"/>
        <w:r w:rsidR="00F27224" w:rsidRPr="00957420">
          <w:rPr>
            <w:iCs w:val="0"/>
          </w:rPr>
          <w:t>Stationarity</w:t>
        </w:r>
        <w:proofErr w:type="spellEnd"/>
        <w:r w:rsidR="00F27224" w:rsidRPr="00957420">
          <w:rPr>
            <w:iCs w:val="0"/>
          </w:rPr>
          <w:t xml:space="preserve"> </w:t>
        </w:r>
      </w:ins>
      <w:r w:rsidRPr="00827F22">
        <w:rPr>
          <w:iCs w:val="0"/>
          <w:rPrChange w:id="824" w:author="Anvik, John" w:date="2015-03-13T11:20:00Z">
            <w:rPr>
              <w:i w:val="0"/>
              <w:iCs w:val="0"/>
            </w:rPr>
          </w:rPrChange>
        </w:rPr>
        <w:t>Testing</w:t>
      </w:r>
    </w:p>
    <w:p w:rsidR="005C2431" w:rsidRDefault="00241F4C">
      <w:pPr>
        <w:pStyle w:val="Textbody"/>
      </w:pPr>
      <w:r>
        <w:t>A time series that contains a stochastic trend is non-stationary. A pure auto-regressive</w:t>
      </w:r>
      <w:r>
        <w:rPr>
          <w:rFonts w:eastAsia="Times New Roman"/>
        </w:rPr>
        <w:t xml:space="preserve"> </w:t>
      </w:r>
      <w:r>
        <w:t>(AR) model of such a time series contains a unit root</w:t>
      </w:r>
      <w:r w:rsidR="00AA6FFC">
        <w:t xml:space="preserve"> [5]</w:t>
      </w:r>
      <w:r>
        <w:t>. Testing for the presence of a</w:t>
      </w:r>
      <w:r>
        <w:rPr>
          <w:rFonts w:eastAsia="Times New Roman"/>
        </w:rPr>
        <w:t xml:space="preserve"> </w:t>
      </w:r>
      <w:r>
        <w:t>unit root can therefore be used to test for non-</w:t>
      </w:r>
      <w:proofErr w:type="spellStart"/>
      <w:r>
        <w:t>stationarity</w:t>
      </w:r>
      <w:proofErr w:type="spellEnd"/>
      <w:r>
        <w:t>. A unit-root test poses as the</w:t>
      </w:r>
      <w:r>
        <w:rPr>
          <w:rFonts w:eastAsia="Times New Roman"/>
        </w:rPr>
        <w:t xml:space="preserve"> </w:t>
      </w:r>
      <w:r>
        <w:t>null hypothesis that an AR model has a unit root. Then, a test statistic is measured. If</w:t>
      </w:r>
      <w:ins w:id="825" w:author="Anvik, John" w:date="2015-03-13T11:20:00Z">
        <w:r w:rsidR="00827F22">
          <w:t xml:space="preserve"> test statistic is</w:t>
        </w:r>
      </w:ins>
      <w:r>
        <w:rPr>
          <w:rFonts w:eastAsia="Times New Roman"/>
        </w:rPr>
        <w:t xml:space="preserve"> </w:t>
      </w:r>
      <w:r>
        <w:lastRenderedPageBreak/>
        <w:t xml:space="preserve">found to be significant, the null hypothesis </w:t>
      </w:r>
      <w:r w:rsidR="000E0522">
        <w:t>cannot</w:t>
      </w:r>
      <w:r>
        <w:t xml:space="preserve"> be rejected, and it is established that</w:t>
      </w:r>
      <w:r>
        <w:rPr>
          <w:rFonts w:eastAsia="Times New Roman"/>
        </w:rPr>
        <w:t xml:space="preserve"> </w:t>
      </w:r>
      <w:r>
        <w:t>the time series has a stochastic trend and is therefore non-stationary. The augmented</w:t>
      </w:r>
      <w:r>
        <w:rPr>
          <w:rFonts w:eastAsia="Times New Roman"/>
        </w:rPr>
        <w:t xml:space="preserve"> </w:t>
      </w:r>
      <w:r>
        <w:t>Dickey Fuller (ADF) test is often used for unit root testing.</w:t>
      </w:r>
    </w:p>
    <w:p w:rsidR="005C2431" w:rsidRPr="00F27224" w:rsidDel="00F27224" w:rsidRDefault="00241F4C">
      <w:pPr>
        <w:pStyle w:val="Heading2"/>
        <w:numPr>
          <w:ilvl w:val="1"/>
          <w:numId w:val="5"/>
        </w:numPr>
        <w:rPr>
          <w:del w:id="826" w:author="Anvik, John" w:date="2015-03-13T11:21:00Z"/>
          <w:iCs w:val="0"/>
          <w:rPrChange w:id="827" w:author="Anvik, John" w:date="2015-03-13T11:21:00Z">
            <w:rPr>
              <w:del w:id="828" w:author="Anvik, John" w:date="2015-03-13T11:21:00Z"/>
              <w:i w:val="0"/>
              <w:iCs w:val="0"/>
            </w:rPr>
          </w:rPrChange>
        </w:rPr>
      </w:pPr>
      <w:del w:id="829" w:author="Anvik, John" w:date="2015-03-13T11:21:00Z">
        <w:r w:rsidRPr="00692611" w:rsidDel="00F27224">
          <w:delText>Stationarity Testing</w:delText>
        </w:r>
      </w:del>
    </w:p>
    <w:p w:rsidR="005C2431" w:rsidRDefault="006C1BDD">
      <w:pPr>
        <w:pStyle w:val="Textbody"/>
      </w:pPr>
      <w:r w:rsidRPr="006C1BDD">
        <w:t xml:space="preserve">On the other hand, a </w:t>
      </w:r>
      <w:proofErr w:type="spellStart"/>
      <w:r w:rsidRPr="006C1BDD">
        <w:t>stationarity</w:t>
      </w:r>
      <w:proofErr w:type="spellEnd"/>
      <w:r w:rsidRPr="006C1BDD">
        <w:t xml:space="preserve"> test uses the null hypothesis that a time series is stationary around a deterministic trend. If the test statistic shows that this hypothesis can be rejected, at some significance level, then a stochastic trend should be considered</w:t>
      </w:r>
      <w:ins w:id="830" w:author="Anvik, John" w:date="2015-03-13T11:22:00Z">
        <w:r w:rsidR="00F27224">
          <w:t xml:space="preserve"> </w:t>
        </w:r>
      </w:ins>
      <w:del w:id="831" w:author="Anvik, John" w:date="2015-03-13T11:22:00Z">
        <w:r w:rsidRPr="006C1BDD" w:rsidDel="00F27224">
          <w:delText xml:space="preserve">, </w:delText>
        </w:r>
      </w:del>
      <w:r w:rsidRPr="006C1BDD">
        <w:t xml:space="preserve">by the unit root test. The Kwiatkowski–Phillips–Schmidt–Shin (KPSS) test can be applied for testing </w:t>
      </w:r>
      <w:proofErr w:type="spellStart"/>
      <w:r w:rsidRPr="006C1BDD">
        <w:t>stationarity</w:t>
      </w:r>
      <w:proofErr w:type="spellEnd"/>
      <w:r w:rsidRPr="006C1BDD">
        <w:t>.</w:t>
      </w:r>
    </w:p>
    <w:p w:rsidR="005C2431" w:rsidDel="00C07613" w:rsidRDefault="00241F4C">
      <w:pPr>
        <w:pStyle w:val="Heading4"/>
      </w:pPr>
      <w:bookmarkStart w:id="832" w:name="_Ref414001437"/>
      <w:moveFromRangeStart w:id="833" w:author="Anvik, John" w:date="2015-03-13T11:25:00Z" w:name="move414009256"/>
      <w:moveFrom w:id="834" w:author="Anvik, John" w:date="2015-03-13T11:25:00Z">
        <w:r w:rsidDel="00C07613">
          <w:t>Data Methodology</w:t>
        </w:r>
      </w:moveFrom>
      <w:bookmarkEnd w:id="832"/>
    </w:p>
    <w:p w:rsidR="005C2431" w:rsidDel="00C07613" w:rsidRDefault="00241F4C">
      <w:pPr>
        <w:pStyle w:val="Textbody"/>
      </w:pPr>
      <w:moveFrom w:id="835" w:author="Anvik, John" w:date="2015-03-13T11:25:00Z">
        <w:r w:rsidDel="00C07613">
          <w:t>In this section, the data source and data collection method are detailed. Then, the method of preparing data for the modeling phase is presented.</w:t>
        </w:r>
      </w:moveFrom>
    </w:p>
    <w:p w:rsidR="005C2431" w:rsidDel="00C07613" w:rsidRDefault="00241F4C">
      <w:pPr>
        <w:pStyle w:val="Heading2"/>
        <w:numPr>
          <w:ilvl w:val="1"/>
          <w:numId w:val="5"/>
        </w:numPr>
      </w:pPr>
      <w:moveFrom w:id="836" w:author="Anvik, John" w:date="2015-03-13T11:25:00Z">
        <w:r w:rsidDel="00C07613">
          <w:rPr>
            <w:i w:val="0"/>
            <w:iCs w:val="0"/>
          </w:rPr>
          <w:t>Data Source</w:t>
        </w:r>
      </w:moveFrom>
    </w:p>
    <w:p w:rsidR="005C2431" w:rsidDel="00C07613" w:rsidRDefault="00241F4C">
      <w:pPr>
        <w:pStyle w:val="Textbody"/>
      </w:pPr>
      <w:moveFrom w:id="837" w:author="Anvik, John" w:date="2015-03-13T11:25:00Z">
        <w:r w:rsidDel="00C07613">
          <w: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t>
        </w:r>
      </w:moveFrom>
    </w:p>
    <w:p w:rsidR="005C2431" w:rsidDel="00C07613" w:rsidRDefault="00241F4C">
      <w:pPr>
        <w:pStyle w:val="Textbody"/>
      </w:pPr>
      <w:moveFrom w:id="838" w:author="Anvik, John" w:date="2015-03-13T11:25:00Z">
        <w:r w:rsidDel="00C07613">
          <w:t xml:space="preserve">The data used so far comes from the </w:t>
        </w:r>
        <w:r w:rsidRPr="00776B4F" w:rsidDel="00C07613">
          <w:rPr>
            <w:i/>
          </w:rPr>
          <w:t>MongoDB</w:t>
        </w:r>
        <w:r w:rsidDel="00C07613">
          <w:t xml:space="preserve"> Core Server project, which has been ongoing since May of 2009. Data from versions 0.9.3 through 3.0.0-rc6 are used. The dataset contained 7042 issues.</w:t>
        </w:r>
      </w:moveFrom>
    </w:p>
    <w:p w:rsidR="005C2431" w:rsidDel="00C07613" w:rsidRDefault="00241F4C">
      <w:pPr>
        <w:pStyle w:val="Heading2"/>
        <w:numPr>
          <w:ilvl w:val="1"/>
          <w:numId w:val="5"/>
        </w:numPr>
      </w:pPr>
      <w:moveFrom w:id="839" w:author="Anvik, John" w:date="2015-03-13T11:25:00Z">
        <w:r w:rsidDel="00C07613">
          <w:rPr>
            <w:i w:val="0"/>
            <w:iCs w:val="0"/>
          </w:rPr>
          <w:t>Data Collection &amp; Cleansing</w:t>
        </w:r>
      </w:moveFrom>
    </w:p>
    <w:p w:rsidR="005C2431" w:rsidDel="00C07613" w:rsidRDefault="00241F4C">
      <w:pPr>
        <w:pStyle w:val="Textbody"/>
      </w:pPr>
      <w:moveFrom w:id="840" w:author="Anvik, John" w:date="2015-03-13T11:25:00Z">
        <w:r w:rsidRPr="00776B4F" w:rsidDel="00C07613">
          <w:rPr>
            <w:i/>
          </w:rPr>
          <w:t>MongoDB</w:t>
        </w:r>
        <w:r w:rsidDel="00C07613">
          <w:t xml:space="preserve"> uses Jira</w:t>
        </w:r>
        <w:r w:rsidDel="00C07613">
          <w:rPr>
            <w:rStyle w:val="FootnoteReference"/>
          </w:rPr>
          <w:footnoteReference w:id="2"/>
        </w:r>
        <w:r w:rsidDel="00C07613">
          <w:t xml:space="preserve"> for issue tracking. Issue data is exported from the project’s JIRA web interface as XML data. Then, issue data is extracted from the JIRA XML data using a Python</w:t>
        </w:r>
        <w:r w:rsidDel="00C07613">
          <w:rPr>
            <w:rStyle w:val="FootnoteReference"/>
          </w:rPr>
          <w:footnoteReference w:id="3"/>
        </w:r>
        <w:r w:rsidDel="00C07613">
          <w:t xml:space="preserve"> script.</w:t>
        </w:r>
      </w:moveFrom>
    </w:p>
    <w:p w:rsidR="005C2431" w:rsidDel="00C07613" w:rsidRDefault="00241F4C">
      <w:pPr>
        <w:pStyle w:val="Textbody"/>
      </w:pPr>
      <w:moveFrom w:id="845" w:author="Anvik, John" w:date="2015-03-13T11:25:00Z">
        <w:r w:rsidDel="00C07613">
          <w:t>The following fields are kept from each issue: type, priority, creation date, resolution date. Once extracted, the data is changed to text table format, suitable for reading in R</w:t>
        </w:r>
        <w:r w:rsidDel="00C07613">
          <w:rPr>
            <w:rStyle w:val="FootnoteReference"/>
          </w:rPr>
          <w:footnoteReference w:id="4"/>
        </w:r>
        <w:r w:rsidDel="00C07613">
          <w:t>.</w:t>
        </w:r>
      </w:moveFrom>
    </w:p>
    <w:p w:rsidR="005C2431" w:rsidDel="00C07613" w:rsidRDefault="00241F4C">
      <w:pPr>
        <w:pStyle w:val="Heading2"/>
        <w:numPr>
          <w:ilvl w:val="2"/>
          <w:numId w:val="5"/>
        </w:numPr>
      </w:pPr>
      <w:moveFrom w:id="848" w:author="Anvik, John" w:date="2015-03-13T11:25:00Z">
        <w:r w:rsidDel="00C07613">
          <w:rPr>
            <w:i w:val="0"/>
            <w:iCs w:val="0"/>
          </w:rPr>
          <w:t>Unfixed Issues</w:t>
        </w:r>
      </w:moveFrom>
    </w:p>
    <w:p w:rsidR="005C2431" w:rsidDel="00C07613" w:rsidRDefault="00241F4C">
      <w:pPr>
        <w:pStyle w:val="Textbody"/>
      </w:pPr>
      <w:moveFrom w:id="849" w:author="Anvik, John" w:date="2015-03-13T11:25:00Z">
        <w:r w:rsidDel="00C07613">
          <w:t xml:space="preserve">The proposed model structure assumes that bug creation can be explained by software changes. Therefore, issues that do not result in any change should not be included in the dataset. For this reason, only issues with resolution </w:t>
        </w:r>
        <w:r w:rsidRPr="00AD3AAA" w:rsidDel="00C07613">
          <w:rPr>
            <w:i/>
          </w:rPr>
          <w:t>fixed</w:t>
        </w:r>
        <w:r w:rsidDel="00C07613">
          <w:t xml:space="preserve">, </w:t>
        </w:r>
        <w:r w:rsidRPr="00AD3AAA" w:rsidDel="00C07613">
          <w:rPr>
            <w:i/>
          </w:rPr>
          <w:t>complete</w:t>
        </w:r>
        <w:r w:rsidDel="00C07613">
          <w:t xml:space="preserve">, or </w:t>
        </w:r>
        <w:r w:rsidRPr="00AD3AAA" w:rsidDel="00C07613">
          <w:rPr>
            <w:i/>
          </w:rPr>
          <w:t>done</w:t>
        </w:r>
        <w:r w:rsidDel="00C07613">
          <w:t xml:space="preserve"> will be kept. Other p</w:t>
        </w:r>
        <w:r w:rsidR="00AD3AAA" w:rsidDel="00C07613">
          <w:t xml:space="preserve">ossible issue resolutions are: </w:t>
        </w:r>
        <w:r w:rsidRPr="00AD3AAA" w:rsidDel="00C07613">
          <w:rPr>
            <w:i/>
          </w:rPr>
          <w:t>unresolved</w:t>
        </w:r>
        <w:r w:rsidDel="00C07613">
          <w:t xml:space="preserve">, </w:t>
        </w:r>
        <w:r w:rsidRPr="00AD3AAA" w:rsidDel="00C07613">
          <w:rPr>
            <w:i/>
          </w:rPr>
          <w:t>won’t fix</w:t>
        </w:r>
        <w:r w:rsidDel="00C07613">
          <w:t xml:space="preserve">, </w:t>
        </w:r>
        <w:r w:rsidRPr="00AD3AAA" w:rsidDel="00C07613">
          <w:rPr>
            <w:i/>
          </w:rPr>
          <w:t>duplicate</w:t>
        </w:r>
        <w:r w:rsidDel="00C07613">
          <w:t>, etc. In the data used, 18 (0.26%) of the issues were unfixed.</w:t>
        </w:r>
      </w:moveFrom>
    </w:p>
    <w:p w:rsidR="005C2431" w:rsidDel="00C07613" w:rsidRDefault="00241F4C">
      <w:pPr>
        <w:pStyle w:val="Heading2"/>
        <w:numPr>
          <w:ilvl w:val="2"/>
          <w:numId w:val="5"/>
        </w:numPr>
      </w:pPr>
      <w:moveFrom w:id="850" w:author="Anvik, John" w:date="2015-03-13T11:25:00Z">
        <w:r w:rsidDel="00C07613">
          <w:rPr>
            <w:i w:val="0"/>
            <w:iCs w:val="0"/>
          </w:rPr>
          <w:t>Sub-tasks</w:t>
        </w:r>
      </w:moveFrom>
    </w:p>
    <w:p w:rsidR="005C2431" w:rsidDel="00C07613" w:rsidRDefault="00241F4C">
      <w:pPr>
        <w:pStyle w:val="Textbody"/>
      </w:pPr>
      <w:moveFrom w:id="851" w:author="Anvik, John" w:date="2015-03-13T11:25:00Z">
        <w:r w:rsidDel="00C07613">
          <w:t>Issues that are sub-tasks are first converted to be the same type as the parent issue. Those sub-tasks whose parent issue is not in the dataset are considered orphans and discarded. There were 20 (0.28%) orphaned sub-tasks encountered in the dataset.</w:t>
        </w:r>
      </w:moveFrom>
    </w:p>
    <w:p w:rsidR="005C2431" w:rsidDel="00C07613" w:rsidRDefault="00241F4C">
      <w:pPr>
        <w:pStyle w:val="Heading2"/>
        <w:numPr>
          <w:ilvl w:val="1"/>
          <w:numId w:val="5"/>
        </w:numPr>
      </w:pPr>
      <w:moveFrom w:id="852" w:author="Anvik, John" w:date="2015-03-13T11:25:00Z">
        <w:r w:rsidDel="00C07613">
          <w:rPr>
            <w:i w:val="0"/>
            <w:iCs w:val="0"/>
          </w:rPr>
          <w:t>Data Preparation</w:t>
        </w:r>
      </w:moveFrom>
    </w:p>
    <w:p w:rsidR="005C2431" w:rsidDel="00C07613" w:rsidRDefault="00241F4C">
      <w:pPr>
        <w:pStyle w:val="Textbody"/>
      </w:pPr>
      <w:moveFrom w:id="853" w:author="Anvik, John" w:date="2015-03-13T11:25:00Z">
        <w:r w:rsidDel="00C07613">
          <w:t>Once read into an R script, the data is operated on to prepare it for time series modeling. The data will be sampled, made stationary, and windowed. These steps are discussed next.</w:t>
        </w:r>
      </w:moveFrom>
    </w:p>
    <w:p w:rsidR="005C2431" w:rsidDel="00C07613" w:rsidRDefault="00241F4C">
      <w:pPr>
        <w:pStyle w:val="Heading2"/>
        <w:numPr>
          <w:ilvl w:val="2"/>
          <w:numId w:val="5"/>
        </w:numPr>
      </w:pPr>
      <w:moveFrom w:id="854" w:author="Anvik, John" w:date="2015-03-13T11:25:00Z">
        <w:r w:rsidDel="00C07613">
          <w:rPr>
            <w:i w:val="0"/>
            <w:iCs w:val="0"/>
          </w:rPr>
          <w:t>Sampling</w:t>
        </w:r>
      </w:moveFrom>
    </w:p>
    <w:p w:rsidR="00B91D33" w:rsidDel="00C07613" w:rsidRDefault="00241F4C" w:rsidP="00B91D33">
      <w:pPr>
        <w:pStyle w:val="Textbody"/>
      </w:pPr>
      <w:moveFrom w:id="855" w:author="Anvik, John" w:date="2015-03-13T11:25:00Z">
        <w:r w:rsidDel="00C07613">
          <w:t>First, the data is sampled by dividing time into sample periods. In each period, the data is sampled to measure: the number of improvements resolved, features resolved, and bugs created. As an example, this sampling process is illustrated in</w:t>
        </w:r>
        <w:r w:rsidR="00344388" w:rsidDel="00C07613">
          <w:t xml:space="preserve"> </w:t>
        </w:r>
        <w:r w:rsidR="00831E97" w:rsidDel="00C07613">
          <w:t xml:space="preserve">Fig. </w:t>
        </w:r>
        <w:r w:rsidR="00344388" w:rsidDel="00C07613">
          <w:t>4</w:t>
        </w:r>
        <w:r w:rsidDel="00C07613">
          <w:t xml:space="preserve">, with results shown in </w:t>
        </w:r>
        <w:r w:rsidR="005F3945" w:rsidDel="00C07613">
          <w:t>Table 1</w:t>
        </w:r>
        <w:r w:rsidDel="00C07613">
          <w:t>.</w:t>
        </w:r>
      </w:moveFrom>
    </w:p>
    <w:p w:rsidR="00045CD1" w:rsidDel="00C07613" w:rsidRDefault="00045CD1" w:rsidP="00045CD1">
      <w:pPr>
        <w:pStyle w:val="Textbody"/>
        <w:keepNext/>
        <w:jc w:val="center"/>
      </w:pPr>
      <w:moveFrom w:id="856" w:author="Anvik, John" w:date="2015-03-13T11:25:00Z">
        <w:r w:rsidDel="00C07613">
          <w:rPr>
            <w:noProof/>
            <w:lang w:eastAsia="en-US"/>
          </w:rPr>
          <w:drawing>
            <wp:inline distT="0" distB="0" distL="0" distR="0" wp14:anchorId="08FA4721" wp14:editId="04876BBF">
              <wp:extent cx="1876567" cy="18291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From>
    </w:p>
    <w:p w:rsidR="00045CD1" w:rsidDel="00C07613" w:rsidRDefault="00045CD1" w:rsidP="00045CD1">
      <w:pPr>
        <w:pStyle w:val="figurecaption"/>
      </w:pPr>
      <w:moveFrom w:id="857" w:author="Anvik, John" w:date="2015-03-13T11:25:00Z">
        <w:r w:rsidRPr="00204C17" w:rsidDel="00C07613">
          <w:t xml:space="preserve">Sampling issue data by </w:t>
        </w:r>
        <w:r w:rsidDel="00C07613">
          <w:t xml:space="preserve">with </w:t>
        </w:r>
        <w:r w:rsidRPr="00204C17" w:rsidDel="00C07613">
          <w:t>equally-spaced periods.</w:t>
        </w:r>
      </w:moveFrom>
    </w:p>
    <w:p w:rsidR="00A117A6" w:rsidDel="00C07613" w:rsidRDefault="00A117A6" w:rsidP="00A117A6">
      <w:pPr>
        <w:pStyle w:val="tablehead"/>
      </w:pPr>
      <w:moveFrom w:id="858" w:author="Anvik, John" w:date="2015-03-13T11:25:00Z">
        <w:r w:rsidRPr="00A117A6" w:rsidDel="00C07613">
          <w:t xml:space="preserve">Results of sampling example </w:t>
        </w:r>
        <w:r w:rsidDel="00C07613">
          <w:t xml:space="preserve">the </w:t>
        </w:r>
        <w:r w:rsidRPr="00A117A6" w:rsidDel="00C07613">
          <w:t xml:space="preserve">issues shown in </w:t>
        </w:r>
        <w:r w:rsidDel="00C07613">
          <w:t>Fig. 4.</w:t>
        </w:r>
      </w:moveFrom>
    </w:p>
    <w:tbl>
      <w:tblPr>
        <w:tblStyle w:val="TableGrid"/>
        <w:tblW w:w="5172" w:type="dxa"/>
        <w:tblLook w:val="04A0" w:firstRow="1" w:lastRow="0" w:firstColumn="1" w:lastColumn="0" w:noHBand="0" w:noVBand="1"/>
      </w:tblPr>
      <w:tblGrid>
        <w:gridCol w:w="738"/>
        <w:gridCol w:w="1440"/>
        <w:gridCol w:w="1440"/>
        <w:gridCol w:w="1554"/>
      </w:tblGrid>
      <w:tr w:rsidR="00A117A6" w:rsidDel="00C07613" w:rsidTr="00A117A6">
        <w:trPr>
          <w:trHeight w:val="449"/>
        </w:trPr>
        <w:tc>
          <w:tcPr>
            <w:tcW w:w="738" w:type="dxa"/>
          </w:tcPr>
          <w:p w:rsidR="00A117A6" w:rsidRPr="000526B0" w:rsidDel="00C07613" w:rsidRDefault="00A117A6" w:rsidP="00125731">
            <w:pPr>
              <w:pStyle w:val="tablecolhead"/>
            </w:pPr>
            <w:moveFrom w:id="859" w:author="Anvik, John" w:date="2015-03-13T11:25:00Z">
              <w:r w:rsidRPr="000526B0" w:rsidDel="00C07613">
                <w:t>Period</w:t>
              </w:r>
            </w:moveFrom>
          </w:p>
        </w:tc>
        <w:tc>
          <w:tcPr>
            <w:tcW w:w="1440" w:type="dxa"/>
          </w:tcPr>
          <w:p w:rsidR="00A117A6" w:rsidRPr="000526B0" w:rsidDel="00C07613" w:rsidRDefault="00A117A6" w:rsidP="00125731">
            <w:pPr>
              <w:pStyle w:val="tablecolhead"/>
            </w:pPr>
            <w:moveFrom w:id="860" w:author="Anvik, John" w:date="2015-03-13T11:25:00Z">
              <w:r w:rsidRPr="000526B0" w:rsidDel="00C07613">
                <w:t>Improvements Resolved</w:t>
              </w:r>
            </w:moveFrom>
          </w:p>
        </w:tc>
        <w:tc>
          <w:tcPr>
            <w:tcW w:w="1440" w:type="dxa"/>
          </w:tcPr>
          <w:p w:rsidR="00A117A6" w:rsidRPr="000526B0" w:rsidDel="00C07613" w:rsidRDefault="00A117A6" w:rsidP="00125731">
            <w:pPr>
              <w:pStyle w:val="tablecolhead"/>
            </w:pPr>
            <w:moveFrom w:id="861" w:author="Anvik, John" w:date="2015-03-13T11:25:00Z">
              <w:r w:rsidRPr="000526B0" w:rsidDel="00C07613">
                <w:t>New Features Resolved</w:t>
              </w:r>
            </w:moveFrom>
          </w:p>
        </w:tc>
        <w:tc>
          <w:tcPr>
            <w:tcW w:w="1554" w:type="dxa"/>
          </w:tcPr>
          <w:p w:rsidR="00A117A6" w:rsidRPr="000526B0" w:rsidDel="00C07613" w:rsidRDefault="00A117A6" w:rsidP="00125731">
            <w:pPr>
              <w:pStyle w:val="tablecolhead"/>
            </w:pPr>
            <w:moveFrom w:id="862" w:author="Anvik, John" w:date="2015-03-13T11:25:00Z">
              <w:r w:rsidRPr="000526B0" w:rsidDel="00C07613">
                <w:t>Bugs Created</w:t>
              </w:r>
            </w:moveFrom>
          </w:p>
        </w:tc>
      </w:tr>
      <w:tr w:rsidR="00A117A6" w:rsidDel="00C07613" w:rsidTr="00A117A6">
        <w:tc>
          <w:tcPr>
            <w:tcW w:w="738" w:type="dxa"/>
          </w:tcPr>
          <w:p w:rsidR="00A117A6" w:rsidDel="00C07613" w:rsidRDefault="00A117A6" w:rsidP="00125731">
            <w:pPr>
              <w:pStyle w:val="tablecopy"/>
            </w:pPr>
            <w:moveFrom w:id="863" w:author="Anvik, John" w:date="2015-03-13T11:25:00Z">
              <w:r w:rsidDel="00C07613">
                <w:t>1</w:t>
              </w:r>
            </w:moveFrom>
          </w:p>
        </w:tc>
        <w:tc>
          <w:tcPr>
            <w:tcW w:w="1440" w:type="dxa"/>
          </w:tcPr>
          <w:p w:rsidR="00A117A6" w:rsidDel="00C07613" w:rsidRDefault="00A117A6" w:rsidP="00125731">
            <w:pPr>
              <w:pStyle w:val="tablecopy"/>
            </w:pPr>
            <w:moveFrom w:id="864" w:author="Anvik, John" w:date="2015-03-13T11:25:00Z">
              <w:r w:rsidDel="00C07613">
                <w:t>0</w:t>
              </w:r>
            </w:moveFrom>
          </w:p>
        </w:tc>
        <w:tc>
          <w:tcPr>
            <w:tcW w:w="1440" w:type="dxa"/>
          </w:tcPr>
          <w:p w:rsidR="00A117A6" w:rsidDel="00C07613" w:rsidRDefault="00A117A6" w:rsidP="00125731">
            <w:pPr>
              <w:pStyle w:val="tablecopy"/>
            </w:pPr>
            <w:moveFrom w:id="865" w:author="Anvik, John" w:date="2015-03-13T11:25:00Z">
              <w:r w:rsidDel="00C07613">
                <w:t>0</w:t>
              </w:r>
            </w:moveFrom>
          </w:p>
        </w:tc>
        <w:tc>
          <w:tcPr>
            <w:tcW w:w="1554" w:type="dxa"/>
          </w:tcPr>
          <w:p w:rsidR="00A117A6" w:rsidDel="00C07613" w:rsidRDefault="00A117A6" w:rsidP="00125731">
            <w:pPr>
              <w:pStyle w:val="tablecopy"/>
            </w:pPr>
            <w:moveFrom w:id="866"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867" w:author="Anvik, John" w:date="2015-03-13T11:25:00Z">
              <w:r w:rsidDel="00C07613">
                <w:t>2</w:t>
              </w:r>
            </w:moveFrom>
          </w:p>
        </w:tc>
        <w:tc>
          <w:tcPr>
            <w:tcW w:w="1440" w:type="dxa"/>
          </w:tcPr>
          <w:p w:rsidR="00A117A6" w:rsidDel="00C07613" w:rsidRDefault="00A117A6" w:rsidP="00125731">
            <w:pPr>
              <w:pStyle w:val="tablecopy"/>
            </w:pPr>
            <w:moveFrom w:id="868" w:author="Anvik, John" w:date="2015-03-13T11:25:00Z">
              <w:r w:rsidDel="00C07613">
                <w:t>1</w:t>
              </w:r>
            </w:moveFrom>
          </w:p>
        </w:tc>
        <w:tc>
          <w:tcPr>
            <w:tcW w:w="1440" w:type="dxa"/>
          </w:tcPr>
          <w:p w:rsidR="00A117A6" w:rsidDel="00C07613" w:rsidRDefault="00A117A6" w:rsidP="00125731">
            <w:pPr>
              <w:pStyle w:val="tablecopy"/>
            </w:pPr>
            <w:moveFrom w:id="869" w:author="Anvik, John" w:date="2015-03-13T11:25:00Z">
              <w:r w:rsidDel="00C07613">
                <w:t>1</w:t>
              </w:r>
            </w:moveFrom>
          </w:p>
        </w:tc>
        <w:tc>
          <w:tcPr>
            <w:tcW w:w="1554" w:type="dxa"/>
          </w:tcPr>
          <w:p w:rsidR="00A117A6" w:rsidDel="00C07613" w:rsidRDefault="00A117A6" w:rsidP="00125731">
            <w:pPr>
              <w:pStyle w:val="tablecopy"/>
            </w:pPr>
            <w:moveFrom w:id="870" w:author="Anvik, John" w:date="2015-03-13T11:25:00Z">
              <w:r w:rsidDel="00C07613">
                <w:t>1</w:t>
              </w:r>
            </w:moveFrom>
          </w:p>
        </w:tc>
      </w:tr>
      <w:tr w:rsidR="00A117A6" w:rsidDel="00C07613" w:rsidTr="00A117A6">
        <w:tc>
          <w:tcPr>
            <w:tcW w:w="738" w:type="dxa"/>
          </w:tcPr>
          <w:p w:rsidR="00A117A6" w:rsidDel="00C07613" w:rsidRDefault="00A117A6" w:rsidP="00125731">
            <w:pPr>
              <w:pStyle w:val="tablecopy"/>
            </w:pPr>
            <w:moveFrom w:id="871" w:author="Anvik, John" w:date="2015-03-13T11:25:00Z">
              <w:r w:rsidDel="00C07613">
                <w:t>3</w:t>
              </w:r>
            </w:moveFrom>
          </w:p>
        </w:tc>
        <w:tc>
          <w:tcPr>
            <w:tcW w:w="1440" w:type="dxa"/>
          </w:tcPr>
          <w:p w:rsidR="00A117A6" w:rsidDel="00C07613" w:rsidRDefault="00A117A6" w:rsidP="00125731">
            <w:pPr>
              <w:pStyle w:val="tablecopy"/>
            </w:pPr>
            <w:moveFrom w:id="872" w:author="Anvik, John" w:date="2015-03-13T11:25:00Z">
              <w:r w:rsidDel="00C07613">
                <w:t>1</w:t>
              </w:r>
            </w:moveFrom>
          </w:p>
        </w:tc>
        <w:tc>
          <w:tcPr>
            <w:tcW w:w="1440" w:type="dxa"/>
          </w:tcPr>
          <w:p w:rsidR="00A117A6" w:rsidDel="00C07613" w:rsidRDefault="00A117A6" w:rsidP="00125731">
            <w:pPr>
              <w:pStyle w:val="tablecopy"/>
            </w:pPr>
            <w:moveFrom w:id="873" w:author="Anvik, John" w:date="2015-03-13T11:25:00Z">
              <w:r w:rsidDel="00C07613">
                <w:t>0</w:t>
              </w:r>
            </w:moveFrom>
          </w:p>
        </w:tc>
        <w:tc>
          <w:tcPr>
            <w:tcW w:w="1554" w:type="dxa"/>
          </w:tcPr>
          <w:p w:rsidR="00A117A6" w:rsidDel="00C07613" w:rsidRDefault="00A117A6" w:rsidP="00125731">
            <w:pPr>
              <w:pStyle w:val="tablecopy"/>
            </w:pPr>
            <w:moveFrom w:id="874" w:author="Anvik, John" w:date="2015-03-13T11:25:00Z">
              <w:r w:rsidDel="00C07613">
                <w:t>1</w:t>
              </w:r>
            </w:moveFrom>
          </w:p>
        </w:tc>
      </w:tr>
    </w:tbl>
    <w:p w:rsidR="00A117A6" w:rsidDel="00C07613" w:rsidRDefault="00C07613" w:rsidP="00B91D33">
      <w:pPr>
        <w:pStyle w:val="Textbody"/>
      </w:pPr>
      <w:ins w:id="875" w:author="Anvik, John" w:date="2015-03-13T11:25:00Z">
        <w:r>
          <w:t xml:space="preserve">Time Series </w:t>
        </w:r>
      </w:ins>
    </w:p>
    <w:p w:rsidR="005C2431" w:rsidDel="00C07613" w:rsidRDefault="00241F4C">
      <w:pPr>
        <w:pStyle w:val="Heading2"/>
        <w:numPr>
          <w:ilvl w:val="2"/>
          <w:numId w:val="5"/>
        </w:numPr>
      </w:pPr>
      <w:moveFrom w:id="876" w:author="Anvik, John" w:date="2015-03-13T11:25:00Z">
        <w:r w:rsidDel="00C07613">
          <w:rPr>
            <w:i w:val="0"/>
            <w:iCs w:val="0"/>
          </w:rPr>
          <w:t>Establishing Stationarity</w:t>
        </w:r>
      </w:moveFrom>
    </w:p>
    <w:p w:rsidR="005C2431" w:rsidDel="00C07613" w:rsidRDefault="00241F4C">
      <w:pPr>
        <w:pStyle w:val="Textbody"/>
      </w:pPr>
      <w:moveFrom w:id="877" w:author="Anvik, John" w:date="2015-03-13T11:25:00Z">
        <w:r w:rsidDel="00C07613">
          <w:t xml:space="preserve">To establish stationarity, we first need to see if we can rule out the presence of a stochastic trend by applying the augmented Dickey-Fuller (ADF) test. If we can indeed rule out a stochastic trend, we should be able to confirm stationarity by applying the KPSS test. Or, if a stochastic trend </w:t>
        </w:r>
        <w:r w:rsidR="000E0522" w:rsidDel="00C07613">
          <w:t>cannot</w:t>
        </w:r>
        <w:r w:rsidDel="00C07613">
          <w:t xml:space="preserve"> be ruled out, then KPSS test should be applied to check that trend stationarity is also rejected. If </w:t>
        </w:r>
        <w:r w:rsidR="002A0AD5" w:rsidDel="00C07613">
          <w:t xml:space="preserve">the </w:t>
        </w:r>
        <w:r w:rsidDel="00C07613">
          <w:t>data is found to have a stochastic trend, it should be differenced and then retested to confirm (trend) stationarity.</w:t>
        </w:r>
      </w:moveFrom>
    </w:p>
    <w:p w:rsidR="005C2431" w:rsidDel="00C07613" w:rsidRDefault="00241F4C">
      <w:pPr>
        <w:pStyle w:val="Textbody"/>
      </w:pPr>
      <w:moveFrom w:id="878" w:author="Anvik, John" w:date="2015-03-13T11:25:00Z">
        <w:r w:rsidDel="00C07613">
          <w:t xml:space="preserve">The </w:t>
        </w:r>
        <w:r w:rsidDel="00C07613">
          <w:rPr>
            <w:i/>
            <w:iCs/>
          </w:rPr>
          <w:t>urca</w:t>
        </w:r>
        <w:r w:rsidDel="00C07613">
          <w:rPr>
            <w:rStyle w:val="FootnoteReference"/>
            <w:i/>
            <w:iCs/>
          </w:rPr>
          <w:footnoteReference w:id="5"/>
        </w:r>
        <w:r w:rsidDel="00C07613">
          <w:t xml:space="preserve"> library provides </w:t>
        </w:r>
        <w:r w:rsidRPr="009429D6" w:rsidDel="00C07613">
          <w:rPr>
            <w:rFonts w:ascii="Courier New" w:hAnsi="Courier New" w:cs="Courier New"/>
            <w:sz w:val="18"/>
            <w:szCs w:val="18"/>
          </w:rPr>
          <w:t>ur.df</w:t>
        </w:r>
        <w:r w:rsidDel="00C07613">
          <w:t xml:space="preserve"> and </w:t>
        </w:r>
        <w:r w:rsidRPr="009429D6" w:rsidDel="00C07613">
          <w:rPr>
            <w:rFonts w:ascii="Courier New" w:hAnsi="Courier New" w:cs="Courier New"/>
            <w:sz w:val="18"/>
            <w:szCs w:val="18"/>
          </w:rPr>
          <w:t>ur.kpss</w:t>
        </w:r>
        <w:r w:rsidDel="00C07613">
          <w:t xml:space="preserve"> functions for performing these test. In both tests, it will be assumed that the deterministic component is constant, with an intercept but no trend.</w:t>
        </w:r>
      </w:moveFrom>
    </w:p>
    <w:p w:rsidR="005C2431" w:rsidDel="00C07613" w:rsidRDefault="00241F4C">
      <w:pPr>
        <w:pStyle w:val="Heading2"/>
        <w:numPr>
          <w:ilvl w:val="2"/>
          <w:numId w:val="5"/>
        </w:numPr>
      </w:pPr>
      <w:moveFrom w:id="881" w:author="Anvik, John" w:date="2015-03-13T11:25:00Z">
        <w:r w:rsidDel="00C07613">
          <w:rPr>
            <w:i w:val="0"/>
            <w:iCs w:val="0"/>
          </w:rPr>
          <w:t>Time Windowing</w:t>
        </w:r>
      </w:moveFrom>
    </w:p>
    <w:p w:rsidR="005C2431" w:rsidDel="00C07613" w:rsidRDefault="00241F4C">
      <w:pPr>
        <w:pStyle w:val="Textbody"/>
      </w:pPr>
      <w:moveFrom w:id="882" w:author="Anvik, John" w:date="2015-03-13T11:25:00Z">
        <w:r w:rsidDel="00C07613">
          <w:t xml:space="preserve">It is assumed that the </w:t>
        </w:r>
        <w:r w:rsidR="00C800F8" w:rsidDel="00C07613">
          <w:t>software</w:t>
        </w:r>
        <w:r w:rsidDel="00C07613">
          <w:t xml:space="preserve"> development process underlying a given project may change over time. Rather than developing a model that also changes over time, the data will be kept for modeling only if it occurs within a time window. This will limit the amount of process change the model is exposed to. The time window should balance between</w:t>
        </w:r>
        <w:r w:rsidR="00500D19" w:rsidDel="00C07613">
          <w:t>:</w:t>
        </w:r>
        <w:r w:rsidDel="00C07613">
          <w:t xml:space="preserve"> more observations to capture consistent long-term behaviors, and </w:t>
        </w:r>
        <w:r w:rsidR="00AE698E" w:rsidDel="00C07613">
          <w:t>fewer observations</w:t>
        </w:r>
        <w:r w:rsidR="002256D9" w:rsidDel="00C07613">
          <w:t xml:space="preserve"> to</w:t>
        </w:r>
        <w:r w:rsidDel="00C07613">
          <w:t xml:space="preserve"> limit exposure </w:t>
        </w:r>
        <w:r w:rsidR="00E23EC3" w:rsidDel="00C07613">
          <w:t xml:space="preserve">to </w:t>
        </w:r>
        <w:r w:rsidDel="00C07613">
          <w:t>inconsistent short-term behaviors.</w:t>
        </w:r>
      </w:moveFrom>
    </w:p>
    <w:p w:rsidR="005C2431" w:rsidDel="00C07613" w:rsidRDefault="00241F4C">
      <w:pPr>
        <w:pStyle w:val="Textbody"/>
      </w:pPr>
      <w:moveFrom w:id="883" w:author="Anvik, John" w:date="2015-03-13T11:25:00Z">
        <w:r w:rsidDel="00C07613">
          <w:t>Taking this approach means that the entire modeling methodology will be executed for each time-windowed part of the data.</w:t>
        </w:r>
      </w:moveFrom>
    </w:p>
    <w:p w:rsidR="005C2431" w:rsidRDefault="00241F4C">
      <w:pPr>
        <w:pStyle w:val="Heading4"/>
      </w:pPr>
      <w:bookmarkStart w:id="884" w:name="_Ref414001407"/>
      <w:moveFromRangeEnd w:id="833"/>
      <w:r>
        <w:t>Modeling Methodology</w:t>
      </w:r>
      <w:bookmarkEnd w:id="884"/>
    </w:p>
    <w:p w:rsidR="005C2431" w:rsidRDefault="00241F4C">
      <w:pPr>
        <w:pStyle w:val="Textbody"/>
      </w:pPr>
      <w:r>
        <w:t>The typical methodology used for building time series models involves specification, estimation, and diagnostics checking</w:t>
      </w:r>
      <w:r w:rsidR="00E07A3E">
        <w:t xml:space="preserve"> [4, p. 478]</w:t>
      </w:r>
      <w:r>
        <w:t xml:space="preserve">. Once specified and estimated, the diagnostic checking step ensures that only valid models are </w:t>
      </w:r>
      <w:r>
        <w:lastRenderedPageBreak/>
        <w:t xml:space="preserve">considered for selection. The final step of modeling </w:t>
      </w:r>
      <w:del w:id="885" w:author="Anvik, John" w:date="2015-03-13T11:26:00Z">
        <w:r w:rsidDel="00C07613">
          <w:delText>would be</w:delText>
        </w:r>
      </w:del>
      <w:ins w:id="886" w:author="Anvik, John" w:date="2015-03-13T11:26:00Z">
        <w:r w:rsidR="00C07613">
          <w:t>is</w:t>
        </w:r>
      </w:ins>
      <w:r>
        <w:t xml:space="preserve"> selection, where </w:t>
      </w:r>
      <w:ins w:id="887" w:author="Anvik, John" w:date="2015-03-13T11:26:00Z">
        <w:r w:rsidR="00C07613">
          <w:t xml:space="preserve">the </w:t>
        </w:r>
      </w:ins>
      <w:r>
        <w:t>models are compared by some model selection criterion</w:t>
      </w:r>
      <w:r w:rsidR="00E07A3E">
        <w:t xml:space="preserve"> [4, p. 581]</w:t>
      </w:r>
      <w:r>
        <w:t>.</w:t>
      </w:r>
      <w:ins w:id="888" w:author="Anvik, John" w:date="2015-03-13T11:27:00Z">
        <w:r w:rsidR="00C07613">
          <w:t xml:space="preserve"> This section presents our approach to specifying, estimating, diagnostics checking and model selection for defect prediction.</w:t>
        </w:r>
      </w:ins>
    </w:p>
    <w:p w:rsidR="005C2431" w:rsidRPr="00617E51" w:rsidRDefault="00241F4C">
      <w:pPr>
        <w:pStyle w:val="Heading2"/>
        <w:numPr>
          <w:ilvl w:val="1"/>
          <w:numId w:val="5"/>
        </w:numPr>
      </w:pPr>
      <w:commentRangeStart w:id="889"/>
      <w:r w:rsidRPr="00617E51">
        <w:rPr>
          <w:iCs w:val="0"/>
          <w:rPrChange w:id="890" w:author="Anvik, John" w:date="2015-03-13T11:28:00Z">
            <w:rPr>
              <w:i w:val="0"/>
              <w:iCs w:val="0"/>
            </w:rPr>
          </w:rPrChange>
        </w:rPr>
        <w:t>Model Specification &amp; Estimation</w:t>
      </w:r>
      <w:commentRangeEnd w:id="889"/>
      <w:r w:rsidR="007A3D35">
        <w:rPr>
          <w:rStyle w:val="CommentReference"/>
          <w:rFonts w:ascii="Liberation Serif" w:eastAsia="Droid Sans Fallback" w:hAnsi="Liberation Serif" w:cs="Mangal"/>
          <w:i w:val="0"/>
          <w:iCs w:val="0"/>
          <w:lang w:eastAsia="zh-CN" w:bidi="hi-IN"/>
        </w:rPr>
        <w:commentReference w:id="889"/>
      </w:r>
    </w:p>
    <w:p w:rsidR="005C2431" w:rsidRDefault="00617E51">
      <w:pPr>
        <w:pStyle w:val="Textbody"/>
      </w:pPr>
      <w:ins w:id="891" w:author="Anvik, John" w:date="2015-03-13T11:28:00Z">
        <w:r>
          <w:t>The s</w:t>
        </w:r>
      </w:ins>
      <w:del w:id="892" w:author="Anvik, John" w:date="2015-03-13T11:28:00Z">
        <w:r w:rsidR="00241F4C" w:rsidDel="00617E51">
          <w:delText>S</w:delText>
        </w:r>
      </w:del>
      <w:r w:rsidR="00241F4C">
        <w:t xml:space="preserve">pecification of </w:t>
      </w:r>
      <w:r w:rsidR="00FB0428">
        <w:t xml:space="preserve">a </w:t>
      </w:r>
      <m:oMath>
        <m:r>
          <w:rPr>
            <w:rFonts w:ascii="Cambria Math" w:hAnsi="Cambria Math"/>
          </w:rPr>
          <m:t>VARX(p)</m:t>
        </m:r>
      </m:oMath>
      <w:r w:rsidR="00241F4C">
        <w:t xml:space="preserve"> model is accomplished by choosing an </w:t>
      </w:r>
      <w:proofErr w:type="gramStart"/>
      <w:r w:rsidR="00241F4C">
        <w:t xml:space="preserve">order </w:t>
      </w:r>
      <w:proofErr w:type="gramEnd"/>
      <m:oMath>
        <m:r>
          <w:rPr>
            <w:rFonts w:ascii="Cambria Math" w:hAnsi="Cambria Math"/>
          </w:rPr>
          <m:t>p</m:t>
        </m:r>
      </m:oMath>
      <w:r w:rsidR="00241F4C">
        <w:t>, which is the number of autoregressive terms to include in the model. Once an order is specified, the model parameters can be estimated by a procedure such as least squares regression.</w:t>
      </w:r>
    </w:p>
    <w:p w:rsidR="005C2431" w:rsidRDefault="00241F4C">
      <w:pPr>
        <w:pStyle w:val="Textbody"/>
      </w:pPr>
      <w:r>
        <w:t xml:space="preserve">The model order will directly affect </w:t>
      </w:r>
      <w:r w:rsidR="00FB0428">
        <w:t xml:space="preserve">the </w:t>
      </w:r>
      <w:r>
        <w:t xml:space="preserve">number of parameters included in the model. One goal of specification will be to avoid having too many parameters relative to the number of observations. The following derivation will lead to a simple rule for limiting the model order in this respect. First, let </w:t>
      </w:r>
      <m:oMath>
        <m:r>
          <w:rPr>
            <w:rFonts w:ascii="Cambria Math" w:hAnsi="Cambria Math"/>
          </w:rPr>
          <m:t>n</m:t>
        </m:r>
      </m:oMath>
      <w:r>
        <w:t xml:space="preserve"> be the number of time samples in a time series. When ther</w:t>
      </w:r>
      <w:r w:rsidR="00E46E2B">
        <w:t>e</w:t>
      </w:r>
      <w:r>
        <w:t xml:space="preserve"> are </w:t>
      </w:r>
      <m:oMath>
        <m:r>
          <w:rPr>
            <w:rFonts w:ascii="Cambria Math" w:hAnsi="Cambria Math"/>
          </w:rPr>
          <m:t>m</m:t>
        </m:r>
      </m:oMath>
      <w:r>
        <w:t xml:space="preserve"> time series, each sample contains </w:t>
      </w:r>
      <m:oMath>
        <m:r>
          <w:rPr>
            <w:rFonts w:ascii="Cambria Math" w:hAnsi="Cambria Math"/>
          </w:rPr>
          <m:t>m</m:t>
        </m:r>
      </m:oMath>
      <w:r>
        <w:t xml:space="preserve"> observations, so there are </w:t>
      </w:r>
      <m:oMath>
        <m:r>
          <w:rPr>
            <w:rFonts w:ascii="Cambria Math" w:hAnsi="Cambria Math"/>
          </w:rPr>
          <m:t>mn</m:t>
        </m:r>
      </m:oMath>
      <w:r>
        <w:rPr>
          <w:i/>
          <w:iCs/>
        </w:rPr>
        <w:t xml:space="preserve"> </w:t>
      </w:r>
      <w:r>
        <w:t xml:space="preserve">total observations for </w:t>
      </w:r>
      <w:proofErr w:type="spellStart"/>
      <w:r>
        <w:t>all time</w:t>
      </w:r>
      <w:proofErr w:type="spellEnd"/>
      <w:r>
        <w:t xml:space="preserve"> series. Next, for a </w:t>
      </w:r>
      <m:oMath>
        <m:r>
          <w:rPr>
            <w:rFonts w:ascii="Cambria Math" w:hAnsi="Cambria Math"/>
          </w:rPr>
          <m:t>VARX(p)</m:t>
        </m:r>
      </m:oMath>
      <w:r>
        <w:t xml:space="preserve"> model of the m time series variables, there are </w:t>
      </w:r>
      <m:oMath>
        <m:sSup>
          <m:sSupPr>
            <m:ctrlPr>
              <w:rPr>
                <w:rFonts w:ascii="Cambria Math" w:hAnsi="Cambria Math"/>
                <w:i/>
                <w:iCs/>
              </w:rPr>
            </m:ctrlPr>
          </m:sSupPr>
          <m:e>
            <m:r>
              <w:rPr>
                <w:rFonts w:ascii="Cambria Math" w:hAnsi="Cambria Math"/>
              </w:rPr>
              <m:t>m</m:t>
            </m:r>
          </m:e>
          <m:sup>
            <m:r>
              <w:rPr>
                <w:rFonts w:ascii="Cambria Math" w:hAnsi="Cambria Math"/>
              </w:rPr>
              <m:t>2</m:t>
            </m:r>
          </m:sup>
        </m:sSup>
        <m:r>
          <w:rPr>
            <w:rFonts w:ascii="Cambria Math" w:hAnsi="Cambria Math"/>
          </w:rPr>
          <m:t>p</m:t>
        </m:r>
      </m:oMath>
      <w:r>
        <w:t xml:space="preserve"> unknown parameters to be estimated. Let the ratio of observations to parameters be denoted by</w:t>
      </w:r>
    </w:p>
    <w:p w:rsidR="005C2431" w:rsidRDefault="00241F4C">
      <w:pPr>
        <w:pStyle w:val="Textbody"/>
        <w:jc w:val="center"/>
      </w:pPr>
      <m:oMathPara>
        <m:oMathParaPr>
          <m:jc m:val="center"/>
        </m:oMathParaPr>
        <m:oMath>
          <m:r>
            <w:rPr>
              <w:rFonts w:ascii="Cambria Math" w:hAnsi="Cambria Math"/>
            </w:rPr>
            <m:t>K=</m:t>
          </m:r>
          <m:f>
            <m:fPr>
              <m:ctrlPr>
                <w:rPr>
                  <w:rFonts w:ascii="Cambria Math" w:hAnsi="Cambria Math"/>
                </w:rPr>
              </m:ctrlPr>
            </m:fPr>
            <m:num>
              <m:r>
                <w:rPr>
                  <w:rFonts w:ascii="Cambria Math" w:hAnsi="Cambria Math"/>
                </w:rPr>
                <m:t>mn</m:t>
              </m:r>
            </m:num>
            <m:den>
              <m:sSup>
                <m:sSupPr>
                  <m:ctrlPr>
                    <w:rPr>
                      <w:rFonts w:ascii="Cambria Math" w:hAnsi="Cambria Math"/>
                    </w:rPr>
                  </m:ctrlPr>
                </m:sSupPr>
                <m:e>
                  <m:r>
                    <w:rPr>
                      <w:rFonts w:ascii="Cambria Math" w:hAnsi="Cambria Math"/>
                    </w:rPr>
                    <m:t>m</m:t>
                  </m:r>
                </m:e>
                <m:sup>
                  <m:r>
                    <w:rPr>
                      <w:rFonts w:ascii="Cambria Math" w:hAnsi="Cambria Math"/>
                    </w:rPr>
                    <m:t>2</m:t>
                  </m:r>
                </m:sup>
              </m:sSup>
              <m:r>
                <w:rPr>
                  <w:rFonts w:ascii="Cambria Math" w:hAnsi="Cambria Math"/>
                </w:rPr>
                <m:t>p</m:t>
              </m:r>
            </m:den>
          </m:f>
          <m:r>
            <w:rPr>
              <w:rFonts w:ascii="Cambria Math" w:hAnsi="Cambria Math"/>
            </w:rPr>
            <m:t>=</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jc w:val="left"/>
      </w:pPr>
      <w:r>
        <w:t xml:space="preserve">To keep </w:t>
      </w:r>
      <w:r>
        <w:rPr>
          <w:i/>
          <w:iCs/>
        </w:rPr>
        <w:t>K</w:t>
      </w:r>
      <w:r>
        <w:t xml:space="preserve"> at or above some minimum </w:t>
      </w:r>
      <w:proofErr w:type="gramStart"/>
      <w:r>
        <w:t xml:space="preserve">ratio </w:t>
      </w:r>
      <w:proofErr w:type="gramEnd"/>
      <m:oMath>
        <m:sSub>
          <m:sSubPr>
            <m:ctrlPr>
              <w:rPr>
                <w:rFonts w:ascii="Cambria Math" w:hAnsi="Cambria Math"/>
                <w:i/>
                <w:iCs/>
              </w:rPr>
            </m:ctrlPr>
          </m:sSubPr>
          <m:e>
            <m:r>
              <w:rPr>
                <w:rFonts w:ascii="Cambria Math" w:hAnsi="Cambria Math"/>
              </w:rPr>
              <m:t>K</m:t>
            </m:r>
          </m:e>
          <m:sub>
            <m:r>
              <w:rPr>
                <w:rFonts w:ascii="Cambria Math" w:hAnsi="Cambria Math"/>
              </w:rPr>
              <m:t>min</m:t>
            </m:r>
          </m:sub>
        </m:sSub>
      </m:oMath>
      <w:r>
        <w:t>, we form the inequality</w:t>
      </w:r>
    </w:p>
    <w:p w:rsidR="005C2431" w:rsidRDefault="002B46B2">
      <w:pPr>
        <w:pStyle w:val="Textbody"/>
        <w:jc w:val="center"/>
      </w:pPr>
      <m:oMathPara>
        <m:oMathParaPr>
          <m:jc m:val="center"/>
        </m:oMathParaPr>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≤K=</m:t>
          </m:r>
          <m:f>
            <m:fPr>
              <m:ctrlPr>
                <w:rPr>
                  <w:rFonts w:ascii="Cambria Math" w:hAnsi="Cambria Math"/>
                </w:rPr>
              </m:ctrlPr>
            </m:fPr>
            <m:num>
              <m:r>
                <w:rPr>
                  <w:rFonts w:ascii="Cambria Math" w:hAnsi="Cambria Math"/>
                </w:rPr>
                <m:t>n</m:t>
              </m:r>
            </m:num>
            <m:den>
              <m:r>
                <w:rPr>
                  <w:rFonts w:ascii="Cambria Math" w:hAnsi="Cambria Math"/>
                </w:rPr>
                <m:t>mp</m:t>
              </m:r>
            </m:den>
          </m:f>
        </m:oMath>
      </m:oMathPara>
    </w:p>
    <w:p w:rsidR="005C2431" w:rsidRDefault="00241F4C">
      <w:pPr>
        <w:pStyle w:val="Textbody"/>
      </w:pPr>
      <w:r>
        <w:t xml:space="preserve">In terms of </w:t>
      </w:r>
      <w:r>
        <w:rPr>
          <w:i/>
          <w:iCs/>
        </w:rPr>
        <w:t>p</w:t>
      </w:r>
      <w:r>
        <w:t xml:space="preserve"> this becomes</w:t>
      </w:r>
    </w:p>
    <w:p w:rsidR="005C2431" w:rsidRDefault="00241F4C">
      <w:pPr>
        <w:pStyle w:val="Textbody"/>
        <w:jc w:val="center"/>
      </w:pPr>
      <m:oMathPara>
        <m:oMathParaPr>
          <m:jc m:val="center"/>
        </m:oMathParaPr>
        <m:oMath>
          <m:r>
            <w:rPr>
              <w:rFonts w:ascii="Cambria Math" w:hAnsi="Cambria Math"/>
            </w:rPr>
            <m:t>p≤</m:t>
          </m:r>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oMath>
      </m:oMathPara>
    </w:p>
    <w:p w:rsidR="005C2431" w:rsidRDefault="00241F4C">
      <w:pPr>
        <w:pStyle w:val="Textbody"/>
      </w:pPr>
      <w:r>
        <w:t xml:space="preserve">For a fixed value </w:t>
      </w:r>
      <w:proofErr w:type="gramStart"/>
      <w:r>
        <w:t>of</w:t>
      </w:r>
      <w:r w:rsidR="00D904C8">
        <w:t xml:space="preserve"> </w:t>
      </w:r>
      <w:proofErr w:type="gramEnd"/>
      <m:oMath>
        <m:sSub>
          <m:sSubPr>
            <m:ctrlPr>
              <w:rPr>
                <w:rFonts w:ascii="Cambria Math" w:hAnsi="Cambria Math"/>
                <w:i/>
              </w:rPr>
            </m:ctrlPr>
          </m:sSubPr>
          <m:e>
            <m:r>
              <w:rPr>
                <w:rFonts w:ascii="Cambria Math" w:hAnsi="Cambria Math"/>
              </w:rPr>
              <m:t>K</m:t>
            </m:r>
          </m:e>
          <m:sub>
            <m:r>
              <w:rPr>
                <w:rFonts w:ascii="Cambria Math" w:hAnsi="Cambria Math"/>
              </w:rPr>
              <m:t>min</m:t>
            </m:r>
          </m:sub>
        </m:sSub>
      </m:oMath>
      <w:r>
        <w:t>, an upper bound on the model order would be</w:t>
      </w:r>
    </w:p>
    <w:p w:rsidR="005C2431" w:rsidRDefault="002B46B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n</m:t>
                  </m:r>
                </m:num>
                <m:den>
                  <m:r>
                    <w:rPr>
                      <w:rFonts w:ascii="Cambria Math" w:hAnsi="Cambria Math"/>
                    </w:rPr>
                    <m:t>m</m:t>
                  </m:r>
                  <m:sSub>
                    <m:sSubPr>
                      <m:ctrlPr>
                        <w:rPr>
                          <w:rFonts w:ascii="Cambria Math" w:hAnsi="Cambria Math"/>
                        </w:rPr>
                      </m:ctrlPr>
                    </m:sSubPr>
                    <m:e>
                      <m:r>
                        <w:rPr>
                          <w:rFonts w:ascii="Cambria Math" w:hAnsi="Cambria Math"/>
                        </w:rPr>
                        <m:t>K</m:t>
                      </m:r>
                    </m:e>
                    <m:sub>
                      <m:r>
                        <w:rPr>
                          <w:rFonts w:ascii="Cambria Math" w:hAnsi="Cambria Math"/>
                        </w:rPr>
                        <m:t>min</m:t>
                      </m:r>
                    </m:sub>
                  </m:sSub>
                </m:den>
              </m:f>
            </m:e>
          </m:d>
        </m:oMath>
      </m:oMathPara>
    </w:p>
    <w:p w:rsidR="005C2431" w:rsidRDefault="00241F4C">
      <w:pPr>
        <w:pStyle w:val="Textbody"/>
      </w:pPr>
      <w:r>
        <w:t>With this upper bound, model specification will include the generation of models having order</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 These models, with their estimated parameters, will be candidates for final model selection after undergoing diagnostic checking.</w:t>
      </w:r>
    </w:p>
    <w:p w:rsidR="005C2431" w:rsidRDefault="001E7CD9">
      <w:pPr>
        <w:pStyle w:val="Textbody"/>
      </w:pPr>
      <w:r>
        <w:t>To estimate</w:t>
      </w:r>
      <w:r w:rsidR="00241F4C">
        <w:t xml:space="preserve"> the parameters of a VARX model, </w:t>
      </w:r>
      <w:ins w:id="893" w:author="Anvik, John" w:date="2015-03-13T11:31:00Z">
        <w:r w:rsidR="00617E51">
          <w:t xml:space="preserve">we used </w:t>
        </w:r>
      </w:ins>
      <w:r w:rsidR="00241F4C">
        <w:t xml:space="preserve">the </w:t>
      </w:r>
      <w:proofErr w:type="spellStart"/>
      <w:r w:rsidR="00241F4C">
        <w:rPr>
          <w:i/>
          <w:iCs/>
        </w:rPr>
        <w:t>dse</w:t>
      </w:r>
      <w:proofErr w:type="spellEnd"/>
      <w:r w:rsidR="00241F4C">
        <w:rPr>
          <w:rStyle w:val="FootnoteReference"/>
          <w:i/>
          <w:iCs/>
        </w:rPr>
        <w:footnoteReference w:id="6"/>
      </w:r>
      <w:r w:rsidR="00241F4C">
        <w:t xml:space="preserve"> library </w:t>
      </w:r>
      <w:del w:id="894" w:author="Anvik, John" w:date="2015-03-13T11:31:00Z">
        <w:r w:rsidR="00241F4C" w:rsidDel="00617E51">
          <w:delText xml:space="preserve">provides </w:delText>
        </w:r>
      </w:del>
      <w:ins w:id="895" w:author="Anvik, John" w:date="2015-03-13T11:31:00Z">
        <w:r w:rsidR="00617E51">
          <w:t xml:space="preserve">provided by </w:t>
        </w:r>
      </w:ins>
      <w:r w:rsidR="00241F4C">
        <w:t xml:space="preserve">the </w:t>
      </w:r>
      <w:proofErr w:type="spellStart"/>
      <w:r w:rsidR="00241F4C" w:rsidRPr="0050704D">
        <w:rPr>
          <w:rFonts w:ascii="Courier New" w:hAnsi="Courier New" w:cs="Courier New"/>
          <w:sz w:val="18"/>
          <w:szCs w:val="18"/>
        </w:rPr>
        <w:t>estVARXar</w:t>
      </w:r>
      <w:proofErr w:type="spellEnd"/>
      <w:r w:rsidR="00241F4C">
        <w:rPr>
          <w:rFonts w:ascii="Liberation Mono" w:hAnsi="Liberation Mono"/>
          <w:sz w:val="18"/>
          <w:szCs w:val="18"/>
        </w:rPr>
        <w:t xml:space="preserve"> </w:t>
      </w:r>
      <w:r w:rsidR="00241F4C">
        <w:t>function.</w:t>
      </w:r>
    </w:p>
    <w:p w:rsidR="005C2431" w:rsidRPr="007A3D35" w:rsidRDefault="00241F4C">
      <w:pPr>
        <w:pStyle w:val="Heading2"/>
        <w:numPr>
          <w:ilvl w:val="1"/>
          <w:numId w:val="5"/>
        </w:numPr>
      </w:pPr>
      <w:r w:rsidRPr="007A3D35">
        <w:rPr>
          <w:iCs w:val="0"/>
          <w:rPrChange w:id="896" w:author="Anvik, John" w:date="2015-03-13T11:44:00Z">
            <w:rPr>
              <w:i w:val="0"/>
              <w:iCs w:val="0"/>
            </w:rPr>
          </w:rPrChange>
        </w:rPr>
        <w:t>Diagnostics Checking</w:t>
      </w:r>
    </w:p>
    <w:p w:rsidR="005C2431" w:rsidRDefault="007A3D35">
      <w:pPr>
        <w:pStyle w:val="Textbody"/>
      </w:pPr>
      <w:ins w:id="897" w:author="Anvik, John" w:date="2015-03-13T11:45:00Z">
        <w:r>
          <w:t>Diagnostic checking is performed t</w:t>
        </w:r>
      </w:ins>
      <w:del w:id="898" w:author="Anvik, John" w:date="2015-03-13T11:45:00Z">
        <w:r w:rsidR="00241F4C" w:rsidDel="007A3D35">
          <w:delText>T</w:delText>
        </w:r>
      </w:del>
      <w:r w:rsidR="00241F4C">
        <w:t>o verify that a model can be accepted</w:t>
      </w:r>
      <w:del w:id="899" w:author="Anvik, John" w:date="2015-03-13T11:45:00Z">
        <w:r w:rsidR="00241F4C" w:rsidDel="007A3D35">
          <w:delText>, diagnostic checking is performed</w:delText>
        </w:r>
      </w:del>
      <w:r w:rsidR="00241F4C">
        <w:t xml:space="preserve">. </w:t>
      </w:r>
      <w:del w:id="900" w:author="Anvik, John" w:date="2015-03-13T11:45:00Z">
        <w:r w:rsidR="00241F4C" w:rsidDel="007A3D35">
          <w:delText>Included in t</w:delText>
        </w:r>
      </w:del>
      <w:ins w:id="901" w:author="Anvik, John" w:date="2015-03-13T11:45:00Z">
        <w:r>
          <w:t>T</w:t>
        </w:r>
      </w:ins>
      <w:r w:rsidR="00241F4C">
        <w:t xml:space="preserve">his step </w:t>
      </w:r>
      <w:ins w:id="902" w:author="Anvik, John" w:date="2015-03-13T11:45:00Z">
        <w:r>
          <w:t xml:space="preserve">includes </w:t>
        </w:r>
      </w:ins>
      <w:del w:id="903" w:author="Anvik, John" w:date="2015-03-13T11:45:00Z">
        <w:r w:rsidR="00241F4C" w:rsidDel="007A3D35">
          <w:delText xml:space="preserve">is </w:delText>
        </w:r>
      </w:del>
      <w:r w:rsidR="00241F4C">
        <w:t>testing for stability and for model inadequacy.</w:t>
      </w:r>
    </w:p>
    <w:p w:rsidR="005C2431" w:rsidDel="00D80E36" w:rsidRDefault="00241F4C">
      <w:pPr>
        <w:pStyle w:val="Heading2"/>
        <w:numPr>
          <w:ilvl w:val="2"/>
          <w:numId w:val="5"/>
        </w:numPr>
        <w:rPr>
          <w:del w:id="904" w:author="Anvik, John" w:date="2015-03-13T11:48:00Z"/>
        </w:rPr>
      </w:pPr>
      <w:del w:id="905" w:author="Anvik, John" w:date="2015-03-13T11:48:00Z">
        <w:r w:rsidDel="00D80E36">
          <w:rPr>
            <w:i w:val="0"/>
            <w:iCs w:val="0"/>
          </w:rPr>
          <w:delText>Stability Tests</w:delText>
        </w:r>
      </w:del>
    </w:p>
    <w:p w:rsidR="005C2431" w:rsidRDefault="00241F4C">
      <w:pPr>
        <w:pStyle w:val="Textbody"/>
      </w:pPr>
      <w:r>
        <w:t>For an ARMA model to be stable, the roots of the process characteristic equation must lie outside the unit circle</w:t>
      </w:r>
      <w:r w:rsidR="00A91745">
        <w:t xml:space="preserve"> [4, p. 56]</w:t>
      </w:r>
      <w:r>
        <w:t xml:space="preserve">. Equivalently, the inverse of the roots must lie inside the unit circle. </w:t>
      </w:r>
      <w:ins w:id="906" w:author="Anvik, John" w:date="2015-03-13T11:47:00Z">
        <w:r w:rsidR="001B577A">
          <w:t xml:space="preserve">We used </w:t>
        </w:r>
        <w:r w:rsidR="001B577A" w:rsidRPr="00AC0DAB">
          <w:rPr>
            <w:rFonts w:ascii="Courier New" w:hAnsi="Courier New" w:cs="Courier New"/>
            <w:sz w:val="18"/>
            <w:szCs w:val="18"/>
          </w:rPr>
          <w:t>stability</w:t>
        </w:r>
        <w:r w:rsidR="001B577A">
          <w:t xml:space="preserve"> function of the </w:t>
        </w:r>
      </w:ins>
      <w:del w:id="907" w:author="Anvik, John" w:date="2015-03-13T11:47:00Z">
        <w:r w:rsidDel="001B577A">
          <w:delText xml:space="preserve">The </w:delText>
        </w:r>
      </w:del>
      <w:proofErr w:type="spellStart"/>
      <w:r>
        <w:rPr>
          <w:i/>
          <w:iCs/>
        </w:rPr>
        <w:t>dse</w:t>
      </w:r>
      <w:proofErr w:type="spellEnd"/>
      <w:r>
        <w:t xml:space="preserve"> library</w:t>
      </w:r>
      <w:ins w:id="908" w:author="Anvik, John" w:date="2015-03-13T13:09:00Z">
        <w:r w:rsidR="00B7065B">
          <w:t xml:space="preserve"> </w:t>
        </w:r>
      </w:ins>
      <w:del w:id="909" w:author="Anvik, John" w:date="2015-03-13T11:47:00Z">
        <w:r w:rsidDel="001B577A">
          <w:delText xml:space="preserve"> provides the </w:delText>
        </w:r>
        <w:r w:rsidRPr="00AC0DAB" w:rsidDel="001B577A">
          <w:rPr>
            <w:rFonts w:ascii="Courier New" w:hAnsi="Courier New" w:cs="Courier New"/>
            <w:sz w:val="18"/>
            <w:szCs w:val="18"/>
          </w:rPr>
          <w:delText>stability</w:delText>
        </w:r>
        <w:r w:rsidDel="001B577A">
          <w:delText xml:space="preserve"> function for</w:delText>
        </w:r>
      </w:del>
      <w:ins w:id="910" w:author="Anvik, John" w:date="2015-03-13T11:47:00Z">
        <w:r w:rsidR="001B577A">
          <w:t>to</w:t>
        </w:r>
      </w:ins>
      <w:r>
        <w:t xml:space="preserve"> perform</w:t>
      </w:r>
      <w:del w:id="911" w:author="Anvik, John" w:date="2015-03-13T11:47:00Z">
        <w:r w:rsidDel="001B577A">
          <w:delText>ing</w:delText>
        </w:r>
      </w:del>
      <w:r>
        <w:t xml:space="preserve"> this test.</w:t>
      </w:r>
    </w:p>
    <w:p w:rsidR="005C2431" w:rsidDel="00D80E36" w:rsidRDefault="00241F4C">
      <w:pPr>
        <w:pStyle w:val="Heading2"/>
        <w:numPr>
          <w:ilvl w:val="2"/>
          <w:numId w:val="5"/>
        </w:numPr>
        <w:rPr>
          <w:del w:id="912" w:author="Anvik, John" w:date="2015-03-13T11:48:00Z"/>
        </w:rPr>
      </w:pPr>
      <w:del w:id="913" w:author="Anvik, John" w:date="2015-03-13T11:48:00Z">
        <w:r w:rsidDel="00D80E36">
          <w:rPr>
            <w:i w:val="0"/>
            <w:iCs w:val="0"/>
          </w:rPr>
          <w:lastRenderedPageBreak/>
          <w:delText>Portmanteau Test</w:delText>
        </w:r>
      </w:del>
    </w:p>
    <w:p w:rsidR="005C2431" w:rsidRDefault="00241F4C">
      <w:pPr>
        <w:pStyle w:val="Textbody"/>
      </w:pPr>
      <w:r>
        <w:t xml:space="preserve">For an </w:t>
      </w:r>
      <w:del w:id="914" w:author="Anvik, John" w:date="2015-03-13T11:48:00Z">
        <w:r w:rsidDel="00D80E36">
          <w:delText xml:space="preserve">adequate </w:delText>
        </w:r>
      </w:del>
      <w:r>
        <w:t>ARMA model</w:t>
      </w:r>
      <w:ins w:id="915" w:author="Anvik, John" w:date="2015-03-13T11:48:00Z">
        <w:r w:rsidR="00D80E36">
          <w:t xml:space="preserve"> to be accurate</w:t>
        </w:r>
      </w:ins>
      <w:r>
        <w:t xml:space="preserve">, it </w:t>
      </w:r>
      <w:ins w:id="916" w:author="Anvik, John" w:date="2015-03-13T11:48:00Z">
        <w:r w:rsidR="00D80E36">
          <w:t xml:space="preserve">is sufficient to show </w:t>
        </w:r>
      </w:ins>
      <w:del w:id="917" w:author="Anvik, John" w:date="2015-03-13T11:48:00Z">
        <w:r w:rsidDel="00D80E36">
          <w:delText xml:space="preserve">can be shown </w:delText>
        </w:r>
      </w:del>
      <w:r>
        <w:t xml:space="preserve">that </w:t>
      </w:r>
      <w:r w:rsidR="00E65423">
        <w:t>“</w:t>
      </w:r>
      <w:r>
        <w:t>As the series length increases, the [model residuals] become close to the white noise...”</w:t>
      </w:r>
      <w:r w:rsidR="00A91745">
        <w:t xml:space="preserve"> [4, p. 338]</w:t>
      </w:r>
      <w:r>
        <w:t>. For this reason, the</w:t>
      </w:r>
      <w:del w:id="918" w:author="Anvik, John" w:date="2015-03-13T11:49:00Z">
        <w:r w:rsidDel="00D80E36">
          <w:delText>re</w:delText>
        </w:r>
      </w:del>
      <w:r>
        <w:t xml:space="preserve"> model inadequacy tests </w:t>
      </w:r>
      <w:r w:rsidR="0050704D">
        <w:t xml:space="preserve">are </w:t>
      </w:r>
      <w:r>
        <w:t>formed around a study of the residuals. These lack-of-fit tests are a kind of portmanteau test.</w:t>
      </w:r>
    </w:p>
    <w:p w:rsidR="005C2431" w:rsidRDefault="00241F4C">
      <w:pPr>
        <w:pStyle w:val="Textbody"/>
      </w:pPr>
      <w:r>
        <w:t xml:space="preserve">One of these tests, the </w:t>
      </w:r>
      <w:proofErr w:type="spellStart"/>
      <w:r>
        <w:t>Ljung</w:t>
      </w:r>
      <w:proofErr w:type="spellEnd"/>
      <w:r>
        <w:t>-Box test, forms a statistic from the autocorrelation of the residuals</w:t>
      </w:r>
      <w:ins w:id="919" w:author="Anvik, John" w:date="2015-03-13T12:09:00Z">
        <w:r w:rsidR="00E20D24">
          <w:t>,</w:t>
        </w:r>
      </w:ins>
      <w:r>
        <w:t xml:space="preserve"> </w:t>
      </w:r>
      <w:del w:id="920" w:author="Anvik, John" w:date="2015-03-13T12:09:00Z">
        <w:r w:rsidDel="00E20D24">
          <w:delText>(</w:delText>
        </w:r>
      </w:del>
      <w:r>
        <w:t>up to some lag</w:t>
      </w:r>
      <w:del w:id="921" w:author="Anvik, John" w:date="2015-03-13T12:09:00Z">
        <w:r w:rsidDel="00E20D24">
          <w:delText>)</w:delText>
        </w:r>
      </w:del>
      <w:r>
        <w:t>. In this test, the null hypothesis is that residuals are independent, so their autocorrelation is not high enough to be distinguished from a white noise series. To support this hypothesis, the test</w:t>
      </w:r>
      <w:ins w:id="922" w:author="Anvik, John" w:date="2015-03-13T12:09:00Z">
        <w:r w:rsidR="00E20D24">
          <w:t>’s</w:t>
        </w:r>
      </w:ins>
      <w:r>
        <w:t xml:space="preserve"> p-value should be above some level of significance, say 5%. </w:t>
      </w:r>
      <w:ins w:id="923" w:author="Anvik, John" w:date="2015-03-13T12:09:00Z">
        <w:r w:rsidR="00E20D24">
          <w:t>We used the</w:t>
        </w:r>
      </w:ins>
      <w:ins w:id="924" w:author="Anvik, John" w:date="2015-03-13T12:10:00Z">
        <w:r w:rsidR="00E20D24">
          <w:t xml:space="preserve"> </w:t>
        </w:r>
        <w:proofErr w:type="spellStart"/>
        <w:r w:rsidR="00E20D24" w:rsidRPr="0050704D">
          <w:rPr>
            <w:rFonts w:ascii="Courier New" w:hAnsi="Courier New" w:cs="Courier New"/>
            <w:sz w:val="18"/>
            <w:szCs w:val="18"/>
          </w:rPr>
          <w:t>Box.test</w:t>
        </w:r>
        <w:proofErr w:type="spellEnd"/>
        <w:r w:rsidR="00E20D24">
          <w:t xml:space="preserve"> function</w:t>
        </w:r>
        <w:r w:rsidR="00E20D24" w:rsidDel="00E20D24">
          <w:t xml:space="preserve"> </w:t>
        </w:r>
        <w:r w:rsidR="00E20D24">
          <w:t xml:space="preserve">from </w:t>
        </w:r>
      </w:ins>
      <w:del w:id="925" w:author="Anvik, John" w:date="2015-03-13T12:09:00Z">
        <w:r w:rsidDel="00E20D24">
          <w:delText xml:space="preserve">The </w:delText>
        </w:r>
      </w:del>
      <w:ins w:id="926" w:author="Anvik, John" w:date="2015-03-13T12:09:00Z">
        <w:r w:rsidR="00E20D24">
          <w:t xml:space="preserve">the </w:t>
        </w:r>
      </w:ins>
      <w:r>
        <w:rPr>
          <w:i/>
          <w:iCs/>
        </w:rPr>
        <w:t>stats</w:t>
      </w:r>
      <w:r>
        <w:rPr>
          <w:rStyle w:val="FootnoteReference"/>
          <w:i/>
          <w:iCs/>
        </w:rPr>
        <w:footnoteReference w:id="7"/>
      </w:r>
      <w:r>
        <w:t xml:space="preserve"> library </w:t>
      </w:r>
      <w:del w:id="927" w:author="Anvik, John" w:date="2015-03-13T12:10:00Z">
        <w:r w:rsidDel="00E20D24">
          <w:delText xml:space="preserve">provides </w:delText>
        </w:r>
      </w:del>
      <w:del w:id="928" w:author="Anvik, John" w:date="2015-03-13T12:09:00Z">
        <w:r w:rsidDel="00E20D24">
          <w:delText xml:space="preserve">the </w:delText>
        </w:r>
        <w:r w:rsidRPr="0050704D" w:rsidDel="00E20D24">
          <w:rPr>
            <w:rFonts w:ascii="Courier New" w:hAnsi="Courier New" w:cs="Courier New"/>
            <w:sz w:val="18"/>
            <w:szCs w:val="18"/>
          </w:rPr>
          <w:delText>Box.test</w:delText>
        </w:r>
        <w:r w:rsidDel="00E20D24">
          <w:delText xml:space="preserve"> function </w:delText>
        </w:r>
      </w:del>
      <w:r>
        <w:t xml:space="preserve">for performing the </w:t>
      </w:r>
      <w:proofErr w:type="spellStart"/>
      <w:r>
        <w:t>Ljung</w:t>
      </w:r>
      <w:proofErr w:type="spellEnd"/>
      <w:r>
        <w:t>-Box test.</w:t>
      </w:r>
    </w:p>
    <w:p w:rsidR="005C2431" w:rsidRPr="00D91229" w:rsidRDefault="00241F4C">
      <w:pPr>
        <w:pStyle w:val="Heading2"/>
        <w:numPr>
          <w:ilvl w:val="1"/>
          <w:numId w:val="5"/>
        </w:numPr>
        <w:pPrChange w:id="929" w:author="Anvik, John" w:date="2015-03-13T12:10:00Z">
          <w:pPr>
            <w:pStyle w:val="Heading2"/>
            <w:numPr>
              <w:ilvl w:val="2"/>
              <w:numId w:val="5"/>
            </w:numPr>
          </w:pPr>
        </w:pPrChange>
      </w:pPr>
      <w:r w:rsidRPr="00D91229">
        <w:rPr>
          <w:iCs w:val="0"/>
          <w:rPrChange w:id="930" w:author="Anvik, John" w:date="2015-03-13T12:10:00Z">
            <w:rPr>
              <w:i w:val="0"/>
              <w:iCs w:val="0"/>
            </w:rPr>
          </w:rPrChange>
        </w:rPr>
        <w:t>Model Selection</w:t>
      </w:r>
    </w:p>
    <w:p w:rsidR="005C2431" w:rsidRDefault="00241F4C">
      <w:pPr>
        <w:pStyle w:val="Textbody"/>
      </w:pPr>
      <w:r>
        <w:t xml:space="preserve">Model selection criteria are used to compare models by their fit, to minimize residual error, and </w:t>
      </w:r>
      <w:ins w:id="931" w:author="Anvik, John" w:date="2015-03-13T12:11:00Z">
        <w:r w:rsidR="00D91229">
          <w:t xml:space="preserve">to </w:t>
        </w:r>
      </w:ins>
      <w:del w:id="932" w:author="Anvik, John" w:date="2015-03-13T12:11:00Z">
        <w:r w:rsidDel="00D91229">
          <w:delText xml:space="preserve">penalizing </w:delText>
        </w:r>
      </w:del>
      <w:ins w:id="933" w:author="Anvik, John" w:date="2015-03-13T12:11:00Z">
        <w:r w:rsidR="00D91229">
          <w:t xml:space="preserve">penalize </w:t>
        </w:r>
      </w:ins>
      <w:r>
        <w:t xml:space="preserve">the model to some degree </w:t>
      </w:r>
      <w:del w:id="934" w:author="Anvik, John" w:date="2015-03-13T12:11:00Z">
        <w:r w:rsidDel="00D91229">
          <w:delText xml:space="preserve">by </w:delText>
        </w:r>
      </w:del>
      <w:ins w:id="935" w:author="Anvik, John" w:date="2015-03-13T12:11:00Z">
        <w:r w:rsidR="00D91229">
          <w:t xml:space="preserve">based on </w:t>
        </w:r>
      </w:ins>
      <w:r>
        <w:t xml:space="preserve">the number of parameters. </w:t>
      </w:r>
      <w:ins w:id="936" w:author="Anvik, John" w:date="2015-03-13T12:22:00Z">
        <w:r w:rsidR="00884F5F">
          <w:t xml:space="preserve">There are a number of different selection criteria used for </w:t>
        </w:r>
      </w:ins>
      <w:ins w:id="937" w:author="Anvik, John" w:date="2015-03-13T12:21:00Z">
        <w:r w:rsidR="00D91229">
          <w:t>ARMA models</w:t>
        </w:r>
        <w:r w:rsidR="00884F5F">
          <w:t>,</w:t>
        </w:r>
      </w:ins>
      <w:ins w:id="938" w:author="Anvik, John" w:date="2015-03-13T12:23:00Z">
        <w:r w:rsidR="00884F5F">
          <w:t xml:space="preserve"> including </w:t>
        </w:r>
        <w:proofErr w:type="spellStart"/>
        <w:r w:rsidR="00884F5F">
          <w:t>Akaike</w:t>
        </w:r>
        <w:proofErr w:type="spellEnd"/>
        <w:r w:rsidR="00884F5F">
          <w:t xml:space="preserve"> Information Criterion (AIC), </w:t>
        </w:r>
        <w:proofErr w:type="spellStart"/>
        <w:r w:rsidR="00884F5F">
          <w:t>AICc</w:t>
        </w:r>
        <w:proofErr w:type="spellEnd"/>
        <w:r w:rsidR="00884F5F">
          <w:t xml:space="preserve"> (AIC with correction), and BIC </w:t>
        </w:r>
        <w:r w:rsidR="00884F5F" w:rsidRPr="00243C24">
          <w:t>(Bayesian Information Criterion)</w:t>
        </w:r>
        <w:r w:rsidR="00884F5F">
          <w:t xml:space="preserve">. </w:t>
        </w:r>
      </w:ins>
      <w:proofErr w:type="spellStart"/>
      <w:ins w:id="939" w:author="Anvik, John" w:date="2015-03-13T12:24:00Z">
        <w:r w:rsidR="00884F5F">
          <w:t>Bisgaard</w:t>
        </w:r>
        <w:proofErr w:type="spellEnd"/>
        <w:r w:rsidR="00884F5F">
          <w:t xml:space="preserve"> and </w:t>
        </w:r>
        <w:proofErr w:type="spellStart"/>
        <w:r w:rsidR="00884F5F">
          <w:t>Kulahci</w:t>
        </w:r>
        <w:proofErr w:type="spellEnd"/>
        <w:r w:rsidR="00884F5F">
          <w:t xml:space="preserve"> noted that “[t]he penalty for introducing unnecessary parameters is more severe for BIC and AICC than for AIC” [3]</w:t>
        </w:r>
      </w:ins>
      <w:ins w:id="940" w:author="Anvik, John" w:date="2015-03-13T12:26:00Z">
        <w:r w:rsidR="00884F5F">
          <w:t>.</w:t>
        </w:r>
      </w:ins>
      <w:ins w:id="941" w:author="Anvik, John" w:date="2015-03-13T12:25:00Z">
        <w:r w:rsidR="00884F5F">
          <w:t xml:space="preserve"> </w:t>
        </w:r>
      </w:ins>
      <w:del w:id="942" w:author="Anvik, John" w:date="2015-03-13T12:21:00Z">
        <w:r w:rsidDel="00884F5F">
          <w:delText xml:space="preserve">In the case of </w:delText>
        </w:r>
      </w:del>
      <w:del w:id="943" w:author="Anvik, John" w:date="2015-03-13T12:23:00Z">
        <w:r w:rsidDel="00884F5F">
          <w:delText>Akaike Information Criterion (AIC)</w:delText>
        </w:r>
      </w:del>
      <w:moveToRangeStart w:id="944" w:author="Anvik, John" w:date="2015-03-13T12:25:00Z" w:name="move414012887"/>
      <w:moveTo w:id="945" w:author="Anvik, John" w:date="2015-03-13T12:25:00Z">
        <w:del w:id="946" w:author="Anvik, John" w:date="2015-03-13T12:26:00Z">
          <w:r w:rsidR="00884F5F" w:rsidDel="00884F5F">
            <w:delText>A</w:delText>
          </w:r>
        </w:del>
      </w:moveTo>
      <w:ins w:id="947" w:author="Anvik, John" w:date="2015-03-13T12:26:00Z">
        <w:r w:rsidR="00884F5F">
          <w:t>A</w:t>
        </w:r>
      </w:ins>
      <w:moveTo w:id="948" w:author="Anvik, John" w:date="2015-03-13T12:25:00Z">
        <w:r w:rsidR="00884F5F">
          <w:t xml:space="preserve">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t>
        </w:r>
        <w:del w:id="949" w:author="Anvik, John" w:date="2015-03-13T12:27:00Z">
          <w:r w:rsidR="00884F5F" w:rsidDel="00B46350">
            <w:delText>will be used</w:delText>
          </w:r>
        </w:del>
      </w:moveTo>
      <w:ins w:id="950" w:author="Anvik, John" w:date="2015-03-13T12:27:00Z">
        <w:r w:rsidR="00B46350">
          <w:t>was chosen</w:t>
        </w:r>
      </w:ins>
      <w:moveTo w:id="951" w:author="Anvik, John" w:date="2015-03-13T12:25:00Z">
        <w:r w:rsidR="00884F5F">
          <w:t xml:space="preserve"> as the selection criterion.</w:t>
        </w:r>
      </w:moveTo>
      <w:moveToRangeEnd w:id="944"/>
      <w:ins w:id="952" w:author="Anvik, John" w:date="2015-03-13T12:26:00Z">
        <w:r w:rsidR="00884F5F">
          <w:t xml:space="preserve"> </w:t>
        </w:r>
      </w:ins>
      <w:ins w:id="953" w:author="Anvik, John" w:date="2015-03-13T12:21:00Z">
        <w:r w:rsidR="00884F5F">
          <w:t>AIC is defined as</w:t>
        </w:r>
      </w:ins>
      <w:del w:id="954" w:author="Anvik, John" w:date="2015-03-13T12:21:00Z">
        <w:r w:rsidDel="00884F5F">
          <w:delText xml:space="preserve">, for </w:delText>
        </w:r>
        <w:r w:rsidDel="00D91229">
          <w:delText xml:space="preserve">ARMA models </w:delText>
        </w:r>
        <w:r w:rsidDel="00884F5F">
          <w:delText>in general</w:delText>
        </w:r>
      </w:del>
      <w:r>
        <w:t>:</w:t>
      </w:r>
    </w:p>
    <w:p w:rsidR="005C2431" w:rsidRDefault="002B46B2">
      <w:pPr>
        <w:pStyle w:val="Textbody"/>
      </w:pPr>
      <m:oMath>
        <m:sSub>
          <m:sSubPr>
            <m:ctrlPr>
              <w:rPr>
                <w:rFonts w:ascii="Cambria Math" w:hAnsi="Cambria Math"/>
              </w:rPr>
            </m:ctrlPr>
          </m:sSubPr>
          <m:e>
            <m:r>
              <w:rPr>
                <w:rFonts w:ascii="Cambria Math" w:hAnsi="Cambria Math"/>
              </w:rPr>
              <m:t>AIC</m:t>
            </m:r>
          </m:e>
          <m:sub>
            <m:r>
              <w:rPr>
                <w:rFonts w:ascii="Cambria Math" w:hAnsi="Cambria Math"/>
              </w:rPr>
              <m:t>p,q</m:t>
            </m:r>
          </m:sub>
        </m:sSub>
        <m:r>
          <w:rPr>
            <w:rFonts w:ascii="Cambria Math" w:hAnsi="Cambria Math"/>
          </w:rPr>
          <m:t>=</m:t>
        </m:r>
        <m:r>
          <m:rPr>
            <m:sty m:val="p"/>
          </m:rPr>
          <w:rPr>
            <w:rFonts w:ascii="Cambria Math" w:hAnsi="Cambria Math"/>
          </w:rPr>
          <m:t>ln</m:t>
        </m:r>
        <m:r>
          <w:rPr>
            <w:rFonts w:ascii="Cambria Math" w:hAnsi="Cambria Math"/>
          </w:rPr>
          <m:t>|</m:t>
        </m:r>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|+2</m:t>
        </m:r>
        <m:f>
          <m:fPr>
            <m:type m:val="lin"/>
            <m:ctrlPr>
              <w:rPr>
                <w:rFonts w:ascii="Cambria Math" w:hAnsi="Cambria Math"/>
              </w:rPr>
            </m:ctrlPr>
          </m:fPr>
          <m:num>
            <m:r>
              <w:rPr>
                <w:rFonts w:ascii="Cambria Math" w:hAnsi="Cambria Math"/>
              </w:rPr>
              <m:t>r</m:t>
            </m:r>
          </m:num>
          <m:den>
            <m:r>
              <w:rPr>
                <w:rFonts w:ascii="Cambria Math" w:hAnsi="Cambria Math"/>
              </w:rPr>
              <m:t>n</m:t>
            </m:r>
          </m:den>
        </m:f>
      </m:oMath>
      <w:r w:rsidR="00243C24">
        <w:t xml:space="preserve"> ,</w:t>
      </w:r>
    </w:p>
    <w:p w:rsidR="005C2431" w:rsidDel="00581AD7" w:rsidRDefault="00241F4C">
      <w:pPr>
        <w:pStyle w:val="Textbody"/>
        <w:ind w:firstLine="0"/>
        <w:rPr>
          <w:del w:id="955" w:author="Anvik, John" w:date="2015-03-13T12:27:00Z"/>
        </w:rPr>
      </w:pPr>
      <w:r>
        <w:t xml:space="preserve">where </w:t>
      </w:r>
      <m:oMath>
        <m:r>
          <w:rPr>
            <w:rFonts w:ascii="Cambria Math" w:hAnsi="Cambria Math"/>
          </w:rPr>
          <m:t>n</m:t>
        </m:r>
      </m:oMath>
      <w:r>
        <w:t xml:space="preserve"> is the number of samples, </w:t>
      </w:r>
      <m:oMath>
        <m:r>
          <w:rPr>
            <w:rFonts w:ascii="Cambria Math" w:hAnsi="Cambria Math"/>
          </w:rPr>
          <m:t>r</m:t>
        </m:r>
      </m:oMath>
      <w:r>
        <w:t xml:space="preserve"> is the number of parameters, and</w:t>
      </w:r>
      <w:r w:rsidR="00D75140">
        <w:t xml:space="preserve"> </w:t>
      </w:r>
      <m:oMath>
        <m:sSub>
          <m:sSubPr>
            <m:ctrlPr>
              <w:rPr>
                <w:rFonts w:ascii="Cambria Math" w:hAnsi="Cambria Math"/>
              </w:rPr>
            </m:ctrlPr>
          </m:sSubPr>
          <m:e>
            <m:acc>
              <m:accPr>
                <m:chr m:val="̃"/>
                <m:ctrlPr>
                  <w:rPr>
                    <w:rFonts w:ascii="Cambria Math" w:hAnsi="Cambria Math"/>
                  </w:rPr>
                </m:ctrlPr>
              </m:accPr>
              <m:e>
                <m:r>
                  <m:rPr>
                    <m:sty m:val="b"/>
                  </m:rPr>
                  <w:rPr>
                    <w:rFonts w:ascii="Cambria Math" w:hAnsi="Cambria Math"/>
                  </w:rPr>
                  <m:t>Σ</m:t>
                </m:r>
              </m:e>
            </m:acc>
          </m:e>
          <m:sub>
            <m:r>
              <w:rPr>
                <w:rFonts w:ascii="Cambria Math" w:hAnsi="Cambria Math"/>
              </w:rPr>
              <m:t>r</m:t>
            </m:r>
          </m:sub>
        </m:sSub>
        <m:r>
          <w:rPr>
            <w:rFonts w:ascii="Cambria Math" w:hAnsi="Cambria Math"/>
          </w:rPr>
          <m:t xml:space="preserve"> </m:t>
        </m:r>
      </m:oMath>
      <w:r>
        <w:t>is the residual covariance matrix estimate.</w:t>
      </w:r>
      <w:del w:id="956" w:author="Anvik, John" w:date="2015-03-13T12:27:00Z">
        <w:r w:rsidDel="00581AD7">
          <w:delText xml:space="preserve"> </w:delText>
        </w:r>
      </w:del>
      <w:del w:id="957" w:author="Anvik, John" w:date="2015-03-13T12:25:00Z">
        <w:r w:rsidDel="00884F5F">
          <w:delText>AIC</w:delText>
        </w:r>
        <w:r w:rsidR="00243C24" w:rsidDel="00884F5F">
          <w:delText>c (AIC with correction)</w:delText>
        </w:r>
        <w:r w:rsidDel="00884F5F">
          <w:delText xml:space="preserve"> and BIC </w:delText>
        </w:r>
        <w:r w:rsidR="00243C24" w:rsidRPr="00243C24" w:rsidDel="00884F5F">
          <w:delText>(Bayesian Information Criterion)</w:delText>
        </w:r>
        <w:r w:rsidR="00243C24" w:rsidDel="00884F5F">
          <w:delText xml:space="preserve"> </w:delText>
        </w:r>
        <w:r w:rsidDel="00884F5F">
          <w:delText>are other well-known selection criteria. But, according to Bisgaard and Kulahci, “The penalty for introducing unnecessary parameters is more severe for BIC and AICC than for AIC”</w:delText>
        </w:r>
        <w:r w:rsidR="00CA4F5F" w:rsidDel="00884F5F">
          <w:delText xml:space="preserve"> [3]</w:delText>
        </w:r>
        <w:r w:rsidDel="00884F5F">
          <w:delText xml:space="preserve">. </w:delText>
        </w:r>
      </w:del>
      <w:moveFromRangeStart w:id="958" w:author="Anvik, John" w:date="2015-03-13T12:25:00Z" w:name="move414012887"/>
      <w:moveFrom w:id="959" w:author="Anvik, John" w:date="2015-03-13T12:25:00Z">
        <w:r w:rsidDel="00884F5F">
          <w:t>A less severe penalty for the number of parameters would be preferred in this case, since we are already limiting the number of parameters in the model specification step, and because additional parameters may in fact be necessary to account for time series autocorrelations with higher lags. Therefore, AIC will be used as the selection criterion.</w:t>
        </w:r>
      </w:moveFrom>
      <w:moveFromRangeEnd w:id="958"/>
    </w:p>
    <w:p w:rsidR="005C2431" w:rsidRDefault="00581AD7">
      <w:pPr>
        <w:pStyle w:val="Textbody"/>
        <w:ind w:firstLine="0"/>
        <w:pPrChange w:id="960" w:author="Anvik, John" w:date="2015-03-13T12:27:00Z">
          <w:pPr>
            <w:pStyle w:val="Textbody"/>
          </w:pPr>
        </w:pPrChange>
      </w:pPr>
      <w:ins w:id="961" w:author="Anvik, John" w:date="2015-03-13T12:27:00Z">
        <w:r>
          <w:t xml:space="preserve"> We used the </w:t>
        </w:r>
        <w:proofErr w:type="spellStart"/>
        <w:r w:rsidRPr="00E24AB8">
          <w:rPr>
            <w:rFonts w:ascii="Courier New" w:hAnsi="Courier New" w:cs="Courier New"/>
            <w:sz w:val="18"/>
            <w:szCs w:val="18"/>
          </w:rPr>
          <w:t>bestTSestModel</w:t>
        </w:r>
        <w:proofErr w:type="spellEnd"/>
        <w:r>
          <w:t xml:space="preserve"> function</w:t>
        </w:r>
        <w:r w:rsidDel="00581AD7">
          <w:t xml:space="preserve"> </w:t>
        </w:r>
        <w:r>
          <w:t xml:space="preserve">from the </w:t>
        </w:r>
      </w:ins>
      <w:del w:id="962" w:author="Anvik, John" w:date="2015-03-13T12:27:00Z">
        <w:r w:rsidR="00241F4C" w:rsidDel="00581AD7">
          <w:delText xml:space="preserve">The </w:delText>
        </w:r>
      </w:del>
      <w:proofErr w:type="spellStart"/>
      <w:r w:rsidR="00241F4C">
        <w:rPr>
          <w:i/>
          <w:iCs/>
        </w:rPr>
        <w:t>dse</w:t>
      </w:r>
      <w:proofErr w:type="spellEnd"/>
      <w:r w:rsidR="00241F4C">
        <w:t xml:space="preserve"> library </w:t>
      </w:r>
      <w:del w:id="963" w:author="Anvik, John" w:date="2015-03-13T12:27:00Z">
        <w:r w:rsidR="00241F4C" w:rsidDel="00581AD7">
          <w:delText xml:space="preserve">provides the </w:delText>
        </w:r>
        <w:r w:rsidR="00241F4C" w:rsidRPr="00E24AB8" w:rsidDel="00581AD7">
          <w:rPr>
            <w:rFonts w:ascii="Courier New" w:hAnsi="Courier New" w:cs="Courier New"/>
            <w:sz w:val="18"/>
            <w:szCs w:val="18"/>
          </w:rPr>
          <w:delText>bestTSestModel</w:delText>
        </w:r>
        <w:r w:rsidR="00241F4C" w:rsidDel="00581AD7">
          <w:delText xml:space="preserve"> function </w:delText>
        </w:r>
      </w:del>
      <w:r w:rsidR="00241F4C">
        <w:t>for performing model selection.</w:t>
      </w:r>
    </w:p>
    <w:p w:rsidR="00C07613" w:rsidRDefault="00C07613" w:rsidP="00C07613">
      <w:pPr>
        <w:pStyle w:val="Heading4"/>
      </w:pPr>
      <w:bookmarkStart w:id="964" w:name="_Ref414001552"/>
      <w:moveToRangeStart w:id="965" w:author="Anvik, John" w:date="2015-03-13T11:25:00Z" w:name="move414009256"/>
      <w:moveTo w:id="966" w:author="Anvik, John" w:date="2015-03-13T11:25:00Z">
        <w:del w:id="967" w:author="Anvik, John" w:date="2015-03-13T12:32:00Z">
          <w:r w:rsidDel="0072293B">
            <w:delText>Data Methodology</w:delText>
          </w:r>
        </w:del>
      </w:moveTo>
      <w:ins w:id="968" w:author="Anvik, John" w:date="2015-03-13T12:32:00Z">
        <w:r w:rsidR="0072293B">
          <w:t>Evaluation of Methodology</w:t>
        </w:r>
      </w:ins>
    </w:p>
    <w:p w:rsidR="0072293B" w:rsidRDefault="0072293B" w:rsidP="0072293B">
      <w:pPr>
        <w:pStyle w:val="Textbody"/>
        <w:rPr>
          <w:ins w:id="969" w:author="Anvik, John" w:date="2015-03-13T12:40:00Z"/>
        </w:rPr>
      </w:pPr>
      <w:ins w:id="970" w:author="Anvik, John" w:date="2015-03-13T12:34:00Z">
        <w:r>
          <w:t xml:space="preserve">To validate our approach of using a time-series model to predict defects, we </w:t>
        </w:r>
      </w:ins>
      <w:ins w:id="971" w:author="Anvik, John" w:date="2015-03-13T12:35:00Z">
        <w:r>
          <w:t xml:space="preserve">used </w:t>
        </w:r>
      </w:ins>
      <w:ins w:id="972" w:author="Anvik, John" w:date="2015-03-13T12:42:00Z">
        <w:r>
          <w:t>historical</w:t>
        </w:r>
      </w:ins>
      <w:ins w:id="973" w:author="Anvik, John" w:date="2015-03-13T12:40:00Z">
        <w:r>
          <w:t xml:space="preserve"> data taken from</w:t>
        </w:r>
      </w:ins>
      <w:ins w:id="974" w:author="Anvik, John" w:date="2015-03-13T12:41:00Z">
        <w:r>
          <w:t xml:space="preserve"> a</w:t>
        </w:r>
      </w:ins>
      <w:ins w:id="975" w:author="Anvik, John" w:date="2015-03-13T12:40:00Z">
        <w:r>
          <w:t xml:space="preserve"> software project</w:t>
        </w:r>
      </w:ins>
      <w:ins w:id="976" w:author="Anvik, John" w:date="2015-03-13T12:41:00Z">
        <w:r>
          <w:t>’s</w:t>
        </w:r>
      </w:ins>
      <w:ins w:id="977" w:author="Anvik, John" w:date="2015-03-13T12:40:00Z">
        <w:r>
          <w:t xml:space="preserve"> issue tracking system. </w:t>
        </w:r>
      </w:ins>
      <w:ins w:id="978" w:author="Anvik, John" w:date="2015-03-13T12:42:00Z">
        <w:r w:rsidR="009B3464">
          <w:t xml:space="preserve">Issue tracking systems are used by projects to </w:t>
        </w:r>
      </w:ins>
      <w:ins w:id="979" w:author="Anvik, John" w:date="2015-03-13T12:40:00Z">
        <w:r>
          <w:t xml:space="preserve">tracking </w:t>
        </w:r>
      </w:ins>
      <w:ins w:id="980" w:author="Anvik, John" w:date="2015-03-13T12:43:00Z">
        <w:r w:rsidR="009B3464">
          <w:t xml:space="preserve">development tasks, features, enhancements, and </w:t>
        </w:r>
      </w:ins>
      <w:ins w:id="981" w:author="Anvik, John" w:date="2015-03-13T12:40:00Z">
        <w:r>
          <w:t xml:space="preserve">bugs, </w:t>
        </w:r>
      </w:ins>
      <w:ins w:id="982" w:author="Anvik, John" w:date="2015-03-13T12:43:00Z">
        <w:r w:rsidR="009B3464">
          <w:t xml:space="preserve">both </w:t>
        </w:r>
      </w:ins>
      <w:ins w:id="983" w:author="Anvik, John" w:date="2015-03-13T12:40:00Z">
        <w:r>
          <w:t>past and present.</w:t>
        </w:r>
      </w:ins>
    </w:p>
    <w:p w:rsidR="0072293B" w:rsidRDefault="00B509D2" w:rsidP="0072293B">
      <w:pPr>
        <w:pStyle w:val="Textbody"/>
        <w:rPr>
          <w:ins w:id="984" w:author="Anvik, John" w:date="2015-03-13T12:39:00Z"/>
        </w:rPr>
      </w:pPr>
      <w:ins w:id="985" w:author="Anvik, John" w:date="2015-03-13T12:56:00Z">
        <w:r>
          <w:t xml:space="preserve">We chose </w:t>
        </w:r>
      </w:ins>
      <w:ins w:id="986" w:author="Anvik, John" w:date="2015-03-13T12:57:00Z">
        <w:r>
          <w:t xml:space="preserve">the </w:t>
        </w:r>
        <w:r w:rsidRPr="00776B4F">
          <w:rPr>
            <w:i/>
          </w:rPr>
          <w:t>MongoDB</w:t>
        </w:r>
        <w:r>
          <w:t xml:space="preserve"> Core Server project as the data set. This project was chosen as it has been active since May 2009 and </w:t>
        </w:r>
      </w:ins>
      <w:ins w:id="987" w:author="Anvik, John" w:date="2015-03-13T12:59:00Z">
        <w:r>
          <w:t xml:space="preserve">uses </w:t>
        </w:r>
      </w:ins>
      <w:ins w:id="988" w:author="Anvik, John" w:date="2015-03-13T12:54:00Z">
        <w:r w:rsidR="00D55EF1">
          <w:t>Jira</w:t>
        </w:r>
        <w:r w:rsidR="00D55EF1">
          <w:rPr>
            <w:rStyle w:val="FootnoteReference"/>
          </w:rPr>
          <w:footnoteReference w:id="8"/>
        </w:r>
        <w:r w:rsidR="00D55EF1">
          <w:t xml:space="preserve"> for issue tracking</w:t>
        </w:r>
      </w:ins>
      <w:ins w:id="991" w:author="Anvik, John" w:date="2015-03-13T12:59:00Z">
        <w:r>
          <w:t>, which made it easy to collect data</w:t>
        </w:r>
      </w:ins>
      <w:ins w:id="992" w:author="Anvik, John" w:date="2015-03-13T12:54:00Z">
        <w:r w:rsidR="00D55EF1">
          <w:t>. Issue</w:t>
        </w:r>
      </w:ins>
      <w:ins w:id="993" w:author="Anvik, John" w:date="2015-03-13T12:55:00Z">
        <w:r w:rsidR="00D55EF1">
          <w:t>s for versions 0.9.3 through 3.0.0-rc6</w:t>
        </w:r>
      </w:ins>
      <w:ins w:id="994" w:author="Anvik, John" w:date="2015-03-13T12:54:00Z">
        <w:r w:rsidR="00D55EF1">
          <w:t xml:space="preserve"> </w:t>
        </w:r>
      </w:ins>
      <w:ins w:id="995" w:author="Anvik, John" w:date="2015-03-13T12:55:00Z">
        <w:r w:rsidR="00D55EF1">
          <w:t>were</w:t>
        </w:r>
      </w:ins>
      <w:ins w:id="996" w:author="Anvik, John" w:date="2015-03-13T12:54:00Z">
        <w:r w:rsidR="00D55EF1">
          <w:t xml:space="preserve"> exported from the project’s JIRA web interface </w:t>
        </w:r>
      </w:ins>
      <w:ins w:id="997" w:author="Anvik, John" w:date="2015-03-13T12:56:00Z">
        <w:r w:rsidR="00D55EF1">
          <w:t xml:space="preserve">into </w:t>
        </w:r>
      </w:ins>
      <w:ins w:id="998" w:author="Anvik, John" w:date="2015-03-13T12:54:00Z">
        <w:r w:rsidR="00D55EF1">
          <w:t xml:space="preserve">XML </w:t>
        </w:r>
      </w:ins>
      <w:ins w:id="999" w:author="Anvik, John" w:date="2015-03-13T12:56:00Z">
        <w:r w:rsidR="00D55EF1">
          <w:t>format</w:t>
        </w:r>
      </w:ins>
      <w:ins w:id="1000" w:author="Anvik, John" w:date="2015-03-13T12:54:00Z">
        <w:r w:rsidR="00D55EF1">
          <w:t xml:space="preserve"> using a Python</w:t>
        </w:r>
        <w:r w:rsidR="00D55EF1">
          <w:rPr>
            <w:rStyle w:val="FootnoteReference"/>
          </w:rPr>
          <w:footnoteReference w:id="9"/>
        </w:r>
        <w:r w:rsidR="00D55EF1">
          <w:t xml:space="preserve"> script.</w:t>
        </w:r>
      </w:ins>
      <w:ins w:id="1003" w:author="Anvik, John" w:date="2015-03-13T13:00:00Z">
        <w:r w:rsidR="006800B6">
          <w:t xml:space="preserve"> The script collected t</w:t>
        </w:r>
      </w:ins>
      <w:ins w:id="1004" w:author="Anvik, John" w:date="2015-03-13T12:39:00Z">
        <w:r w:rsidR="0072293B">
          <w:t xml:space="preserve">he following fields </w:t>
        </w:r>
      </w:ins>
      <w:ins w:id="1005" w:author="Anvik, John" w:date="2015-03-13T13:00:00Z">
        <w:r w:rsidR="006800B6">
          <w:t>from each issue report</w:t>
        </w:r>
      </w:ins>
      <w:ins w:id="1006" w:author="Anvik, John" w:date="2015-03-13T12:39:00Z">
        <w:r w:rsidR="0072293B">
          <w:t xml:space="preserve">: type, priority, creation date, </w:t>
        </w:r>
      </w:ins>
      <w:ins w:id="1007" w:author="Anvik, John" w:date="2015-03-13T13:01:00Z">
        <w:r w:rsidR="006800B6">
          <w:t xml:space="preserve">and </w:t>
        </w:r>
      </w:ins>
      <w:ins w:id="1008" w:author="Anvik, John" w:date="2015-03-13T12:39:00Z">
        <w:r w:rsidR="0072293B">
          <w:t xml:space="preserve">resolution date. Once extracted, the data </w:t>
        </w:r>
      </w:ins>
      <w:ins w:id="1009" w:author="Anvik, John" w:date="2015-03-13T13:01:00Z">
        <w:r w:rsidR="006800B6">
          <w:t>was</w:t>
        </w:r>
      </w:ins>
      <w:ins w:id="1010" w:author="Anvik, John" w:date="2015-03-13T12:39:00Z">
        <w:r w:rsidR="0072293B">
          <w:t xml:space="preserve"> </w:t>
        </w:r>
      </w:ins>
      <w:ins w:id="1011" w:author="Anvik, John" w:date="2015-03-13T13:01:00Z">
        <w:r w:rsidR="006800B6">
          <w:t>converted</w:t>
        </w:r>
      </w:ins>
      <w:ins w:id="1012" w:author="Anvik, John" w:date="2015-03-13T12:39:00Z">
        <w:r w:rsidR="0072293B">
          <w:t xml:space="preserve"> </w:t>
        </w:r>
      </w:ins>
      <w:ins w:id="1013" w:author="Anvik, John" w:date="2015-03-13T13:01:00Z">
        <w:r w:rsidR="006800B6">
          <w:t>in</w:t>
        </w:r>
      </w:ins>
      <w:ins w:id="1014" w:author="Anvik, John" w:date="2015-03-13T12:39:00Z">
        <w:r w:rsidR="0072293B">
          <w:t xml:space="preserve">to </w:t>
        </w:r>
      </w:ins>
      <w:ins w:id="1015" w:author="Anvik, John" w:date="2015-03-13T13:01:00Z">
        <w:r w:rsidR="006800B6">
          <w:t xml:space="preserve">a </w:t>
        </w:r>
      </w:ins>
      <w:ins w:id="1016" w:author="Anvik, John" w:date="2015-03-13T12:39:00Z">
        <w:r w:rsidR="0072293B">
          <w:t>text table format for reading in R</w:t>
        </w:r>
        <w:r w:rsidR="0072293B">
          <w:rPr>
            <w:rStyle w:val="FootnoteReference"/>
          </w:rPr>
          <w:footnoteReference w:id="10"/>
        </w:r>
        <w:r w:rsidR="0072293B">
          <w:t>.</w:t>
        </w:r>
      </w:ins>
    </w:p>
    <w:p w:rsidR="009E4E7A" w:rsidRDefault="001C7204">
      <w:pPr>
        <w:pStyle w:val="Textbody"/>
        <w:rPr>
          <w:ins w:id="1019" w:author="Anvik, John" w:date="2015-03-13T14:08:00Z"/>
        </w:rPr>
        <w:pPrChange w:id="1020" w:author="Anvik, John" w:date="2015-03-13T13:18:00Z">
          <w:pPr>
            <w:pStyle w:val="Heading2"/>
            <w:numPr>
              <w:ilvl w:val="1"/>
              <w:numId w:val="5"/>
            </w:numPr>
          </w:pPr>
        </w:pPrChange>
      </w:pPr>
      <w:ins w:id="1021" w:author="Anvik, John" w:date="2015-03-13T13:02:00Z">
        <w:r>
          <w:lastRenderedPageBreak/>
          <w:t>As t</w:t>
        </w:r>
      </w:ins>
      <w:ins w:id="1022" w:author="Anvik, John" w:date="2015-03-13T12:39:00Z">
        <w:r w:rsidR="0072293B">
          <w:t>he proposed model structure assumes that bug creation can be explained by software changes</w:t>
        </w:r>
      </w:ins>
      <w:ins w:id="1023" w:author="Anvik, John" w:date="2015-03-13T13:02:00Z">
        <w:r>
          <w:t>,</w:t>
        </w:r>
      </w:ins>
      <w:ins w:id="1024" w:author="Anvik, John" w:date="2015-03-13T12:39:00Z">
        <w:r w:rsidR="0072293B">
          <w:t xml:space="preserve"> issues that do not result in any change should not be included in the dataset. For this reason, only issues with resolution </w:t>
        </w:r>
        <w:r w:rsidR="0072293B" w:rsidRPr="00AD3AAA">
          <w:rPr>
            <w:i/>
          </w:rPr>
          <w:t>fixed</w:t>
        </w:r>
        <w:r w:rsidR="0072293B">
          <w:t xml:space="preserve">, </w:t>
        </w:r>
        <w:r w:rsidR="0072293B" w:rsidRPr="00AD3AAA">
          <w:rPr>
            <w:i/>
          </w:rPr>
          <w:t>complete</w:t>
        </w:r>
        <w:r w:rsidR="0072293B">
          <w:t xml:space="preserve">, or </w:t>
        </w:r>
        <w:r w:rsidR="0072293B" w:rsidRPr="00AD3AAA">
          <w:rPr>
            <w:i/>
          </w:rPr>
          <w:t>done</w:t>
        </w:r>
        <w:r w:rsidR="0072293B">
          <w:t xml:space="preserve"> </w:t>
        </w:r>
      </w:ins>
      <w:ins w:id="1025" w:author="Anvik, John" w:date="2015-03-13T13:02:00Z">
        <w:r>
          <w:t>were</w:t>
        </w:r>
      </w:ins>
      <w:ins w:id="1026" w:author="Anvik, John" w:date="2015-03-13T12:39:00Z">
        <w:r w:rsidR="0072293B">
          <w:t xml:space="preserve"> kept. In the data </w:t>
        </w:r>
      </w:ins>
      <w:ins w:id="1027" w:author="Anvik, John" w:date="2015-03-13T13:03:00Z">
        <w:r w:rsidR="00B7065B">
          <w:t>collected</w:t>
        </w:r>
      </w:ins>
      <w:ins w:id="1028" w:author="Anvik, John" w:date="2015-03-13T12:39:00Z">
        <w:r w:rsidR="0072293B">
          <w:t xml:space="preserve">, 18 (0.26%) issues </w:t>
        </w:r>
      </w:ins>
      <w:ins w:id="1029" w:author="Anvik, John" w:date="2015-03-13T13:03:00Z">
        <w:r w:rsidR="00B7065B">
          <w:t xml:space="preserve">did not meet </w:t>
        </w:r>
      </w:ins>
      <w:ins w:id="1030" w:author="Anvik, John" w:date="2015-03-13T13:16:00Z">
        <w:r w:rsidR="00CB2AF7">
          <w:t>this criterion</w:t>
        </w:r>
      </w:ins>
      <w:ins w:id="1031" w:author="Anvik, John" w:date="2015-03-13T13:03:00Z">
        <w:r w:rsidR="00B7065B">
          <w:t xml:space="preserve"> and were excluded. Also, Jira supports issues having sub-tasks. </w:t>
        </w:r>
      </w:ins>
      <w:ins w:id="1032" w:author="Anvik, John" w:date="2015-03-13T13:04:00Z">
        <w:r w:rsidR="00B7065B">
          <w:t xml:space="preserve">We treated sub-tasks the same as issues, and </w:t>
        </w:r>
      </w:ins>
      <w:ins w:id="1033" w:author="Anvik, John" w:date="2015-03-13T12:39:00Z">
        <w:r w:rsidR="0072293B">
          <w:t xml:space="preserve">converted </w:t>
        </w:r>
      </w:ins>
      <w:ins w:id="1034" w:author="Anvik, John" w:date="2015-03-13T13:16:00Z">
        <w:r w:rsidR="00CB2AF7">
          <w:t xml:space="preserve">them </w:t>
        </w:r>
      </w:ins>
      <w:ins w:id="1035" w:author="Anvik, John" w:date="2015-03-13T12:39:00Z">
        <w:r w:rsidR="0072293B">
          <w:t>to be the same type as the</w:t>
        </w:r>
      </w:ins>
      <w:ins w:id="1036" w:author="Anvik, John" w:date="2015-03-13T13:16:00Z">
        <w:r w:rsidR="00CB2AF7">
          <w:t>ir</w:t>
        </w:r>
      </w:ins>
      <w:ins w:id="1037" w:author="Anvik, John" w:date="2015-03-13T12:39:00Z">
        <w:r w:rsidR="0072293B">
          <w:t xml:space="preserve"> parent issue. Those sub-tasks whose parent issue </w:t>
        </w:r>
      </w:ins>
      <w:ins w:id="1038" w:author="Anvik, John" w:date="2015-03-13T13:17:00Z">
        <w:r w:rsidR="00CB2AF7">
          <w:t>was</w:t>
        </w:r>
      </w:ins>
      <w:ins w:id="1039" w:author="Anvik, John" w:date="2015-03-13T12:39:00Z">
        <w:r w:rsidR="0072293B">
          <w:t xml:space="preserve"> not in the dataset </w:t>
        </w:r>
      </w:ins>
      <w:ins w:id="1040" w:author="Anvik, John" w:date="2015-03-13T13:17:00Z">
        <w:r w:rsidR="00CB2AF7">
          <w:t>were</w:t>
        </w:r>
      </w:ins>
      <w:ins w:id="1041" w:author="Anvik, John" w:date="2015-03-13T12:39:00Z">
        <w:r w:rsidR="0072293B">
          <w:t xml:space="preserve"> considered orphans and discarded. There were 20 (0.28%) orphaned sub-tasks in the dataset.</w:t>
        </w:r>
      </w:ins>
      <w:ins w:id="1042" w:author="Anvik, John" w:date="2015-03-13T13:17:00Z">
        <w:r w:rsidR="00CB2AF7">
          <w:t xml:space="preserve"> T</w:t>
        </w:r>
      </w:ins>
      <w:ins w:id="1043" w:author="Anvik, John" w:date="2015-03-13T12:36:00Z">
        <w:r w:rsidR="0072293B">
          <w:t xml:space="preserve">he </w:t>
        </w:r>
      </w:ins>
      <w:ins w:id="1044" w:author="Anvik, John" w:date="2015-03-13T13:17:00Z">
        <w:r w:rsidR="00CB2AF7">
          <w:t xml:space="preserve">final </w:t>
        </w:r>
      </w:ins>
      <w:ins w:id="1045" w:author="Anvik, John" w:date="2015-03-13T12:36:00Z">
        <w:r w:rsidR="0072293B">
          <w:t>dataset contained 7042 issues.</w:t>
        </w:r>
      </w:ins>
      <w:ins w:id="1046" w:author="Anvik, John" w:date="2015-03-13T13:18:00Z">
        <w:r w:rsidR="00CB2AF7" w:rsidDel="00CB2AF7">
          <w:t xml:space="preserve"> </w:t>
        </w:r>
      </w:ins>
    </w:p>
    <w:p w:rsidR="00C07613" w:rsidRPr="009B5E70" w:rsidDel="00CB2AF7" w:rsidRDefault="009E4E7A">
      <w:pPr>
        <w:pStyle w:val="Heading2"/>
        <w:numPr>
          <w:ilvl w:val="1"/>
          <w:numId w:val="5"/>
        </w:numPr>
        <w:rPr>
          <w:del w:id="1047" w:author="Anvik, John" w:date="2015-03-13T13:18:00Z"/>
        </w:rPr>
        <w:pPrChange w:id="1048" w:author="Anvik, John" w:date="2015-03-13T14:09:00Z">
          <w:pPr>
            <w:pStyle w:val="Textbody"/>
          </w:pPr>
        </w:pPrChange>
      </w:pPr>
      <w:ins w:id="1049" w:author="Anvik, John" w:date="2015-03-13T14:08:00Z">
        <w:r w:rsidRPr="00692611">
          <w:t>Model Specification and Estimation</w:t>
        </w:r>
      </w:ins>
      <w:moveTo w:id="1050" w:author="Anvik, John" w:date="2015-03-13T11:25:00Z">
        <w:del w:id="1051" w:author="Anvik, John" w:date="2015-03-13T13:18:00Z">
          <w:r w:rsidR="00C07613" w:rsidRPr="00D5185A" w:rsidDel="00CB2AF7">
            <w:delText>In this section, the data source and data collection method are detailed. Then, the method of preparing data for the modeling phase is presented.</w:delText>
          </w:r>
        </w:del>
      </w:moveTo>
    </w:p>
    <w:p w:rsidR="00C07613" w:rsidDel="00CB2AF7" w:rsidRDefault="00C07613">
      <w:pPr>
        <w:pStyle w:val="Textbody"/>
        <w:rPr>
          <w:del w:id="1052" w:author="Anvik, John" w:date="2015-03-13T13:18:00Z"/>
        </w:rPr>
        <w:pPrChange w:id="1053" w:author="Anvik, John" w:date="2015-03-13T13:18:00Z">
          <w:pPr>
            <w:pStyle w:val="Heading2"/>
            <w:numPr>
              <w:ilvl w:val="1"/>
              <w:numId w:val="5"/>
            </w:numPr>
          </w:pPr>
        </w:pPrChange>
      </w:pPr>
      <w:moveTo w:id="1054" w:author="Anvik, John" w:date="2015-03-13T11:25:00Z">
        <w:del w:id="1055" w:author="Anvik, John" w:date="2015-03-13T13:18:00Z">
          <w:r w:rsidDel="00CB2AF7">
            <w:rPr>
              <w:i/>
              <w:iCs/>
            </w:rPr>
            <w:delText>Data Source</w:delText>
          </w:r>
        </w:del>
      </w:moveTo>
    </w:p>
    <w:p w:rsidR="00C07613" w:rsidDel="00CB2AF7" w:rsidRDefault="00C07613">
      <w:pPr>
        <w:pStyle w:val="Textbody"/>
        <w:rPr>
          <w:del w:id="1056" w:author="Anvik, John" w:date="2015-03-13T13:18:00Z"/>
        </w:rPr>
      </w:pPr>
      <w:moveTo w:id="1057" w:author="Anvik, John" w:date="2015-03-13T11:25:00Z">
        <w:del w:id="1058" w:author="Anvik, John" w:date="2015-03-13T13:18:00Z">
          <w:r w:rsidDel="00CB2AF7">
            <w:delText>The empirical data used to establish a predictive model will be taken from software project historical data, found in an issue tracking system. In addition to tracking bugs, past and present, an issue tracking system can be used to track features, enhancements, or any other type of software process issue.</w:delText>
          </w:r>
        </w:del>
      </w:moveTo>
    </w:p>
    <w:p w:rsidR="00C07613" w:rsidDel="00CB2AF7" w:rsidRDefault="00C07613">
      <w:pPr>
        <w:pStyle w:val="Textbody"/>
        <w:rPr>
          <w:del w:id="1059" w:author="Anvik, John" w:date="2015-03-13T13:18:00Z"/>
        </w:rPr>
      </w:pPr>
      <w:moveTo w:id="1060" w:author="Anvik, John" w:date="2015-03-13T11:25:00Z">
        <w:del w:id="1061" w:author="Anvik, John" w:date="2015-03-13T13:18:00Z">
          <w:r w:rsidDel="00CB2AF7">
            <w:delText xml:space="preserve">The data used so far comes from the </w:delText>
          </w:r>
          <w:r w:rsidRPr="00776B4F" w:rsidDel="00CB2AF7">
            <w:rPr>
              <w:i/>
            </w:rPr>
            <w:delText>MongoDB</w:delText>
          </w:r>
          <w:r w:rsidDel="00CB2AF7">
            <w:delText xml:space="preserve"> Core Server project, which has been ongoing since May of 2009. Data from versions 0.9.3 through 3.0.0-rc6 are used. The dataset contained 7042 issues.</w:delText>
          </w:r>
        </w:del>
      </w:moveTo>
    </w:p>
    <w:p w:rsidR="00C07613" w:rsidDel="00CB2AF7" w:rsidRDefault="00C07613">
      <w:pPr>
        <w:pStyle w:val="Textbody"/>
        <w:rPr>
          <w:del w:id="1062" w:author="Anvik, John" w:date="2015-03-13T13:18:00Z"/>
        </w:rPr>
        <w:pPrChange w:id="1063" w:author="Anvik, John" w:date="2015-03-13T13:18:00Z">
          <w:pPr>
            <w:pStyle w:val="Heading2"/>
            <w:numPr>
              <w:ilvl w:val="1"/>
              <w:numId w:val="5"/>
            </w:numPr>
          </w:pPr>
        </w:pPrChange>
      </w:pPr>
      <w:moveTo w:id="1064" w:author="Anvik, John" w:date="2015-03-13T11:25:00Z">
        <w:del w:id="1065" w:author="Anvik, John" w:date="2015-03-13T13:18:00Z">
          <w:r w:rsidDel="00CB2AF7">
            <w:rPr>
              <w:i/>
              <w:iCs/>
            </w:rPr>
            <w:delText>Data Collection &amp; Cleansing</w:delText>
          </w:r>
        </w:del>
      </w:moveTo>
    </w:p>
    <w:p w:rsidR="00C07613" w:rsidDel="00CB2AF7" w:rsidRDefault="00C07613">
      <w:pPr>
        <w:pStyle w:val="Textbody"/>
        <w:rPr>
          <w:del w:id="1066" w:author="Anvik, John" w:date="2015-03-13T13:18:00Z"/>
        </w:rPr>
      </w:pPr>
      <w:moveTo w:id="1067" w:author="Anvik, John" w:date="2015-03-13T11:25:00Z">
        <w:del w:id="1068" w:author="Anvik, John" w:date="2015-03-13T13:18:00Z">
          <w:r w:rsidRPr="00776B4F" w:rsidDel="00CB2AF7">
            <w:rPr>
              <w:i/>
            </w:rPr>
            <w:delText>MongoDB</w:delText>
          </w:r>
          <w:r w:rsidDel="00CB2AF7">
            <w:delText xml:space="preserve"> uses Jira</w:delText>
          </w:r>
          <w:r w:rsidDel="00CB2AF7">
            <w:rPr>
              <w:rStyle w:val="FootnoteReference"/>
            </w:rPr>
            <w:footnoteReference w:id="11"/>
          </w:r>
          <w:r w:rsidDel="00CB2AF7">
            <w:delText xml:space="preserve"> for issue tracking. Issue data is exported from the project’s JIRA web interface as XML data. Then, issue data is extracted from the JIRA XML data using a Python</w:delText>
          </w:r>
          <w:r w:rsidDel="00CB2AF7">
            <w:rPr>
              <w:rStyle w:val="FootnoteReference"/>
            </w:rPr>
            <w:footnoteReference w:id="12"/>
          </w:r>
          <w:r w:rsidDel="00CB2AF7">
            <w:delText xml:space="preserve"> script.</w:delText>
          </w:r>
        </w:del>
      </w:moveTo>
    </w:p>
    <w:p w:rsidR="00C07613" w:rsidDel="00CB2AF7" w:rsidRDefault="00C07613">
      <w:pPr>
        <w:pStyle w:val="Textbody"/>
        <w:rPr>
          <w:del w:id="1077" w:author="Anvik, John" w:date="2015-03-13T13:18:00Z"/>
        </w:rPr>
      </w:pPr>
      <w:moveTo w:id="1078" w:author="Anvik, John" w:date="2015-03-13T11:25:00Z">
        <w:del w:id="1079" w:author="Anvik, John" w:date="2015-03-13T13:18:00Z">
          <w:r w:rsidDel="00CB2AF7">
            <w:delText>The following fields are kept from each issue: type, priority, creation date, resolution date. Once extracted, the data is changed to text table format, suitable for reading in R</w:delText>
          </w:r>
          <w:r w:rsidDel="00CB2AF7">
            <w:rPr>
              <w:rStyle w:val="FootnoteReference"/>
            </w:rPr>
            <w:footnoteReference w:id="13"/>
          </w:r>
          <w:r w:rsidDel="00CB2AF7">
            <w:delText>.</w:delText>
          </w:r>
        </w:del>
      </w:moveTo>
    </w:p>
    <w:p w:rsidR="00C07613" w:rsidDel="00CB2AF7" w:rsidRDefault="00C07613">
      <w:pPr>
        <w:pStyle w:val="Textbody"/>
        <w:rPr>
          <w:del w:id="1084" w:author="Anvik, John" w:date="2015-03-13T13:18:00Z"/>
        </w:rPr>
        <w:pPrChange w:id="1085" w:author="Anvik, John" w:date="2015-03-13T13:18:00Z">
          <w:pPr>
            <w:pStyle w:val="Heading2"/>
            <w:numPr>
              <w:ilvl w:val="2"/>
              <w:numId w:val="5"/>
            </w:numPr>
          </w:pPr>
        </w:pPrChange>
      </w:pPr>
      <w:moveTo w:id="1086" w:author="Anvik, John" w:date="2015-03-13T11:25:00Z">
        <w:del w:id="1087" w:author="Anvik, John" w:date="2015-03-13T13:18:00Z">
          <w:r w:rsidDel="00CB2AF7">
            <w:rPr>
              <w:i/>
              <w:iCs/>
            </w:rPr>
            <w:delText>Unfixed Issues</w:delText>
          </w:r>
        </w:del>
      </w:moveTo>
    </w:p>
    <w:p w:rsidR="00C07613" w:rsidDel="00CB2AF7" w:rsidRDefault="00C07613">
      <w:pPr>
        <w:pStyle w:val="Textbody"/>
        <w:rPr>
          <w:del w:id="1088" w:author="Anvik, John" w:date="2015-03-13T13:18:00Z"/>
        </w:rPr>
      </w:pPr>
      <w:moveTo w:id="1089" w:author="Anvik, John" w:date="2015-03-13T11:25:00Z">
        <w:del w:id="1090" w:author="Anvik, John" w:date="2015-03-13T13:18:00Z">
          <w:r w:rsidDel="00CB2AF7">
            <w:delText xml:space="preserve">The proposed model structure assumes that bug creation can be explained by software changes. Therefore, issues that do not result in any change should not be included in the dataset. For this reason, only issues with resolution </w:delText>
          </w:r>
          <w:r w:rsidRPr="00AD3AAA" w:rsidDel="00CB2AF7">
            <w:rPr>
              <w:i/>
            </w:rPr>
            <w:delText>fixed</w:delText>
          </w:r>
          <w:r w:rsidDel="00CB2AF7">
            <w:delText xml:space="preserve">, </w:delText>
          </w:r>
          <w:r w:rsidRPr="00AD3AAA" w:rsidDel="00CB2AF7">
            <w:rPr>
              <w:i/>
            </w:rPr>
            <w:delText>complete</w:delText>
          </w:r>
          <w:r w:rsidDel="00CB2AF7">
            <w:delText xml:space="preserve">, or </w:delText>
          </w:r>
          <w:r w:rsidRPr="00AD3AAA" w:rsidDel="00CB2AF7">
            <w:rPr>
              <w:i/>
            </w:rPr>
            <w:delText>done</w:delText>
          </w:r>
          <w:r w:rsidDel="00CB2AF7">
            <w:delText xml:space="preserve"> will be kept. Other possible issue resolutions are: </w:delText>
          </w:r>
          <w:r w:rsidRPr="00AD3AAA" w:rsidDel="00CB2AF7">
            <w:rPr>
              <w:i/>
            </w:rPr>
            <w:delText>unresolved</w:delText>
          </w:r>
          <w:r w:rsidDel="00CB2AF7">
            <w:delText xml:space="preserve">, </w:delText>
          </w:r>
          <w:r w:rsidRPr="00AD3AAA" w:rsidDel="00CB2AF7">
            <w:rPr>
              <w:i/>
            </w:rPr>
            <w:delText>won’t fix</w:delText>
          </w:r>
          <w:r w:rsidDel="00CB2AF7">
            <w:delText xml:space="preserve">, </w:delText>
          </w:r>
          <w:r w:rsidRPr="00AD3AAA" w:rsidDel="00CB2AF7">
            <w:rPr>
              <w:i/>
            </w:rPr>
            <w:delText>duplicate</w:delText>
          </w:r>
          <w:r w:rsidDel="00CB2AF7">
            <w:delText>, etc. In the data used, 18 (0.26%) of the issues were unfixed.</w:delText>
          </w:r>
        </w:del>
      </w:moveTo>
    </w:p>
    <w:p w:rsidR="00C07613" w:rsidDel="00CB2AF7" w:rsidRDefault="00C07613">
      <w:pPr>
        <w:pStyle w:val="Textbody"/>
        <w:rPr>
          <w:del w:id="1091" w:author="Anvik, John" w:date="2015-03-13T13:18:00Z"/>
        </w:rPr>
        <w:pPrChange w:id="1092" w:author="Anvik, John" w:date="2015-03-13T13:18:00Z">
          <w:pPr>
            <w:pStyle w:val="Heading2"/>
            <w:numPr>
              <w:ilvl w:val="2"/>
              <w:numId w:val="5"/>
            </w:numPr>
          </w:pPr>
        </w:pPrChange>
      </w:pPr>
      <w:moveTo w:id="1093" w:author="Anvik, John" w:date="2015-03-13T11:25:00Z">
        <w:del w:id="1094" w:author="Anvik, John" w:date="2015-03-13T13:18:00Z">
          <w:r w:rsidDel="00CB2AF7">
            <w:rPr>
              <w:i/>
              <w:iCs/>
            </w:rPr>
            <w:delText>Sub-tasks</w:delText>
          </w:r>
        </w:del>
      </w:moveTo>
    </w:p>
    <w:p w:rsidR="00C07613" w:rsidDel="00CB2AF7" w:rsidRDefault="00C07613">
      <w:pPr>
        <w:pStyle w:val="Textbody"/>
        <w:rPr>
          <w:del w:id="1095" w:author="Anvik, John" w:date="2015-03-13T13:18:00Z"/>
        </w:rPr>
      </w:pPr>
      <w:moveTo w:id="1096" w:author="Anvik, John" w:date="2015-03-13T11:25:00Z">
        <w:del w:id="1097" w:author="Anvik, John" w:date="2015-03-13T13:18:00Z">
          <w:r w:rsidDel="00CB2AF7">
            <w:delText>Issues that are sub-tasks are first converted to be the same type as the parent issue. Those sub-tasks whose parent issue is not in the dataset are considered orphans and discarded. There were 20 (0.28%) orphaned sub-tasks encountered in the dataset.</w:delText>
          </w:r>
        </w:del>
      </w:moveTo>
    </w:p>
    <w:p w:rsidR="00CB2AF7" w:rsidRDefault="00CB2AF7">
      <w:pPr>
        <w:pStyle w:val="Textbody"/>
        <w:rPr>
          <w:ins w:id="1098" w:author="Anvik, John" w:date="2015-03-13T13:18:00Z"/>
        </w:rPr>
        <w:pPrChange w:id="1099" w:author="Anvik, John" w:date="2015-03-13T13:18:00Z">
          <w:pPr>
            <w:pStyle w:val="Heading2"/>
            <w:numPr>
              <w:ilvl w:val="1"/>
              <w:numId w:val="5"/>
            </w:numPr>
          </w:pPr>
        </w:pPrChange>
      </w:pPr>
    </w:p>
    <w:p w:rsidR="00C07613" w:rsidDel="00CB2AF7" w:rsidRDefault="00CB2AF7">
      <w:pPr>
        <w:pStyle w:val="Textbody"/>
        <w:rPr>
          <w:del w:id="1100" w:author="Anvik, John" w:date="2015-03-13T13:18:00Z"/>
        </w:rPr>
        <w:pPrChange w:id="1101" w:author="Anvik, John" w:date="2015-03-13T13:18:00Z">
          <w:pPr>
            <w:pStyle w:val="Heading2"/>
            <w:numPr>
              <w:ilvl w:val="1"/>
              <w:numId w:val="5"/>
            </w:numPr>
          </w:pPr>
        </w:pPrChange>
      </w:pPr>
      <w:ins w:id="1102" w:author="Anvik, John" w:date="2015-03-13T13:19:00Z">
        <w:r>
          <w:rPr>
            <w:iCs/>
          </w:rPr>
          <w:t xml:space="preserve">After creating the dataset, it was </w:t>
        </w:r>
      </w:ins>
      <w:moveTo w:id="1103" w:author="Anvik, John" w:date="2015-03-13T11:25:00Z">
        <w:del w:id="1104" w:author="Anvik, John" w:date="2015-03-13T13:18:00Z">
          <w:r w:rsidR="00C07613" w:rsidDel="00CB2AF7">
            <w:rPr>
              <w:i/>
              <w:iCs/>
            </w:rPr>
            <w:delText>Data Preparation</w:delText>
          </w:r>
        </w:del>
      </w:moveTo>
    </w:p>
    <w:p w:rsidR="00C07613" w:rsidRDefault="00C07613" w:rsidP="00CB2AF7">
      <w:pPr>
        <w:pStyle w:val="Textbody"/>
      </w:pPr>
      <w:moveTo w:id="1105" w:author="Anvik, John" w:date="2015-03-13T11:25:00Z">
        <w:del w:id="1106" w:author="Anvik, John" w:date="2015-03-13T13:19:00Z">
          <w:r w:rsidDel="00CB2AF7">
            <w:delText xml:space="preserve">Once </w:delText>
          </w:r>
        </w:del>
        <w:proofErr w:type="gramStart"/>
        <w:r>
          <w:t>read</w:t>
        </w:r>
        <w:proofErr w:type="gramEnd"/>
        <w:r>
          <w:t xml:space="preserve"> into an R script, </w:t>
        </w:r>
      </w:moveTo>
      <w:ins w:id="1107" w:author="Anvik, John" w:date="2015-03-13T13:19:00Z">
        <w:r w:rsidR="00CB2AF7">
          <w:t xml:space="preserve">and </w:t>
        </w:r>
      </w:ins>
      <w:moveTo w:id="1108" w:author="Anvik, John" w:date="2015-03-13T11:25:00Z">
        <w:r>
          <w:t xml:space="preserve">the data </w:t>
        </w:r>
        <w:del w:id="1109" w:author="Anvik, John" w:date="2015-03-13T13:19:00Z">
          <w:r w:rsidDel="00CB2AF7">
            <w:delText>is</w:delText>
          </w:r>
        </w:del>
      </w:moveTo>
      <w:ins w:id="1110" w:author="Anvik, John" w:date="2015-03-13T13:19:00Z">
        <w:r w:rsidR="00CB2AF7">
          <w:t>was</w:t>
        </w:r>
      </w:ins>
      <w:moveTo w:id="1111" w:author="Anvik, John" w:date="2015-03-13T11:25:00Z">
        <w:r>
          <w:t xml:space="preserve"> operated on to prepare it for time series modeling. The data </w:t>
        </w:r>
        <w:del w:id="1112" w:author="Anvik, John" w:date="2015-03-13T13:18:00Z">
          <w:r w:rsidDel="00CB2AF7">
            <w:delText>will</w:delText>
          </w:r>
        </w:del>
      </w:moveTo>
      <w:ins w:id="1113" w:author="Anvik, John" w:date="2015-03-13T13:18:00Z">
        <w:r w:rsidR="00CB2AF7">
          <w:t>was</w:t>
        </w:r>
      </w:ins>
      <w:moveTo w:id="1114" w:author="Anvik, John" w:date="2015-03-13T11:25:00Z">
        <w:r>
          <w:t xml:space="preserve"> </w:t>
        </w:r>
        <w:del w:id="1115" w:author="Anvik, John" w:date="2015-03-13T13:18:00Z">
          <w:r w:rsidDel="00CB2AF7">
            <w:delText xml:space="preserve">be </w:delText>
          </w:r>
        </w:del>
        <w:r>
          <w:t xml:space="preserve">sampled, made stationary, and windowed. </w:t>
        </w:r>
      </w:moveTo>
      <w:ins w:id="1116" w:author="Anvik, John" w:date="2015-03-13T14:11:00Z">
        <w:r w:rsidR="004A4679">
          <w:t xml:space="preserve">Then </w:t>
        </w:r>
        <w:r w:rsidR="00255D32">
          <w:t>a</w:t>
        </w:r>
        <w:r w:rsidR="004A4679">
          <w:t xml:space="preserve"> VARX model was </w:t>
        </w:r>
        <w:r w:rsidR="00255D32">
          <w:t>built</w:t>
        </w:r>
        <w:r w:rsidR="004A4679">
          <w:t xml:space="preserve">. </w:t>
        </w:r>
      </w:ins>
      <w:moveTo w:id="1117" w:author="Anvik, John" w:date="2015-03-13T11:25:00Z">
        <w:r>
          <w:t>These</w:t>
        </w:r>
      </w:moveTo>
      <w:ins w:id="1118" w:author="Anvik, John" w:date="2015-03-13T13:20:00Z">
        <w:r w:rsidR="00CB2AF7">
          <w:t xml:space="preserve"> </w:t>
        </w:r>
      </w:ins>
      <w:ins w:id="1119" w:author="Anvik, John" w:date="2015-03-13T14:11:00Z">
        <w:r w:rsidR="004A4679">
          <w:t>four</w:t>
        </w:r>
      </w:ins>
      <w:moveTo w:id="1120" w:author="Anvik, John" w:date="2015-03-13T11:25:00Z">
        <w:r>
          <w:t xml:space="preserve"> steps are discussed next.</w:t>
        </w:r>
      </w:moveTo>
    </w:p>
    <w:p w:rsidR="00C07613" w:rsidRDefault="00C07613" w:rsidP="009E4E7A">
      <w:pPr>
        <w:pStyle w:val="Heading2"/>
        <w:numPr>
          <w:ilvl w:val="2"/>
          <w:numId w:val="5"/>
        </w:numPr>
      </w:pPr>
      <w:moveTo w:id="1121" w:author="Anvik, John" w:date="2015-03-13T11:25:00Z">
        <w:r>
          <w:rPr>
            <w:i w:val="0"/>
            <w:iCs w:val="0"/>
          </w:rPr>
          <w:t>Sampling</w:t>
        </w:r>
      </w:moveTo>
    </w:p>
    <w:p w:rsidR="00C07613" w:rsidRDefault="00C07613" w:rsidP="00C07613">
      <w:pPr>
        <w:pStyle w:val="Textbody"/>
      </w:pPr>
      <w:moveTo w:id="1122" w:author="Anvik, John" w:date="2015-03-13T11:25:00Z">
        <w:r>
          <w:t xml:space="preserve">First, the data </w:t>
        </w:r>
      </w:moveTo>
      <w:ins w:id="1123" w:author="Anvik, John" w:date="2015-03-13T13:20:00Z">
        <w:r w:rsidR="00CB2AF7">
          <w:t>was</w:t>
        </w:r>
      </w:ins>
      <w:moveTo w:id="1124" w:author="Anvik, John" w:date="2015-03-13T11:25:00Z">
        <w:del w:id="1125" w:author="Anvik, John" w:date="2015-03-13T13:20:00Z">
          <w:r w:rsidDel="00CB2AF7">
            <w:delText>is</w:delText>
          </w:r>
        </w:del>
        <w:r>
          <w:t xml:space="preserve"> sampled by dividing </w:t>
        </w:r>
      </w:moveTo>
      <w:ins w:id="1126" w:author="Anvik, John" w:date="2015-03-13T13:20:00Z">
        <w:r w:rsidR="00CB2AF7">
          <w:t xml:space="preserve">the </w:t>
        </w:r>
      </w:ins>
      <w:moveTo w:id="1127" w:author="Anvik, John" w:date="2015-03-13T11:25:00Z">
        <w:r>
          <w:t xml:space="preserve">time </w:t>
        </w:r>
      </w:moveTo>
      <w:ins w:id="1128" w:author="Anvik, John" w:date="2015-03-13T13:20:00Z">
        <w:r w:rsidR="00CB2AF7">
          <w:t xml:space="preserve">period </w:t>
        </w:r>
      </w:ins>
      <w:moveTo w:id="1129" w:author="Anvik, John" w:date="2015-03-13T11:25:00Z">
        <w:r>
          <w:t>into sampl</w:t>
        </w:r>
      </w:moveTo>
      <w:ins w:id="1130" w:author="Anvik, John" w:date="2015-03-13T13:20:00Z">
        <w:r w:rsidR="00CB2AF7">
          <w:t>ing</w:t>
        </w:r>
      </w:ins>
      <w:moveTo w:id="1131" w:author="Anvik, John" w:date="2015-03-13T11:25:00Z">
        <w:del w:id="1132" w:author="Anvik, John" w:date="2015-03-13T13:20:00Z">
          <w:r w:rsidDel="00CB2AF7">
            <w:delText>e</w:delText>
          </w:r>
        </w:del>
        <w:r>
          <w:t xml:space="preserve"> periods. In each period, the data </w:t>
        </w:r>
      </w:moveTo>
      <w:ins w:id="1133" w:author="Anvik, John" w:date="2015-03-13T13:20:00Z">
        <w:r w:rsidR="00CB2AF7">
          <w:t>was</w:t>
        </w:r>
      </w:ins>
      <w:moveTo w:id="1134" w:author="Anvik, John" w:date="2015-03-13T11:25:00Z">
        <w:del w:id="1135" w:author="Anvik, John" w:date="2015-03-13T13:20:00Z">
          <w:r w:rsidDel="00CB2AF7">
            <w:delText>is</w:delText>
          </w:r>
        </w:del>
        <w:r>
          <w:t xml:space="preserve"> sampled to measure</w:t>
        </w:r>
        <w:del w:id="1136" w:author="Anvik, John" w:date="2015-03-13T13:20:00Z">
          <w:r w:rsidDel="00CB2AF7">
            <w:delText>:</w:delText>
          </w:r>
        </w:del>
      </w:moveTo>
      <w:ins w:id="1137" w:author="Anvik, John" w:date="2015-03-13T13:20:00Z">
        <w:r w:rsidR="00CB2AF7">
          <w:t xml:space="preserve"> </w:t>
        </w:r>
      </w:ins>
      <w:moveTo w:id="1138" w:author="Anvik, John" w:date="2015-03-13T11:25:00Z">
        <w:del w:id="1139" w:author="Anvik, John" w:date="2015-03-13T13:20:00Z">
          <w:r w:rsidDel="00CB2AF7">
            <w:delText xml:space="preserve"> </w:delText>
          </w:r>
        </w:del>
        <w:r>
          <w:t xml:space="preserve">the number of improvements resolved, </w:t>
        </w:r>
      </w:moveTo>
      <w:ins w:id="1140" w:author="Anvik, John" w:date="2015-03-13T13:20:00Z">
        <w:r w:rsidR="00CB2AF7">
          <w:t xml:space="preserve">the </w:t>
        </w:r>
      </w:ins>
      <w:moveTo w:id="1141" w:author="Anvik, John" w:date="2015-03-13T11:25:00Z">
        <w:r>
          <w:t xml:space="preserve">features resolved, and </w:t>
        </w:r>
      </w:moveTo>
      <w:ins w:id="1142" w:author="Anvik, John" w:date="2015-03-13T13:21:00Z">
        <w:r w:rsidR="00CB2AF7">
          <w:t xml:space="preserve">the </w:t>
        </w:r>
      </w:ins>
      <w:moveTo w:id="1143" w:author="Anvik, John" w:date="2015-03-13T11:25:00Z">
        <w:r>
          <w:t xml:space="preserve">bugs created. </w:t>
        </w:r>
        <w:del w:id="1144" w:author="Anvik, John" w:date="2015-03-13T13:22:00Z">
          <w:r w:rsidDel="00CB2AF7">
            <w:delText>As an example, t</w:delText>
          </w:r>
        </w:del>
      </w:moveTo>
      <w:ins w:id="1145" w:author="Anvik, John" w:date="2015-03-13T13:22:00Z">
        <w:r w:rsidR="00CB2AF7">
          <w:t>T</w:t>
        </w:r>
      </w:ins>
      <w:moveTo w:id="1146" w:author="Anvik, John" w:date="2015-03-13T11:25:00Z">
        <w:r>
          <w:t>his sampling process is illustrated in Fig. 4</w:t>
        </w:r>
      </w:moveTo>
      <w:ins w:id="1147" w:author="Anvik, John" w:date="2015-03-13T13:22:00Z">
        <w:r w:rsidR="00CB2AF7">
          <w:t xml:space="preserve"> and</w:t>
        </w:r>
      </w:ins>
      <w:moveTo w:id="1148" w:author="Anvik, John" w:date="2015-03-13T11:25:00Z">
        <w:del w:id="1149" w:author="Anvik, John" w:date="2015-03-13T13:22:00Z">
          <w:r w:rsidDel="00CB2AF7">
            <w:delText>, with</w:delText>
          </w:r>
        </w:del>
        <w:r>
          <w:t xml:space="preserve"> results </w:t>
        </w:r>
        <w:del w:id="1150" w:author="Anvik, John" w:date="2015-03-13T13:22:00Z">
          <w:r w:rsidDel="00CB2AF7">
            <w:delText xml:space="preserve">shown </w:delText>
          </w:r>
        </w:del>
        <w:r>
          <w:t>in Table 1.</w:t>
        </w:r>
      </w:moveTo>
    </w:p>
    <w:p w:rsidR="00C07613" w:rsidRDefault="00C07613" w:rsidP="00C07613">
      <w:pPr>
        <w:pStyle w:val="Textbody"/>
        <w:keepNext/>
        <w:jc w:val="center"/>
      </w:pPr>
      <w:commentRangeStart w:id="1151"/>
      <w:moveTo w:id="1152" w:author="Anvik, John" w:date="2015-03-13T11:25:00Z">
        <w:r>
          <w:rPr>
            <w:noProof/>
            <w:lang w:eastAsia="en-US"/>
          </w:rPr>
          <w:drawing>
            <wp:inline distT="0" distB="0" distL="0" distR="0" wp14:anchorId="26DA10B1" wp14:editId="16BF274D">
              <wp:extent cx="1876567" cy="18291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78505" cy="1831031"/>
                      </a:xfrm>
                      <a:prstGeom prst="rect">
                        <a:avLst/>
                      </a:prstGeom>
                    </pic:spPr>
                  </pic:pic>
                </a:graphicData>
              </a:graphic>
            </wp:inline>
          </w:drawing>
        </w:r>
      </w:moveTo>
      <w:commentRangeEnd w:id="1151"/>
      <w:r w:rsidR="004B71F2">
        <w:rPr>
          <w:rStyle w:val="CommentReference"/>
          <w:rFonts w:ascii="Liberation Serif" w:eastAsia="Droid Sans Fallback" w:hAnsi="Liberation Serif" w:cs="Mangal"/>
          <w:spacing w:val="0"/>
          <w:lang w:bidi="hi-IN"/>
        </w:rPr>
        <w:commentReference w:id="1151"/>
      </w:r>
    </w:p>
    <w:p w:rsidR="00C07613" w:rsidRDefault="00C07613" w:rsidP="00C07613">
      <w:pPr>
        <w:pStyle w:val="figurecaption"/>
      </w:pPr>
      <w:moveTo w:id="1153" w:author="Anvik, John" w:date="2015-03-13T11:25:00Z">
        <w:r w:rsidRPr="00204C17">
          <w:t xml:space="preserve">Sampling issue data by </w:t>
        </w:r>
        <w:r>
          <w:t xml:space="preserve">with </w:t>
        </w:r>
        <w:r w:rsidRPr="00204C17">
          <w:t>equally-spaced periods.</w:t>
        </w:r>
      </w:moveTo>
    </w:p>
    <w:p w:rsidR="00C07613" w:rsidRDefault="00C07613" w:rsidP="00C07613">
      <w:pPr>
        <w:pStyle w:val="tablehead"/>
      </w:pPr>
      <w:moveTo w:id="1154" w:author="Anvik, John" w:date="2015-03-13T11:25:00Z">
        <w:r w:rsidRPr="00A117A6">
          <w:t xml:space="preserve">Results of sampling example </w:t>
        </w:r>
        <w:r>
          <w:t xml:space="preserve">the </w:t>
        </w:r>
        <w:r w:rsidRPr="00A117A6">
          <w:t xml:space="preserve">issues shown in </w:t>
        </w:r>
        <w:r>
          <w:t>Fig. 4.</w:t>
        </w:r>
      </w:moveTo>
    </w:p>
    <w:tbl>
      <w:tblPr>
        <w:tblStyle w:val="TableGrid"/>
        <w:tblW w:w="5172" w:type="dxa"/>
        <w:tblLook w:val="04A0" w:firstRow="1" w:lastRow="0" w:firstColumn="1" w:lastColumn="0" w:noHBand="0" w:noVBand="1"/>
      </w:tblPr>
      <w:tblGrid>
        <w:gridCol w:w="738"/>
        <w:gridCol w:w="1440"/>
        <w:gridCol w:w="1440"/>
        <w:gridCol w:w="1554"/>
      </w:tblGrid>
      <w:tr w:rsidR="00C07613" w:rsidTr="00D91229">
        <w:trPr>
          <w:trHeight w:val="449"/>
        </w:trPr>
        <w:tc>
          <w:tcPr>
            <w:tcW w:w="738" w:type="dxa"/>
          </w:tcPr>
          <w:p w:rsidR="00C07613" w:rsidRPr="000526B0" w:rsidRDefault="00C07613" w:rsidP="00D91229">
            <w:pPr>
              <w:pStyle w:val="tablecolhead"/>
            </w:pPr>
            <w:moveTo w:id="1155" w:author="Anvik, John" w:date="2015-03-13T11:25:00Z">
              <w:r w:rsidRPr="000526B0">
                <w:t>Period</w:t>
              </w:r>
            </w:moveTo>
          </w:p>
        </w:tc>
        <w:tc>
          <w:tcPr>
            <w:tcW w:w="1440" w:type="dxa"/>
          </w:tcPr>
          <w:p w:rsidR="00C07613" w:rsidRPr="000526B0" w:rsidRDefault="00C07613" w:rsidP="00D91229">
            <w:pPr>
              <w:pStyle w:val="tablecolhead"/>
            </w:pPr>
            <w:moveTo w:id="1156" w:author="Anvik, John" w:date="2015-03-13T11:25:00Z">
              <w:r w:rsidRPr="000526B0">
                <w:t>Improvements Resolved</w:t>
              </w:r>
            </w:moveTo>
          </w:p>
        </w:tc>
        <w:tc>
          <w:tcPr>
            <w:tcW w:w="1440" w:type="dxa"/>
          </w:tcPr>
          <w:p w:rsidR="00C07613" w:rsidRPr="000526B0" w:rsidRDefault="00C07613" w:rsidP="00D91229">
            <w:pPr>
              <w:pStyle w:val="tablecolhead"/>
            </w:pPr>
            <w:moveTo w:id="1157" w:author="Anvik, John" w:date="2015-03-13T11:25:00Z">
              <w:r w:rsidRPr="000526B0">
                <w:t>New Features Resolved</w:t>
              </w:r>
            </w:moveTo>
          </w:p>
        </w:tc>
        <w:tc>
          <w:tcPr>
            <w:tcW w:w="1554" w:type="dxa"/>
          </w:tcPr>
          <w:p w:rsidR="00C07613" w:rsidRPr="000526B0" w:rsidRDefault="00C07613" w:rsidP="00D91229">
            <w:pPr>
              <w:pStyle w:val="tablecolhead"/>
            </w:pPr>
            <w:moveTo w:id="1158" w:author="Anvik, John" w:date="2015-03-13T11:25:00Z">
              <w:r w:rsidRPr="000526B0">
                <w:t>Bugs Created</w:t>
              </w:r>
            </w:moveTo>
          </w:p>
        </w:tc>
      </w:tr>
      <w:tr w:rsidR="00C07613" w:rsidTr="00D91229">
        <w:tc>
          <w:tcPr>
            <w:tcW w:w="738" w:type="dxa"/>
          </w:tcPr>
          <w:p w:rsidR="00C07613" w:rsidRDefault="00C07613" w:rsidP="00D91229">
            <w:pPr>
              <w:pStyle w:val="tablecopy"/>
            </w:pPr>
            <w:moveTo w:id="1159" w:author="Anvik, John" w:date="2015-03-13T11:25:00Z">
              <w:r>
                <w:t>1</w:t>
              </w:r>
            </w:moveTo>
          </w:p>
        </w:tc>
        <w:tc>
          <w:tcPr>
            <w:tcW w:w="1440" w:type="dxa"/>
          </w:tcPr>
          <w:p w:rsidR="00C07613" w:rsidRDefault="00C07613" w:rsidP="00D91229">
            <w:pPr>
              <w:pStyle w:val="tablecopy"/>
            </w:pPr>
            <w:moveTo w:id="1160" w:author="Anvik, John" w:date="2015-03-13T11:25:00Z">
              <w:r>
                <w:t>0</w:t>
              </w:r>
            </w:moveTo>
          </w:p>
        </w:tc>
        <w:tc>
          <w:tcPr>
            <w:tcW w:w="1440" w:type="dxa"/>
          </w:tcPr>
          <w:p w:rsidR="00C07613" w:rsidRDefault="00C07613" w:rsidP="00D91229">
            <w:pPr>
              <w:pStyle w:val="tablecopy"/>
            </w:pPr>
            <w:moveTo w:id="1161" w:author="Anvik, John" w:date="2015-03-13T11:25:00Z">
              <w:r>
                <w:t>0</w:t>
              </w:r>
            </w:moveTo>
          </w:p>
        </w:tc>
        <w:tc>
          <w:tcPr>
            <w:tcW w:w="1554" w:type="dxa"/>
          </w:tcPr>
          <w:p w:rsidR="00C07613" w:rsidRDefault="00C07613" w:rsidP="00D91229">
            <w:pPr>
              <w:pStyle w:val="tablecopy"/>
            </w:pPr>
            <w:moveTo w:id="1162" w:author="Anvik, John" w:date="2015-03-13T11:25:00Z">
              <w:r>
                <w:t>1</w:t>
              </w:r>
            </w:moveTo>
          </w:p>
        </w:tc>
      </w:tr>
      <w:tr w:rsidR="00C07613" w:rsidTr="00D91229">
        <w:tc>
          <w:tcPr>
            <w:tcW w:w="738" w:type="dxa"/>
          </w:tcPr>
          <w:p w:rsidR="00C07613" w:rsidRDefault="00C07613" w:rsidP="00D91229">
            <w:pPr>
              <w:pStyle w:val="tablecopy"/>
            </w:pPr>
            <w:moveTo w:id="1163" w:author="Anvik, John" w:date="2015-03-13T11:25:00Z">
              <w:r>
                <w:t>2</w:t>
              </w:r>
            </w:moveTo>
          </w:p>
        </w:tc>
        <w:tc>
          <w:tcPr>
            <w:tcW w:w="1440" w:type="dxa"/>
          </w:tcPr>
          <w:p w:rsidR="00C07613" w:rsidRDefault="00C07613" w:rsidP="00D91229">
            <w:pPr>
              <w:pStyle w:val="tablecopy"/>
            </w:pPr>
            <w:moveTo w:id="1164" w:author="Anvik, John" w:date="2015-03-13T11:25:00Z">
              <w:r>
                <w:t>1</w:t>
              </w:r>
            </w:moveTo>
          </w:p>
        </w:tc>
        <w:tc>
          <w:tcPr>
            <w:tcW w:w="1440" w:type="dxa"/>
          </w:tcPr>
          <w:p w:rsidR="00C07613" w:rsidRDefault="00C07613" w:rsidP="00D91229">
            <w:pPr>
              <w:pStyle w:val="tablecopy"/>
            </w:pPr>
            <w:moveTo w:id="1165" w:author="Anvik, John" w:date="2015-03-13T11:25:00Z">
              <w:r>
                <w:t>1</w:t>
              </w:r>
            </w:moveTo>
          </w:p>
        </w:tc>
        <w:tc>
          <w:tcPr>
            <w:tcW w:w="1554" w:type="dxa"/>
          </w:tcPr>
          <w:p w:rsidR="00C07613" w:rsidRDefault="00C07613" w:rsidP="00D91229">
            <w:pPr>
              <w:pStyle w:val="tablecopy"/>
            </w:pPr>
            <w:moveTo w:id="1166" w:author="Anvik, John" w:date="2015-03-13T11:25:00Z">
              <w:r>
                <w:t>1</w:t>
              </w:r>
            </w:moveTo>
          </w:p>
        </w:tc>
      </w:tr>
      <w:tr w:rsidR="00C07613" w:rsidTr="00D91229">
        <w:tc>
          <w:tcPr>
            <w:tcW w:w="738" w:type="dxa"/>
          </w:tcPr>
          <w:p w:rsidR="00C07613" w:rsidRDefault="00C07613" w:rsidP="00D91229">
            <w:pPr>
              <w:pStyle w:val="tablecopy"/>
            </w:pPr>
            <w:moveTo w:id="1167" w:author="Anvik, John" w:date="2015-03-13T11:25:00Z">
              <w:r>
                <w:t>3</w:t>
              </w:r>
            </w:moveTo>
          </w:p>
        </w:tc>
        <w:tc>
          <w:tcPr>
            <w:tcW w:w="1440" w:type="dxa"/>
          </w:tcPr>
          <w:p w:rsidR="00C07613" w:rsidRDefault="00C07613" w:rsidP="00D91229">
            <w:pPr>
              <w:pStyle w:val="tablecopy"/>
            </w:pPr>
            <w:moveTo w:id="1168" w:author="Anvik, John" w:date="2015-03-13T11:25:00Z">
              <w:r>
                <w:t>1</w:t>
              </w:r>
            </w:moveTo>
          </w:p>
        </w:tc>
        <w:tc>
          <w:tcPr>
            <w:tcW w:w="1440" w:type="dxa"/>
          </w:tcPr>
          <w:p w:rsidR="00C07613" w:rsidRDefault="00C07613" w:rsidP="00D91229">
            <w:pPr>
              <w:pStyle w:val="tablecopy"/>
            </w:pPr>
            <w:moveTo w:id="1169" w:author="Anvik, John" w:date="2015-03-13T11:25:00Z">
              <w:r>
                <w:t>0</w:t>
              </w:r>
            </w:moveTo>
          </w:p>
        </w:tc>
        <w:tc>
          <w:tcPr>
            <w:tcW w:w="1554" w:type="dxa"/>
          </w:tcPr>
          <w:p w:rsidR="00C07613" w:rsidRDefault="00C07613" w:rsidP="00D91229">
            <w:pPr>
              <w:pStyle w:val="tablecopy"/>
            </w:pPr>
            <w:moveTo w:id="1170" w:author="Anvik, John" w:date="2015-03-13T11:25:00Z">
              <w:r>
                <w:t>1</w:t>
              </w:r>
            </w:moveTo>
          </w:p>
        </w:tc>
      </w:tr>
    </w:tbl>
    <w:p w:rsidR="00C07613" w:rsidRDefault="00C07613" w:rsidP="00C07613">
      <w:pPr>
        <w:pStyle w:val="Textbody"/>
      </w:pPr>
    </w:p>
    <w:p w:rsidR="00C07613" w:rsidRDefault="00C07613" w:rsidP="009E4E7A">
      <w:pPr>
        <w:pStyle w:val="Heading2"/>
        <w:numPr>
          <w:ilvl w:val="2"/>
          <w:numId w:val="5"/>
        </w:numPr>
      </w:pPr>
      <w:moveTo w:id="1171" w:author="Anvik, John" w:date="2015-03-13T11:25:00Z">
        <w:r>
          <w:rPr>
            <w:i w:val="0"/>
            <w:iCs w:val="0"/>
          </w:rPr>
          <w:t xml:space="preserve">Establishing </w:t>
        </w:r>
        <w:proofErr w:type="spellStart"/>
        <w:r>
          <w:rPr>
            <w:i w:val="0"/>
            <w:iCs w:val="0"/>
          </w:rPr>
          <w:t>Stationarity</w:t>
        </w:r>
      </w:moveTo>
      <w:proofErr w:type="spellEnd"/>
    </w:p>
    <w:p w:rsidR="00C07613" w:rsidRDefault="00C07613" w:rsidP="00C07613">
      <w:pPr>
        <w:pStyle w:val="Textbody"/>
      </w:pPr>
      <w:moveTo w:id="1172" w:author="Anvik, John" w:date="2015-03-13T11:25:00Z">
        <w:r>
          <w:t xml:space="preserve">To establish </w:t>
        </w:r>
        <w:proofErr w:type="spellStart"/>
        <w:r>
          <w:t>stationarity</w:t>
        </w:r>
        <w:proofErr w:type="spellEnd"/>
        <w:r>
          <w:t xml:space="preserve">, we first </w:t>
        </w:r>
      </w:moveTo>
      <w:ins w:id="1173" w:author="Anvik, John" w:date="2015-03-13T13:24:00Z">
        <w:r w:rsidR="004B71F2">
          <w:t xml:space="preserve">apply the augmented Dickey-Fuller (ADF) test </w:t>
        </w:r>
      </w:ins>
      <w:moveTo w:id="1174" w:author="Anvik, John" w:date="2015-03-13T11:25:00Z">
        <w:del w:id="1175" w:author="Anvik, John" w:date="2015-03-13T13:24:00Z">
          <w:r w:rsidDel="004B71F2">
            <w:delText xml:space="preserve">need </w:delText>
          </w:r>
        </w:del>
        <w:r>
          <w:t xml:space="preserve">to </w:t>
        </w:r>
        <w:del w:id="1176" w:author="Anvik, John" w:date="2015-03-13T13:24:00Z">
          <w:r w:rsidDel="004B71F2">
            <w:delText xml:space="preserve">see if we can </w:delText>
          </w:r>
        </w:del>
        <w:r>
          <w:t>rule out the presence of a stochastic trend</w:t>
        </w:r>
        <w:del w:id="1177" w:author="Anvik, John" w:date="2015-03-13T13:24:00Z">
          <w:r w:rsidDel="004B71F2">
            <w:delText xml:space="preserve"> by applying the augmented Dickey-Fuller (ADF) test</w:delText>
          </w:r>
        </w:del>
        <w:r>
          <w:t xml:space="preserve">. If </w:t>
        </w:r>
        <w:del w:id="1178" w:author="Anvik, John" w:date="2015-03-13T13:34:00Z">
          <w:r w:rsidDel="00D735CD">
            <w:delText xml:space="preserve">we can indeed rule out </w:delText>
          </w:r>
        </w:del>
        <w:r>
          <w:t>a stochastic trend</w:t>
        </w:r>
      </w:moveTo>
      <w:ins w:id="1179" w:author="Anvik, John" w:date="2015-03-13T13:34:00Z">
        <w:r w:rsidR="00D735CD">
          <w:t xml:space="preserve"> can be ruled out</w:t>
        </w:r>
      </w:ins>
      <w:moveTo w:id="1180" w:author="Anvik, John" w:date="2015-03-13T11:25:00Z">
        <w:r>
          <w:t xml:space="preserve">, </w:t>
        </w:r>
      </w:moveTo>
      <w:ins w:id="1181" w:author="Anvik, John" w:date="2015-03-13T13:34:00Z">
        <w:r w:rsidR="00D735CD">
          <w:t xml:space="preserve">then </w:t>
        </w:r>
      </w:ins>
      <w:moveTo w:id="1182" w:author="Anvik, John" w:date="2015-03-13T11:25:00Z">
        <w:r>
          <w:t xml:space="preserve">we </w:t>
        </w:r>
        <w:del w:id="1183" w:author="Anvik, John" w:date="2015-03-13T13:35:00Z">
          <w:r w:rsidDel="00D735CD">
            <w:delText xml:space="preserve">should be able to </w:delText>
          </w:r>
        </w:del>
        <w:r>
          <w:t xml:space="preserve">confirm </w:t>
        </w:r>
        <w:proofErr w:type="spellStart"/>
        <w:r>
          <w:t>stationarity</w:t>
        </w:r>
        <w:proofErr w:type="spellEnd"/>
        <w:r>
          <w:t xml:space="preserve"> by applying the KPSS test. </w:t>
        </w:r>
        <w:del w:id="1184" w:author="Anvik, John" w:date="2015-03-13T13:35:00Z">
          <w:r w:rsidDel="00D735CD">
            <w:delText>Or, i</w:delText>
          </w:r>
        </w:del>
      </w:moveTo>
      <w:ins w:id="1185" w:author="Anvik, John" w:date="2015-03-13T13:35:00Z">
        <w:r w:rsidR="00D735CD">
          <w:t>I</w:t>
        </w:r>
      </w:ins>
      <w:moveTo w:id="1186" w:author="Anvik, John" w:date="2015-03-13T11:25:00Z">
        <w:r>
          <w:t xml:space="preserve">f a stochastic trend cannot be ruled out, then </w:t>
        </w:r>
      </w:moveTo>
      <w:ins w:id="1187" w:author="Anvik, John" w:date="2015-03-13T13:35:00Z">
        <w:r w:rsidR="00D735CD">
          <w:t xml:space="preserve">the </w:t>
        </w:r>
      </w:ins>
      <w:moveTo w:id="1188" w:author="Anvik, John" w:date="2015-03-13T11:25:00Z">
        <w:r>
          <w:t xml:space="preserve">KPSS test </w:t>
        </w:r>
        <w:del w:id="1189" w:author="Anvik, John" w:date="2015-03-13T13:35:00Z">
          <w:r w:rsidDel="00D735CD">
            <w:delText>should be</w:delText>
          </w:r>
        </w:del>
      </w:moveTo>
      <w:ins w:id="1190" w:author="Anvik, John" w:date="2015-03-13T13:35:00Z">
        <w:r w:rsidR="00D735CD">
          <w:t>is</w:t>
        </w:r>
      </w:ins>
      <w:moveTo w:id="1191" w:author="Anvik, John" w:date="2015-03-13T11:25:00Z">
        <w:r>
          <w:t xml:space="preserve"> applied to check that trend </w:t>
        </w:r>
        <w:proofErr w:type="spellStart"/>
        <w:r>
          <w:t>stationarity</w:t>
        </w:r>
        <w:proofErr w:type="spellEnd"/>
        <w:r>
          <w:t xml:space="preserve"> is also rejected. If the data is found to have a stochastic trend, it </w:t>
        </w:r>
        <w:del w:id="1192" w:author="Anvik, John" w:date="2015-03-13T13:36:00Z">
          <w:r w:rsidDel="00D735CD">
            <w:delText>should be</w:delText>
          </w:r>
        </w:del>
      </w:moveTo>
      <w:ins w:id="1193" w:author="Anvik, John" w:date="2015-03-13T13:36:00Z">
        <w:r w:rsidR="00D735CD">
          <w:t>is</w:t>
        </w:r>
      </w:ins>
      <w:moveTo w:id="1194" w:author="Anvik, John" w:date="2015-03-13T11:25:00Z">
        <w:r>
          <w:t xml:space="preserve"> differenced and </w:t>
        </w:r>
        <w:del w:id="1195" w:author="Anvik, John" w:date="2015-03-13T13:36:00Z">
          <w:r w:rsidDel="00D735CD">
            <w:delText xml:space="preserve">then </w:delText>
          </w:r>
        </w:del>
        <w:r>
          <w:t xml:space="preserve">retested to confirm (trend) </w:t>
        </w:r>
        <w:proofErr w:type="spellStart"/>
        <w:r>
          <w:t>stationarity</w:t>
        </w:r>
        <w:proofErr w:type="spellEnd"/>
        <w:r>
          <w:t>.</w:t>
        </w:r>
      </w:moveTo>
    </w:p>
    <w:p w:rsidR="00C07613" w:rsidRDefault="00CB7E97" w:rsidP="00C07613">
      <w:pPr>
        <w:pStyle w:val="Textbody"/>
        <w:rPr>
          <w:ins w:id="1196" w:author="Anvik, John" w:date="2015-03-13T13:46:00Z"/>
        </w:rPr>
      </w:pPr>
      <w:ins w:id="1197" w:author="Anvik, John" w:date="2015-03-13T13:36:00Z">
        <w:r>
          <w:lastRenderedPageBreak/>
          <w:t xml:space="preserve">To perform these tests, </w:t>
        </w:r>
      </w:ins>
      <w:ins w:id="1198" w:author="Anvik, John" w:date="2015-03-13T13:37:00Z">
        <w:r>
          <w:t xml:space="preserve">the </w:t>
        </w:r>
        <w:proofErr w:type="spellStart"/>
        <w:r w:rsidRPr="009429D6">
          <w:rPr>
            <w:rFonts w:ascii="Courier New" w:hAnsi="Courier New" w:cs="Courier New"/>
            <w:sz w:val="18"/>
            <w:szCs w:val="18"/>
          </w:rPr>
          <w:t>ur.df</w:t>
        </w:r>
        <w:proofErr w:type="spellEnd"/>
        <w:r>
          <w:t xml:space="preserve"> and </w:t>
        </w:r>
        <w:proofErr w:type="spellStart"/>
        <w:r w:rsidRPr="009429D6">
          <w:rPr>
            <w:rFonts w:ascii="Courier New" w:hAnsi="Courier New" w:cs="Courier New"/>
            <w:sz w:val="18"/>
            <w:szCs w:val="18"/>
          </w:rPr>
          <w:t>ur.kpss</w:t>
        </w:r>
        <w:proofErr w:type="spellEnd"/>
        <w:r>
          <w:t xml:space="preserve"> functions </w:t>
        </w:r>
      </w:ins>
      <w:ins w:id="1199" w:author="Anvik, John" w:date="2015-03-13T13:36:00Z">
        <w:r>
          <w:t>t</w:t>
        </w:r>
      </w:ins>
      <w:moveTo w:id="1200" w:author="Anvik, John" w:date="2015-03-13T11:25:00Z">
        <w:del w:id="1201" w:author="Anvik, John" w:date="2015-03-13T13:36:00Z">
          <w:r w:rsidR="00C07613" w:rsidDel="00CB7E97">
            <w:delText>T</w:delText>
          </w:r>
        </w:del>
        <w:r w:rsidR="00C07613">
          <w:t xml:space="preserve">he </w:t>
        </w:r>
        <w:proofErr w:type="spellStart"/>
        <w:r w:rsidR="00C07613">
          <w:rPr>
            <w:i/>
            <w:iCs/>
          </w:rPr>
          <w:t>urca</w:t>
        </w:r>
        <w:proofErr w:type="spellEnd"/>
        <w:r w:rsidR="00C07613">
          <w:rPr>
            <w:rStyle w:val="FootnoteReference"/>
            <w:i/>
            <w:iCs/>
          </w:rPr>
          <w:footnoteReference w:id="14"/>
        </w:r>
        <w:r w:rsidR="00C07613">
          <w:t xml:space="preserve"> library </w:t>
        </w:r>
      </w:moveTo>
      <w:ins w:id="1204" w:author="Anvik, John" w:date="2015-03-13T13:37:00Z">
        <w:r>
          <w:t>were used</w:t>
        </w:r>
      </w:ins>
      <w:moveTo w:id="1205" w:author="Anvik, John" w:date="2015-03-13T11:25:00Z">
        <w:del w:id="1206" w:author="Anvik, John" w:date="2015-03-13T13:37:00Z">
          <w:r w:rsidR="00C07613" w:rsidDel="00CB7E97">
            <w:delText xml:space="preserve">provides </w:delText>
          </w:r>
          <w:r w:rsidR="00C07613" w:rsidRPr="009429D6" w:rsidDel="00CB7E97">
            <w:rPr>
              <w:rFonts w:ascii="Courier New" w:hAnsi="Courier New" w:cs="Courier New"/>
              <w:sz w:val="18"/>
              <w:szCs w:val="18"/>
            </w:rPr>
            <w:delText>ur.df</w:delText>
          </w:r>
          <w:r w:rsidR="00C07613" w:rsidDel="00CB7E97">
            <w:delText xml:space="preserve"> and </w:delText>
          </w:r>
          <w:r w:rsidR="00C07613" w:rsidRPr="009429D6" w:rsidDel="00CB7E97">
            <w:rPr>
              <w:rFonts w:ascii="Courier New" w:hAnsi="Courier New" w:cs="Courier New"/>
              <w:sz w:val="18"/>
              <w:szCs w:val="18"/>
            </w:rPr>
            <w:delText>ur.kpss</w:delText>
          </w:r>
          <w:r w:rsidR="00C07613" w:rsidDel="00CB7E97">
            <w:delText xml:space="preserve"> functions for performing these test</w:delText>
          </w:r>
        </w:del>
        <w:r w:rsidR="00C07613">
          <w:t xml:space="preserve">. In both tests, it </w:t>
        </w:r>
        <w:del w:id="1207" w:author="Anvik, John" w:date="2015-03-13T13:37:00Z">
          <w:r w:rsidR="00C07613" w:rsidDel="00CB7E97">
            <w:delText>will</w:delText>
          </w:r>
        </w:del>
      </w:moveTo>
      <w:ins w:id="1208" w:author="Anvik, John" w:date="2015-03-13T13:37:00Z">
        <w:r>
          <w:t>was</w:t>
        </w:r>
      </w:ins>
      <w:moveTo w:id="1209" w:author="Anvik, John" w:date="2015-03-13T11:25:00Z">
        <w:r w:rsidR="00C07613">
          <w:t xml:space="preserve"> </w:t>
        </w:r>
        <w:del w:id="1210" w:author="Anvik, John" w:date="2015-03-13T13:37:00Z">
          <w:r w:rsidR="00C07613" w:rsidDel="00CB7E97">
            <w:delText xml:space="preserve">be </w:delText>
          </w:r>
        </w:del>
        <w:r w:rsidR="00C07613">
          <w:t xml:space="preserve">assumed that the deterministic component </w:t>
        </w:r>
        <w:del w:id="1211" w:author="Anvik, John" w:date="2015-03-13T13:37:00Z">
          <w:r w:rsidR="00C07613" w:rsidDel="00CB7E97">
            <w:delText>is</w:delText>
          </w:r>
        </w:del>
      </w:moveTo>
      <w:ins w:id="1212" w:author="Anvik, John" w:date="2015-03-13T13:37:00Z">
        <w:r>
          <w:t>was</w:t>
        </w:r>
      </w:ins>
      <w:moveTo w:id="1213" w:author="Anvik, John" w:date="2015-03-13T11:25:00Z">
        <w:r w:rsidR="00C07613">
          <w:t xml:space="preserve"> constant</w:t>
        </w:r>
        <w:del w:id="1214" w:author="Anvik, John" w:date="2015-03-13T13:37:00Z">
          <w:r w:rsidR="00C07613" w:rsidDel="00CB7E97">
            <w:delText>,</w:delText>
          </w:r>
        </w:del>
        <w:r w:rsidR="00C07613">
          <w:t xml:space="preserve"> with an intercept but no trend.</w:t>
        </w:r>
      </w:moveTo>
      <w:ins w:id="1215" w:author="Anvik, John" w:date="2015-03-13T13:46:00Z">
        <w:r w:rsidR="00D97509">
          <w:t xml:space="preserve"> The result of the ADF unit root and KPSS </w:t>
        </w:r>
        <w:proofErr w:type="spellStart"/>
        <w:r w:rsidR="00D97509">
          <w:t>stationarity</w:t>
        </w:r>
        <w:proofErr w:type="spellEnd"/>
        <w:r w:rsidR="00D97509">
          <w:t xml:space="preserve"> tests are listed in Table 2.</w:t>
        </w:r>
      </w:ins>
    </w:p>
    <w:p w:rsidR="00D97509" w:rsidRDefault="00D97509" w:rsidP="00D97509">
      <w:pPr>
        <w:pStyle w:val="Textbody"/>
        <w:rPr>
          <w:ins w:id="1216" w:author="Anvik, John" w:date="2015-03-13T13:46:00Z"/>
        </w:rPr>
      </w:pPr>
      <w:ins w:id="1217" w:author="Anvik, John" w:date="2015-03-13T13:46:00Z">
        <w:r>
          <w:t xml:space="preserve">The unit root tests showed less than 1% significance for </w:t>
        </w:r>
        <w:proofErr w:type="spellStart"/>
        <w:r>
          <w:t>all time</w:t>
        </w:r>
        <w:proofErr w:type="spellEnd"/>
        <w:r>
          <w:t xml:space="preserve"> series. However, the </w:t>
        </w:r>
        <w:proofErr w:type="spellStart"/>
        <w:r>
          <w:t>stationarity</w:t>
        </w:r>
        <w:proofErr w:type="spellEnd"/>
        <w:r>
          <w:t xml:space="preserve"> test also showed low significance, meaning </w:t>
        </w:r>
      </w:ins>
      <w:ins w:id="1218" w:author="Anvik, John" w:date="2015-03-13T13:47:00Z">
        <w:r>
          <w:t>there is</w:t>
        </w:r>
      </w:ins>
      <w:ins w:id="1219" w:author="Anvik, John" w:date="2015-03-13T13:46:00Z">
        <w:r>
          <w:t xml:space="preserve"> evidence to reject the hypothesis of stability. Since there is disagreement in the test results, the time series </w:t>
        </w:r>
      </w:ins>
      <w:ins w:id="1220" w:author="Anvik, John" w:date="2015-03-13T13:47:00Z">
        <w:r>
          <w:t>was</w:t>
        </w:r>
      </w:ins>
      <w:ins w:id="1221" w:author="Anvik, John" w:date="2015-03-13T13:46:00Z">
        <w:r>
          <w:t xml:space="preserve"> differenced and the tests rerun.</w:t>
        </w:r>
      </w:ins>
    </w:p>
    <w:p w:rsidR="00D97509" w:rsidRDefault="00D97509" w:rsidP="00D97509">
      <w:pPr>
        <w:pStyle w:val="Textbody"/>
      </w:pPr>
      <w:ins w:id="1222" w:author="Anvik, John" w:date="2015-03-13T13:46:00Z">
        <w:r>
          <w:t>After differencing the time series shown in Fig. 6</w:t>
        </w:r>
      </w:ins>
      <w:ins w:id="1223" w:author="Anvik, John" w:date="2015-03-13T13:47:00Z">
        <w:r w:rsidR="00A516C8">
          <w:t xml:space="preserve"> was obtained</w:t>
        </w:r>
      </w:ins>
      <w:ins w:id="1224" w:author="Anvik, John" w:date="2015-03-13T13:46:00Z">
        <w:r>
          <w:t xml:space="preserve">, which will be referred to </w:t>
        </w:r>
        <w:proofErr w:type="gramStart"/>
        <w:r>
          <w:t xml:space="preserve">as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 xml:space="preserve">. </w:t>
        </w:r>
      </w:ins>
      <w:ins w:id="1225" w:author="Anvik, John" w:date="2015-03-13T13:48:00Z">
        <w:r w:rsidR="00CB495A">
          <w:t xml:space="preserve">As </w:t>
        </w:r>
      </w:ins>
      <w:ins w:id="1226" w:author="Anvik, John" w:date="2015-03-13T13:46:00Z">
        <w:r>
          <w:t>the result of the unit root and stationarity test (Table 3) agree</w:t>
        </w:r>
      </w:ins>
      <w:ins w:id="1227" w:author="Anvik, John" w:date="2015-03-13T13:48:00Z">
        <w:r w:rsidR="00CB495A">
          <w:t>d</w:t>
        </w:r>
      </w:ins>
      <w:ins w:id="1228" w:author="Anvik, John" w:date="2015-03-13T13:46:00Z">
        <w:r>
          <w:t>, we reject</w:t>
        </w:r>
      </w:ins>
      <w:ins w:id="1229" w:author="Anvik, John" w:date="2015-03-13T13:48:00Z">
        <w:r w:rsidR="00CB495A">
          <w:t>ed</w:t>
        </w:r>
      </w:ins>
      <w:ins w:id="1230" w:author="Anvik, John" w:date="2015-03-13T13:46:00Z">
        <w:r>
          <w:t xml:space="preserve"> the hypothesis that a unit root (stochastic trend) is present at the 1% significance level and we fail</w:t>
        </w:r>
      </w:ins>
      <w:ins w:id="1231" w:author="Anvik, John" w:date="2015-03-13T13:48:00Z">
        <w:r w:rsidR="00CB495A">
          <w:t>ed</w:t>
        </w:r>
      </w:ins>
      <w:ins w:id="1232" w:author="Anvik, John" w:date="2015-03-13T13:46:00Z">
        <w:r>
          <w:t xml:space="preserve"> to reject the hypothesis of </w:t>
        </w:r>
        <w:proofErr w:type="spellStart"/>
        <w:r>
          <w:t>stationarity</w:t>
        </w:r>
        <w:proofErr w:type="spellEnd"/>
        <w:r>
          <w:t xml:space="preserve"> with greater than 10% significance. Hence, the differenced time series w</w:t>
        </w:r>
      </w:ins>
      <w:ins w:id="1233" w:author="Anvik, John" w:date="2015-03-13T13:49:00Z">
        <w:r w:rsidR="00CB495A">
          <w:t>as</w:t>
        </w:r>
      </w:ins>
      <w:ins w:id="1234" w:author="Anvik, John" w:date="2015-03-13T13:46:00Z">
        <w:r>
          <w:t xml:space="preserve"> used </w:t>
        </w:r>
      </w:ins>
      <w:ins w:id="1235" w:author="Anvik, John" w:date="2015-03-13T13:49:00Z">
        <w:r w:rsidR="00CB495A">
          <w:t>for</w:t>
        </w:r>
      </w:ins>
      <w:ins w:id="1236" w:author="Anvik, John" w:date="2015-03-13T13:46:00Z">
        <w:r>
          <w:t xml:space="preserve"> modeling.</w:t>
        </w:r>
      </w:ins>
    </w:p>
    <w:p w:rsidR="00C07613" w:rsidRDefault="00C07613" w:rsidP="009E4E7A">
      <w:pPr>
        <w:pStyle w:val="Heading2"/>
        <w:numPr>
          <w:ilvl w:val="2"/>
          <w:numId w:val="5"/>
        </w:numPr>
      </w:pPr>
      <w:moveTo w:id="1237" w:author="Anvik, John" w:date="2015-03-13T11:25:00Z">
        <w:r>
          <w:rPr>
            <w:i w:val="0"/>
            <w:iCs w:val="0"/>
          </w:rPr>
          <w:t>Time Windowing</w:t>
        </w:r>
      </w:moveTo>
    </w:p>
    <w:p w:rsidR="00C07613" w:rsidDel="00882CA4" w:rsidRDefault="00C07613" w:rsidP="00C07613">
      <w:pPr>
        <w:pStyle w:val="Textbody"/>
        <w:rPr>
          <w:del w:id="1238" w:author="Anvik, John" w:date="2015-03-13T13:41:00Z"/>
        </w:rPr>
      </w:pPr>
      <w:moveTo w:id="1239" w:author="Anvik, John" w:date="2015-03-13T11:25:00Z">
        <w:r>
          <w:t xml:space="preserve">It </w:t>
        </w:r>
        <w:del w:id="1240" w:author="Anvik, John" w:date="2015-03-13T13:38:00Z">
          <w:r w:rsidDel="00B057EC">
            <w:delText>is</w:delText>
          </w:r>
        </w:del>
      </w:moveTo>
      <w:ins w:id="1241" w:author="Anvik, John" w:date="2015-03-13T13:38:00Z">
        <w:r w:rsidR="00B057EC">
          <w:t>can be</w:t>
        </w:r>
      </w:ins>
      <w:moveTo w:id="1242" w:author="Anvik, John" w:date="2015-03-13T11:25:00Z">
        <w:r>
          <w:t xml:space="preserve"> assumed that the software development process underlying a given project </w:t>
        </w:r>
        <w:del w:id="1243" w:author="Anvik, John" w:date="2015-03-13T13:38:00Z">
          <w:r w:rsidDel="00B057EC">
            <w:delText xml:space="preserve">may </w:delText>
          </w:r>
        </w:del>
        <w:r>
          <w:t>change</w:t>
        </w:r>
      </w:moveTo>
      <w:ins w:id="1244" w:author="Anvik, John" w:date="2015-03-13T13:38:00Z">
        <w:r w:rsidR="00B057EC">
          <w:t>s</w:t>
        </w:r>
      </w:ins>
      <w:moveTo w:id="1245" w:author="Anvik, John" w:date="2015-03-13T11:25:00Z">
        <w:r>
          <w:t xml:space="preserve"> over time. Rather than developing a model that also changes over time, the data </w:t>
        </w:r>
        <w:del w:id="1246" w:author="Anvik, John" w:date="2015-03-13T13:38:00Z">
          <w:r w:rsidDel="00B057EC">
            <w:delText>will</w:delText>
          </w:r>
        </w:del>
      </w:moveTo>
      <w:ins w:id="1247" w:author="Anvik, John" w:date="2015-03-13T13:38:00Z">
        <w:r w:rsidR="00B057EC">
          <w:t>was</w:t>
        </w:r>
      </w:ins>
      <w:moveTo w:id="1248" w:author="Anvik, John" w:date="2015-03-13T11:25:00Z">
        <w:r>
          <w:t xml:space="preserve"> </w:t>
        </w:r>
        <w:del w:id="1249" w:author="Anvik, John" w:date="2015-03-13T13:38:00Z">
          <w:r w:rsidDel="00B057EC">
            <w:delText xml:space="preserve">be </w:delText>
          </w:r>
        </w:del>
        <w:r>
          <w:t>kept for modeling only if it occur</w:t>
        </w:r>
      </w:moveTo>
      <w:ins w:id="1250" w:author="Anvik, John" w:date="2015-03-13T13:40:00Z">
        <w:r w:rsidR="00B057EC">
          <w:t>r</w:t>
        </w:r>
      </w:ins>
      <w:moveTo w:id="1251" w:author="Anvik, John" w:date="2015-03-13T11:25:00Z">
        <w:del w:id="1252" w:author="Anvik, John" w:date="2015-03-13T13:40:00Z">
          <w:r w:rsidDel="00B057EC">
            <w:delText>s</w:delText>
          </w:r>
        </w:del>
      </w:moveTo>
      <w:proofErr w:type="gramStart"/>
      <w:ins w:id="1253" w:author="Anvik, John" w:date="2015-03-13T13:40:00Z">
        <w:r w:rsidR="00B057EC">
          <w:t>ed</w:t>
        </w:r>
      </w:ins>
      <w:proofErr w:type="gramEnd"/>
      <w:moveTo w:id="1254" w:author="Anvik, John" w:date="2015-03-13T11:25:00Z">
        <w:r>
          <w:t xml:space="preserve"> within a time window. This </w:t>
        </w:r>
      </w:moveTo>
      <w:ins w:id="1255" w:author="Anvik, John" w:date="2015-03-13T13:39:00Z">
        <w:r w:rsidR="00B057EC">
          <w:t xml:space="preserve">was done </w:t>
        </w:r>
      </w:ins>
      <w:moveTo w:id="1256" w:author="Anvik, John" w:date="2015-03-13T11:25:00Z">
        <w:del w:id="1257" w:author="Anvik, John" w:date="2015-03-13T13:39:00Z">
          <w:r w:rsidDel="00B057EC">
            <w:delText>will</w:delText>
          </w:r>
        </w:del>
      </w:moveTo>
      <w:ins w:id="1258" w:author="Anvik, John" w:date="2015-03-13T13:39:00Z">
        <w:r w:rsidR="00B057EC">
          <w:t>to</w:t>
        </w:r>
      </w:ins>
      <w:moveTo w:id="1259" w:author="Anvik, John" w:date="2015-03-13T11:25:00Z">
        <w:r>
          <w:t xml:space="preserve"> limit the </w:t>
        </w:r>
      </w:moveTo>
      <w:ins w:id="1260" w:author="Anvik, John" w:date="2015-03-13T13:39:00Z">
        <w:r w:rsidR="00B057EC">
          <w:t xml:space="preserve">effect of </w:t>
        </w:r>
      </w:ins>
      <w:moveTo w:id="1261" w:author="Anvik, John" w:date="2015-03-13T11:25:00Z">
        <w:del w:id="1262" w:author="Anvik, John" w:date="2015-03-13T13:39:00Z">
          <w:r w:rsidDel="00B057EC">
            <w:delText xml:space="preserve">amount of </w:delText>
          </w:r>
        </w:del>
        <w:r>
          <w:t xml:space="preserve">process change </w:t>
        </w:r>
      </w:moveTo>
      <w:ins w:id="1263" w:author="Anvik, John" w:date="2015-03-13T13:39:00Z">
        <w:r w:rsidR="00B057EC">
          <w:t xml:space="preserve">on </w:t>
        </w:r>
      </w:ins>
      <w:moveTo w:id="1264" w:author="Anvik, John" w:date="2015-03-13T11:25:00Z">
        <w:r>
          <w:t>the model</w:t>
        </w:r>
        <w:del w:id="1265" w:author="Anvik, John" w:date="2015-03-13T13:39:00Z">
          <w:r w:rsidDel="00B057EC">
            <w:delText xml:space="preserve"> is exposed to</w:delText>
          </w:r>
        </w:del>
        <w:r>
          <w:t xml:space="preserve">. </w:t>
        </w:r>
      </w:moveTo>
      <w:ins w:id="1266" w:author="Anvik, John" w:date="2015-03-13T13:42:00Z">
        <w:r w:rsidR="00FF24FE">
          <w:t xml:space="preserve">A time window of </w:t>
        </w:r>
      </w:ins>
      <w:ins w:id="1267" w:author="Anvik, John" w:date="2015-03-13T13:43:00Z">
        <w:r w:rsidR="00FF24FE">
          <w:t xml:space="preserve">7 days was selected </w:t>
        </w:r>
      </w:ins>
      <w:moveTo w:id="1268" w:author="Anvik, John" w:date="2015-03-13T11:25:00Z">
        <w:del w:id="1269" w:author="Anvik, John" w:date="2015-03-13T13:43:00Z">
          <w:r w:rsidDel="00FF24FE">
            <w:delText xml:space="preserve">The time window </w:delText>
          </w:r>
        </w:del>
        <w:del w:id="1270" w:author="Anvik, John" w:date="2015-03-13T13:41:00Z">
          <w:r w:rsidDel="00B057EC">
            <w:delText>should</w:delText>
          </w:r>
        </w:del>
      </w:moveTo>
      <w:ins w:id="1271" w:author="Anvik, John" w:date="2015-03-13T13:41:00Z">
        <w:r w:rsidR="00B057EC">
          <w:t>to</w:t>
        </w:r>
      </w:ins>
      <w:moveTo w:id="1272" w:author="Anvik, John" w:date="2015-03-13T11:25:00Z">
        <w:r>
          <w:t xml:space="preserve"> balance between</w:t>
        </w:r>
        <w:del w:id="1273" w:author="Anvik, John" w:date="2015-03-13T13:40:00Z">
          <w:r w:rsidDel="00B057EC">
            <w:delText>:</w:delText>
          </w:r>
        </w:del>
        <w:r>
          <w:t xml:space="preserve"> more observations </w:t>
        </w:r>
      </w:moveTo>
      <w:ins w:id="1274" w:author="Anvik, John" w:date="2015-03-13T13:41:00Z">
        <w:r w:rsidR="00B057EC">
          <w:t>(</w:t>
        </w:r>
      </w:ins>
      <w:moveTo w:id="1275" w:author="Anvik, John" w:date="2015-03-13T11:25:00Z">
        <w:del w:id="1276" w:author="Anvik, John" w:date="2015-03-13T13:41:00Z">
          <w:r w:rsidDel="00B057EC">
            <w:delText xml:space="preserve">to </w:delText>
          </w:r>
        </w:del>
        <w:r>
          <w:t>capture consistent long-term behaviors</w:t>
        </w:r>
      </w:moveTo>
      <w:ins w:id="1277" w:author="Anvik, John" w:date="2015-03-13T13:41:00Z">
        <w:r w:rsidR="00B057EC">
          <w:t>)</w:t>
        </w:r>
      </w:ins>
      <w:moveTo w:id="1278" w:author="Anvik, John" w:date="2015-03-13T11:25:00Z">
        <w:r>
          <w:t xml:space="preserve">, and fewer observations </w:t>
        </w:r>
      </w:moveTo>
      <w:ins w:id="1279" w:author="Anvik, John" w:date="2015-03-13T13:41:00Z">
        <w:r w:rsidR="00B057EC">
          <w:t>(</w:t>
        </w:r>
      </w:ins>
      <w:moveTo w:id="1280" w:author="Anvik, John" w:date="2015-03-13T11:25:00Z">
        <w:del w:id="1281" w:author="Anvik, John" w:date="2015-03-13T13:41:00Z">
          <w:r w:rsidDel="00B057EC">
            <w:delText xml:space="preserve">to </w:delText>
          </w:r>
        </w:del>
        <w:r>
          <w:t>limit exposure to inconsistent short-term behaviors</w:t>
        </w:r>
      </w:moveTo>
      <w:ins w:id="1282" w:author="Anvik, John" w:date="2015-03-13T13:41:00Z">
        <w:r w:rsidR="00B057EC">
          <w:t>)</w:t>
        </w:r>
      </w:ins>
      <w:moveTo w:id="1283" w:author="Anvik, John" w:date="2015-03-13T11:25:00Z">
        <w:r>
          <w:t>.</w:t>
        </w:r>
      </w:moveTo>
    </w:p>
    <w:p w:rsidR="00C07613" w:rsidDel="0014523A" w:rsidRDefault="00882CA4">
      <w:pPr>
        <w:pStyle w:val="Textbody"/>
        <w:rPr>
          <w:del w:id="1284" w:author="Anvik, John" w:date="2015-03-13T12:31:00Z"/>
        </w:rPr>
      </w:pPr>
      <w:ins w:id="1285" w:author="Anvik, John" w:date="2015-03-13T13:41:00Z">
        <w:r>
          <w:t xml:space="preserve"> </w:t>
        </w:r>
      </w:ins>
      <w:moveTo w:id="1286" w:author="Anvik, John" w:date="2015-03-13T11:25:00Z">
        <w:del w:id="1287" w:author="Anvik, John" w:date="2015-03-13T13:43:00Z">
          <w:r w:rsidR="00C07613" w:rsidDel="00FF24FE">
            <w:delText xml:space="preserve">Taking this approach means that the entire modeling methodology </w:delText>
          </w:r>
        </w:del>
        <w:del w:id="1288" w:author="Anvik, John" w:date="2015-03-13T13:41:00Z">
          <w:r w:rsidR="00C07613" w:rsidDel="00211BB3">
            <w:delText>will be</w:delText>
          </w:r>
        </w:del>
        <w:del w:id="1289" w:author="Anvik, John" w:date="2015-03-13T13:43:00Z">
          <w:r w:rsidR="00C07613" w:rsidDel="00FF24FE">
            <w:delText xml:space="preserve"> executed for each time-windowed </w:delText>
          </w:r>
        </w:del>
        <w:del w:id="1290" w:author="Anvik, John" w:date="2015-03-13T13:42:00Z">
          <w:r w:rsidR="00C07613" w:rsidDel="00211BB3">
            <w:delText>part</w:delText>
          </w:r>
        </w:del>
        <w:del w:id="1291" w:author="Anvik, John" w:date="2015-03-13T13:43:00Z">
          <w:r w:rsidR="00C07613" w:rsidDel="00FF24FE">
            <w:delText xml:space="preserve"> of the data.</w:delText>
          </w:r>
        </w:del>
      </w:moveTo>
    </w:p>
    <w:moveToRangeEnd w:id="965"/>
    <w:p w:rsidR="005C2431" w:rsidDel="00FF24FE" w:rsidRDefault="00241F4C">
      <w:pPr>
        <w:pStyle w:val="Textbody"/>
        <w:rPr>
          <w:del w:id="1292" w:author="Anvik, John" w:date="2015-03-13T13:43:00Z"/>
        </w:rPr>
        <w:pPrChange w:id="1293" w:author="Anvik, John" w:date="2015-03-13T13:43:00Z">
          <w:pPr>
            <w:pStyle w:val="Heading4"/>
          </w:pPr>
        </w:pPrChange>
      </w:pPr>
      <w:del w:id="1294" w:author="Anvik, John" w:date="2015-03-13T13:43:00Z">
        <w:r w:rsidDel="00FF24FE">
          <w:delText>Results</w:delText>
        </w:r>
        <w:bookmarkEnd w:id="964"/>
      </w:del>
    </w:p>
    <w:p w:rsidR="005C2431" w:rsidDel="00FF24FE" w:rsidRDefault="00241F4C">
      <w:pPr>
        <w:pStyle w:val="Textbody"/>
        <w:rPr>
          <w:del w:id="1295" w:author="Anvik, John" w:date="2015-03-13T13:43:00Z"/>
        </w:rPr>
        <w:pPrChange w:id="1296" w:author="Anvik, John" w:date="2015-03-13T13:43:00Z">
          <w:pPr>
            <w:pStyle w:val="Heading2"/>
            <w:numPr>
              <w:ilvl w:val="1"/>
              <w:numId w:val="5"/>
            </w:numPr>
          </w:pPr>
        </w:pPrChange>
      </w:pPr>
      <w:del w:id="1297" w:author="Anvik, John" w:date="2015-03-13T13:43:00Z">
        <w:r w:rsidDel="00FF24FE">
          <w:rPr>
            <w:i/>
            <w:iCs/>
          </w:rPr>
          <w:delText>Data Collection</w:delText>
        </w:r>
      </w:del>
    </w:p>
    <w:p w:rsidR="005C2431" w:rsidRDefault="00241F4C" w:rsidP="00FF24FE">
      <w:pPr>
        <w:pStyle w:val="Textbody"/>
        <w:rPr>
          <w:ins w:id="1298" w:author="Anvik, John" w:date="2015-03-13T13:53:00Z"/>
        </w:rPr>
      </w:pPr>
      <w:del w:id="1299" w:author="Anvik, John" w:date="2015-03-13T13:43:00Z">
        <w:r w:rsidDel="00FF24FE">
          <w:delText xml:space="preserve">The </w:delText>
        </w:r>
        <w:r w:rsidRPr="00776B4F" w:rsidDel="00FF24FE">
          <w:rPr>
            <w:i/>
          </w:rPr>
          <w:delText>MongoDB</w:delText>
        </w:r>
        <w:r w:rsidDel="00FF24FE">
          <w:delText xml:space="preserve"> dataset was collected according to the methodology in the Data Methodology section, and the data set was sampled with a 7-day sample period to </w:delText>
        </w:r>
      </w:del>
      <w:ins w:id="1300" w:author="Anvik, John" w:date="2015-03-13T13:43:00Z">
        <w:r w:rsidR="00FF24FE">
          <w:t xml:space="preserve">This resulted in the </w:t>
        </w:r>
      </w:ins>
      <w:r>
        <w:t>creat</w:t>
      </w:r>
      <w:ins w:id="1301" w:author="Anvik, John" w:date="2015-03-13T13:43:00Z">
        <w:r w:rsidR="00FF24FE">
          <w:t>ion</w:t>
        </w:r>
      </w:ins>
      <w:del w:id="1302" w:author="Anvik, John" w:date="2015-03-13T13:43:00Z">
        <w:r w:rsidDel="00FF24FE">
          <w:delText>e</w:delText>
        </w:r>
      </w:del>
      <w:r>
        <w:t xml:space="preserve"> </w:t>
      </w:r>
      <w:ins w:id="1303" w:author="Anvik, John" w:date="2015-03-13T13:44:00Z">
        <w:r w:rsidR="00FF24FE">
          <w:t xml:space="preserve">of </w:t>
        </w:r>
      </w:ins>
      <w:r>
        <w:t>the following time series: bugs created</w:t>
      </w:r>
      <w:ins w:id="1304" w:author="Anvik, John" w:date="2015-03-13T13:44:00Z">
        <w:r w:rsidR="00FF24FE">
          <w:t xml:space="preserve"> (</w:t>
        </w:r>
      </w:ins>
      <w:moveToRangeStart w:id="1305"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moveTo w:id="1306" w:author="Anvik, John" w:date="2015-03-13T13:44:00Z">
        <w:del w:id="1307" w:author="Anvik, John" w:date="2015-03-13T13:44:00Z">
          <w:r w:rsidR="00FF24FE" w:rsidDel="00FF24FE">
            <w:delText>,</w:delText>
          </w:r>
        </w:del>
      </w:moveTo>
      <w:moveToRangeEnd w:id="1305"/>
      <w:ins w:id="1308" w:author="Anvik, John" w:date="2015-03-13T13:44:00Z">
        <w:r w:rsidR="00FF24FE">
          <w:t>)</w:t>
        </w:r>
      </w:ins>
      <w:r>
        <w:t>, improvements resolved</w:t>
      </w:r>
      <w:ins w:id="1309" w:author="Anvik, John" w:date="2015-03-13T13:44:00Z">
        <w:r w:rsidR="00FF24FE">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F24FE">
          <w:t>)</w:t>
        </w:r>
      </w:ins>
      <w:del w:id="1310" w:author="Anvik, John" w:date="2015-03-13T13:44:00Z">
        <w:r w:rsidDel="00FF24FE">
          <w:delText>,</w:delText>
        </w:r>
      </w:del>
      <w:r>
        <w:t xml:space="preserve"> and new features resolved</w:t>
      </w:r>
      <w:ins w:id="1311" w:author="Anvik, John" w:date="2015-03-13T13:45:00Z">
        <w:r w:rsidR="00FF24FE">
          <w:t xml:space="preserve"> </w:t>
        </w:r>
      </w:ins>
      <w:del w:id="1312" w:author="Anvik, John" w:date="2015-03-13T13:44:00Z">
        <w:r w:rsidDel="00FF24FE">
          <w:delText xml:space="preserve">. These time series will be </w:delText>
        </w:r>
        <w:r w:rsidR="00FD142A" w:rsidDel="00FF24FE">
          <w:delText xml:space="preserve">denoted </w:delText>
        </w:r>
        <w:moveFromRangeStart w:id="1313" w:author="Anvik, John" w:date="2015-03-13T13:44:00Z" w:name="move414017595"/>
        <m:oMath>
          <m:sSub>
            <m:sSubPr>
              <m:ctrlPr>
                <w:rPr>
                  <w:rFonts w:ascii="Cambria Math" w:hAnsi="Cambria Math"/>
                </w:rPr>
              </m:ctrlPr>
            </m:sSubPr>
            <m:e>
              <m:r>
                <w:rPr>
                  <w:rFonts w:ascii="Cambria Math" w:hAnsi="Cambria Math"/>
                </w:rPr>
                <m:t>Y</m:t>
              </m:r>
            </m:e>
            <m:sub>
              <m:r>
                <w:rPr>
                  <w:rFonts w:ascii="Cambria Math" w:hAnsi="Cambria Math"/>
                </w:rPr>
                <m:t>bug</m:t>
              </m:r>
            </m:sub>
          </m:sSub>
        </m:oMath>
      </w:del>
      <w:moveFrom w:id="1314" w:author="Anvik, John" w:date="2015-03-13T13:44:00Z">
        <w:del w:id="1315" w:author="Anvik, John" w:date="2015-03-13T13:44:00Z">
          <w:r w:rsidR="00FD142A" w:rsidDel="00FF24FE">
            <w:delText>,</w:delText>
          </w:r>
        </w:del>
      </w:moveFrom>
      <w:moveFromRangeEnd w:id="1313"/>
      <w:del w:id="1316" w:author="Anvik, John" w:date="2015-03-13T13:44:00Z">
        <w:r w:rsidR="00FD142A" w:rsidDel="00FF24FE">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rsidDel="00FF24FE">
          <w:delText>, and</w:delText>
        </w:r>
      </w:del>
      <w:ins w:id="1317" w:author="Anvik, John" w:date="2015-03-13T13:44:00Z">
        <w:r w:rsidR="00FF24FE">
          <w:t>(</w:t>
        </w:r>
      </w:ins>
      <w:del w:id="1318" w:author="Anvik, John" w:date="2015-03-13T13:45:00Z">
        <w:r w:rsidR="00FD142A" w:rsidDel="00FF24FE">
          <w:delText xml:space="preserve"> </w:delText>
        </w:r>
      </w:del>
      <m:oMath>
        <m:sSub>
          <m:sSubPr>
            <m:ctrlPr>
              <w:rPr>
                <w:rFonts w:ascii="Cambria Math" w:hAnsi="Cambria Math"/>
              </w:rPr>
            </m:ctrlPr>
          </m:sSubPr>
          <m:e>
            <m:r>
              <w:rPr>
                <w:rFonts w:ascii="Cambria Math" w:hAnsi="Cambria Math"/>
              </w:rPr>
              <m:t>Y</m:t>
            </m:r>
          </m:e>
          <m:sub>
            <m:r>
              <w:rPr>
                <w:rFonts w:ascii="Cambria Math" w:hAnsi="Cambria Math"/>
              </w:rPr>
              <m:t>new</m:t>
            </m:r>
          </m:sub>
        </m:sSub>
      </m:oMath>
      <w:ins w:id="1319" w:author="Anvik, John" w:date="2015-03-13T13:45:00Z">
        <w:r w:rsidR="00FF24FE">
          <w:t xml:space="preserve">) </w:t>
        </w:r>
      </w:ins>
      <w:del w:id="1320" w:author="Anvik, John" w:date="2015-03-13T13:45:00Z">
        <w:r w:rsidDel="00FF24FE">
          <w:delText>, respectively, and are</w:delText>
        </w:r>
      </w:del>
      <w:ins w:id="1321" w:author="Anvik, John" w:date="2015-03-13T13:45:00Z">
        <w:r w:rsidR="00FF24FE">
          <w:t>as</w:t>
        </w:r>
      </w:ins>
      <w:r>
        <w:t xml:space="preserve"> shown in </w:t>
      </w:r>
      <w:r w:rsidR="00831E97">
        <w:t xml:space="preserve">Fig. </w:t>
      </w:r>
      <w:del w:id="1322" w:author="Anvik, John" w:date="2015-03-13T14:27:00Z">
        <w:r w:rsidDel="00F71913">
          <w:delText>5</w:delText>
        </w:r>
      </w:del>
      <w:ins w:id="1323" w:author="Anvik, John" w:date="2015-03-13T14:27:00Z">
        <w:r w:rsidR="00F71913">
          <w:t>6</w:t>
        </w:r>
      </w:ins>
      <w:r>
        <w:t>.</w:t>
      </w:r>
    </w:p>
    <w:p w:rsidR="001B0D80" w:rsidRDefault="001B0D80" w:rsidP="001B0D80">
      <w:pPr>
        <w:pStyle w:val="Textbody"/>
      </w:pPr>
      <w:ins w:id="1324" w:author="Anvik, John" w:date="2015-03-13T13:56:00Z">
        <w:r>
          <w:t xml:space="preserve">For evaluation, the data was divided into three sets of </w:t>
        </w:r>
      </w:ins>
      <w:moveToRangeStart w:id="1325" w:author="Anvik, John" w:date="2015-03-13T13:53:00Z" w:name="move414018153"/>
      <w:moveTo w:id="1326" w:author="Anvik, John" w:date="2015-03-13T13:53:00Z">
        <w:del w:id="1327" w:author="Anvik, John" w:date="2015-03-13T13:57:00Z">
          <w:r w:rsidDel="001B0D80">
            <w:delText xml:space="preserve">A </w:delText>
          </w:r>
        </w:del>
        <w:r>
          <w:t>78-week</w:t>
        </w:r>
      </w:moveTo>
      <w:ins w:id="1328" w:author="Anvik, John" w:date="2015-03-13T13:57:00Z">
        <w:r>
          <w:t>, one-week</w:t>
        </w:r>
      </w:ins>
      <w:moveTo w:id="1329" w:author="Anvik, John" w:date="2015-03-13T13:53:00Z">
        <w:r>
          <w:t xml:space="preserve"> time window</w:t>
        </w:r>
      </w:moveTo>
      <w:ins w:id="1330" w:author="Anvik, John" w:date="2015-03-13T13:58:00Z">
        <w:r w:rsidR="0056118A">
          <w:t xml:space="preserve"> </w:t>
        </w:r>
      </w:ins>
      <w:ins w:id="1331" w:author="Anvik, John" w:date="2015-03-13T13:57:00Z">
        <w:r>
          <w:t>s</w:t>
        </w:r>
      </w:ins>
      <w:ins w:id="1332" w:author="Anvik, John" w:date="2015-03-13T13:58:00Z">
        <w:r w:rsidR="0056118A">
          <w:t>amples</w:t>
        </w:r>
      </w:ins>
      <w:moveTo w:id="1333" w:author="Anvik, John" w:date="2015-03-13T13:53:00Z">
        <w:r>
          <w:t xml:space="preserve"> (approximately 18 months)</w:t>
        </w:r>
      </w:moveTo>
      <w:ins w:id="1334" w:author="Anvik, John" w:date="2015-03-13T13:58:00Z">
        <w:r>
          <w:t>. This data set size was chosen</w:t>
        </w:r>
      </w:ins>
      <w:moveTo w:id="1335" w:author="Anvik, John" w:date="2015-03-13T13:53:00Z">
        <w:del w:id="1336" w:author="Anvik, John" w:date="2015-03-13T13:58:00Z">
          <w:r w:rsidDel="001B0D80">
            <w:delText xml:space="preserve"> was established</w:delText>
          </w:r>
        </w:del>
        <w:r>
          <w:t xml:space="preserve"> to restrict model scope. </w:t>
        </w:r>
        <w:del w:id="1337" w:author="Anvik, John" w:date="2015-03-13T13:58:00Z">
          <w:r w:rsidDel="0056118A">
            <w:delText>Three of these windowed periods, non-overlapping, were kept for modeling. Since</w:delText>
          </w:r>
        </w:del>
      </w:moveTo>
      <w:ins w:id="1338" w:author="Anvik, John" w:date="2015-03-13T13:58:00Z">
        <w:r w:rsidR="0056118A">
          <w:t>As</w:t>
        </w:r>
      </w:ins>
      <w:moveTo w:id="1339" w:author="Anvik, John" w:date="2015-03-13T13:53:00Z">
        <w:r>
          <w:t xml:space="preserve"> the data </w:t>
        </w:r>
        <w:del w:id="1340" w:author="Anvik, John" w:date="2015-03-13T13:55:00Z">
          <w:r w:rsidDel="001B0D80">
            <w:delText>is being</w:delText>
          </w:r>
        </w:del>
      </w:moveTo>
      <w:ins w:id="1341" w:author="Anvik, John" w:date="2015-03-13T13:55:00Z">
        <w:r>
          <w:t>was</w:t>
        </w:r>
      </w:ins>
      <w:moveTo w:id="1342" w:author="Anvik, John" w:date="2015-03-13T13:53:00Z">
        <w:r>
          <w:t xml:space="preserve"> differenced, the first sample </w:t>
        </w:r>
        <w:del w:id="1343" w:author="Anvik, John" w:date="2015-03-13T13:59:00Z">
          <w:r w:rsidDel="0056118A">
            <w:delText xml:space="preserve">(week) </w:delText>
          </w:r>
        </w:del>
        <w:del w:id="1344" w:author="Anvik, John" w:date="2015-03-13T13:55:00Z">
          <w:r w:rsidDel="001B0D80">
            <w:delText>is</w:delText>
          </w:r>
        </w:del>
      </w:moveTo>
      <w:ins w:id="1345" w:author="Anvik, John" w:date="2015-03-13T13:55:00Z">
        <w:r>
          <w:t>was</w:t>
        </w:r>
      </w:ins>
      <w:moveTo w:id="1346" w:author="Anvik, John" w:date="2015-03-13T13:53:00Z">
        <w:r>
          <w:t xml:space="preserve"> skipped</w:t>
        </w:r>
      </w:moveTo>
      <w:ins w:id="1347" w:author="Anvik, John" w:date="2015-03-13T13:59:00Z">
        <w:r w:rsidR="0056118A">
          <w:t xml:space="preserve"> in each data period</w:t>
        </w:r>
      </w:ins>
      <w:moveTo w:id="1348" w:author="Anvik, John" w:date="2015-03-13T13:53:00Z">
        <w:r>
          <w:t xml:space="preserve">. These windowed periods are denoted </w:t>
        </w:r>
        <w:r>
          <w:rPr>
            <w:i/>
            <w:iCs/>
          </w:rPr>
          <w:t>W</w:t>
        </w:r>
        <w:r>
          <w:rPr>
            <w:i/>
            <w:iCs/>
            <w:spacing w:val="-2"/>
            <w:vertAlign w:val="subscript"/>
          </w:rPr>
          <w:t>2-79</w:t>
        </w:r>
        <w:r>
          <w:t xml:space="preserve">, </w:t>
        </w:r>
        <w:r>
          <w:rPr>
            <w:i/>
            <w:iCs/>
          </w:rPr>
          <w:t>W</w:t>
        </w:r>
        <w:r>
          <w:rPr>
            <w:i/>
            <w:iCs/>
            <w:spacing w:val="-2"/>
            <w:vertAlign w:val="subscript"/>
          </w:rPr>
          <w:t>80−157</w:t>
        </w:r>
        <w:r>
          <w:t xml:space="preserve">, and </w:t>
        </w:r>
        <w:r>
          <w:rPr>
            <w:i/>
            <w:iCs/>
          </w:rPr>
          <w:t>W</w:t>
        </w:r>
        <w:r>
          <w:rPr>
            <w:i/>
            <w:iCs/>
            <w:spacing w:val="-2"/>
            <w:vertAlign w:val="subscript"/>
          </w:rPr>
          <w:t>158−235</w:t>
        </w:r>
        <w:r>
          <w:t>.</w:t>
        </w:r>
      </w:moveTo>
    </w:p>
    <w:moveToRangeEnd w:id="1325"/>
    <w:p w:rsidR="001B0D80" w:rsidDel="007152DA" w:rsidRDefault="001B0D80" w:rsidP="00FF24FE">
      <w:pPr>
        <w:pStyle w:val="Textbody"/>
        <w:rPr>
          <w:del w:id="1349" w:author="Anvik, John" w:date="2015-03-13T13:59:00Z"/>
        </w:rPr>
      </w:pPr>
    </w:p>
    <w:p w:rsidR="005C2431" w:rsidDel="00D97509" w:rsidRDefault="00241F4C">
      <w:pPr>
        <w:pStyle w:val="Heading2"/>
        <w:numPr>
          <w:ilvl w:val="1"/>
          <w:numId w:val="5"/>
        </w:numPr>
        <w:rPr>
          <w:del w:id="1350" w:author="Anvik, John" w:date="2015-03-13T13:46:00Z"/>
        </w:rPr>
      </w:pPr>
      <w:del w:id="1351" w:author="Anvik, John" w:date="2015-03-13T13:46:00Z">
        <w:r w:rsidDel="00D97509">
          <w:rPr>
            <w:i w:val="0"/>
            <w:iCs w:val="0"/>
          </w:rPr>
          <w:delText>Stationarity Testing</w:delText>
        </w:r>
      </w:del>
    </w:p>
    <w:p w:rsidR="00CA2816" w:rsidDel="00D97509" w:rsidRDefault="00241F4C" w:rsidP="00CA2816">
      <w:pPr>
        <w:pStyle w:val="Textbody"/>
        <w:rPr>
          <w:del w:id="1352" w:author="Anvik, John" w:date="2015-03-13T13:46:00Z"/>
        </w:rPr>
      </w:pPr>
      <w:del w:id="1353" w:author="Anvik, John" w:date="2015-03-13T13:46:00Z">
        <w:r w:rsidDel="00D97509">
          <w:delText xml:space="preserve">Before modeling, the time series were all checked for stationarity. </w:delText>
        </w:r>
      </w:del>
      <w:del w:id="1354" w:author="Anvik, John" w:date="2015-03-13T13:45:00Z">
        <w:r w:rsidDel="00D97509">
          <w:delText xml:space="preserve">The result of the ADF unit root and KPSS stationarity tests are listed in </w:delText>
        </w:r>
        <w:r w:rsidR="00704F4B" w:rsidDel="00D97509">
          <w:delText>T</w:delText>
        </w:r>
        <w:r w:rsidR="002F6507" w:rsidDel="00D97509">
          <w:delText>able</w:delText>
        </w:r>
        <w:r w:rsidDel="00D97509">
          <w:delText xml:space="preserve"> 2. </w:delText>
        </w:r>
      </w:del>
    </w:p>
    <w:p w:rsidR="00CA2816" w:rsidRDefault="00060298" w:rsidP="00060298">
      <w:pPr>
        <w:pStyle w:val="tablehead"/>
      </w:pPr>
      <w:r w:rsidRPr="00060298">
        <w:t xml:space="preserve">Results of running the ADF unit root test and KPSS </w:t>
      </w:r>
      <w:proofErr w:type="spellStart"/>
      <w:r w:rsidRPr="00060298">
        <w:t>stationarity</w:t>
      </w:r>
      <w:proofErr w:type="spellEnd"/>
      <w:r>
        <w:t xml:space="preserve"> </w:t>
      </w:r>
      <w:r w:rsidR="009C201E">
        <w:t xml:space="preserve">test </w:t>
      </w:r>
      <w:proofErr w:type="gramStart"/>
      <w:r w:rsidR="00CA2816">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CA2816">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CA2816">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CA2816">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CA2816" w:rsidTr="005743F5">
        <w:tc>
          <w:tcPr>
            <w:tcW w:w="918" w:type="dxa"/>
            <w:vMerge w:val="restart"/>
          </w:tcPr>
          <w:p w:rsidR="00CA2816" w:rsidRDefault="00CA2816" w:rsidP="00CA2816">
            <w:pPr>
              <w:pStyle w:val="tablecolhead"/>
            </w:pPr>
            <w:r>
              <w:t>Statistic</w:t>
            </w:r>
          </w:p>
        </w:tc>
        <w:tc>
          <w:tcPr>
            <w:tcW w:w="1382" w:type="dxa"/>
            <w:gridSpan w:val="2"/>
          </w:tcPr>
          <w:p w:rsidR="00CA2816" w:rsidRPr="00CA2816" w:rsidRDefault="002B46B2"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CA2816" w:rsidRDefault="002B46B2"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CA2816" w:rsidRDefault="002B46B2" w:rsidP="00CA2816">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5743F5" w:rsidTr="005743F5">
        <w:tc>
          <w:tcPr>
            <w:tcW w:w="918" w:type="dxa"/>
            <w:vMerge/>
          </w:tcPr>
          <w:p w:rsidR="00CA2816" w:rsidRDefault="00CA2816" w:rsidP="00CA2816">
            <w:pPr>
              <w:pStyle w:val="tablecolhead"/>
            </w:pPr>
          </w:p>
        </w:tc>
        <w:tc>
          <w:tcPr>
            <w:tcW w:w="720" w:type="dxa"/>
          </w:tcPr>
          <w:p w:rsidR="00CA2816" w:rsidRDefault="00CA2816" w:rsidP="00CA2816">
            <w:pPr>
              <w:pStyle w:val="tablecolsubhead"/>
            </w:pPr>
            <w:r>
              <w:t>Value</w:t>
            </w:r>
          </w:p>
        </w:tc>
        <w:tc>
          <w:tcPr>
            <w:tcW w:w="662" w:type="dxa"/>
          </w:tcPr>
          <w:p w:rsidR="00CA2816" w:rsidRDefault="00CA2816" w:rsidP="00CA2816">
            <w:pPr>
              <w:pStyle w:val="tablecolsubhead"/>
            </w:pPr>
            <w:proofErr w:type="spellStart"/>
            <w:r>
              <w:t>Signif</w:t>
            </w:r>
            <w:proofErr w:type="spellEnd"/>
            <w:r>
              <w:t>.</w:t>
            </w:r>
          </w:p>
        </w:tc>
        <w:tc>
          <w:tcPr>
            <w:tcW w:w="688" w:type="dxa"/>
          </w:tcPr>
          <w:p w:rsidR="00CA2816" w:rsidRDefault="00CA2816" w:rsidP="00CA2816">
            <w:pPr>
              <w:pStyle w:val="tablecolsubhead"/>
            </w:pPr>
            <w:r>
              <w:t>Value</w:t>
            </w:r>
          </w:p>
        </w:tc>
        <w:tc>
          <w:tcPr>
            <w:tcW w:w="766" w:type="dxa"/>
          </w:tcPr>
          <w:p w:rsidR="00CA2816" w:rsidRDefault="00CA2816" w:rsidP="00CA2816">
            <w:pPr>
              <w:pStyle w:val="tablecolsubhead"/>
            </w:pPr>
            <w:proofErr w:type="spellStart"/>
            <w:r>
              <w:t>Signif</w:t>
            </w:r>
            <w:proofErr w:type="spellEnd"/>
            <w:r>
              <w:t>.</w:t>
            </w:r>
          </w:p>
        </w:tc>
        <w:tc>
          <w:tcPr>
            <w:tcW w:w="736" w:type="dxa"/>
          </w:tcPr>
          <w:p w:rsidR="00CA2816" w:rsidRDefault="00CA2816" w:rsidP="00CA2816">
            <w:pPr>
              <w:pStyle w:val="tablecolsubhead"/>
            </w:pPr>
            <w:r>
              <w:t>Value</w:t>
            </w:r>
          </w:p>
        </w:tc>
        <w:tc>
          <w:tcPr>
            <w:tcW w:w="719" w:type="dxa"/>
          </w:tcPr>
          <w:p w:rsidR="00CA2816" w:rsidRDefault="00CA2816" w:rsidP="00CA2816">
            <w:pPr>
              <w:pStyle w:val="tablecolsubhead"/>
            </w:pPr>
            <w:proofErr w:type="spellStart"/>
            <w:r>
              <w:t>Signif</w:t>
            </w:r>
            <w:proofErr w:type="spellEnd"/>
            <w:r>
              <w:t>.</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5743F5">
              <w:t>)</w:t>
            </w:r>
          </w:p>
        </w:tc>
        <w:tc>
          <w:tcPr>
            <w:tcW w:w="720" w:type="dxa"/>
          </w:tcPr>
          <w:p w:rsidR="00CA2816" w:rsidRDefault="005743F5" w:rsidP="00CA2816">
            <w:pPr>
              <w:pStyle w:val="tablecopy"/>
            </w:pPr>
            <w:r>
              <w:t>-5.020</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-7.402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-7.84</w:t>
            </w:r>
            <w:r w:rsidR="005743F5">
              <w:t>5</w:t>
            </w:r>
          </w:p>
        </w:tc>
        <w:tc>
          <w:tcPr>
            <w:tcW w:w="719" w:type="dxa"/>
          </w:tcPr>
          <w:p w:rsidR="00CA2816" w:rsidRPr="00CA2816" w:rsidRDefault="00CA2816" w:rsidP="00CA2816">
            <w:pPr>
              <w:pStyle w:val="tablecopy"/>
            </w:pPr>
            <w:r>
              <w:t>&lt; 1%</w:t>
            </w:r>
          </w:p>
        </w:tc>
      </w:tr>
      <w:tr w:rsidR="005743F5" w:rsidTr="005743F5">
        <w:tc>
          <w:tcPr>
            <w:tcW w:w="918" w:type="dxa"/>
          </w:tcPr>
          <w:p w:rsidR="00CA2816" w:rsidRPr="005743F5" w:rsidRDefault="005743F5" w:rsidP="005743F5">
            <w:pPr>
              <w:pStyle w:val="tablecopy"/>
            </w:pPr>
            <w:r w:rsidRPr="005743F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5743F5">
              <w:t>)</w:t>
            </w:r>
          </w:p>
        </w:tc>
        <w:tc>
          <w:tcPr>
            <w:tcW w:w="720" w:type="dxa"/>
          </w:tcPr>
          <w:p w:rsidR="00CA2816" w:rsidRDefault="005743F5" w:rsidP="005743F5">
            <w:pPr>
              <w:pStyle w:val="tablecopy"/>
            </w:pPr>
            <w:r>
              <w:t>12.65</w:t>
            </w:r>
          </w:p>
        </w:tc>
        <w:tc>
          <w:tcPr>
            <w:tcW w:w="662" w:type="dxa"/>
          </w:tcPr>
          <w:p w:rsidR="00CA2816" w:rsidRPr="00CA2816" w:rsidRDefault="00CA2816" w:rsidP="00CA2816">
            <w:pPr>
              <w:pStyle w:val="tablecopy"/>
            </w:pPr>
            <w:r w:rsidRPr="00CA2816">
              <w:t>&lt; 1%</w:t>
            </w:r>
          </w:p>
        </w:tc>
        <w:tc>
          <w:tcPr>
            <w:tcW w:w="688" w:type="dxa"/>
          </w:tcPr>
          <w:p w:rsidR="00CA2816" w:rsidRPr="00CA2816" w:rsidRDefault="00CA2816" w:rsidP="005743F5">
            <w:pPr>
              <w:pStyle w:val="tablecopy"/>
            </w:pPr>
            <w:r>
              <w:t>27.4</w:t>
            </w:r>
            <w:r w:rsidR="005743F5">
              <w:t>2</w:t>
            </w:r>
          </w:p>
        </w:tc>
        <w:tc>
          <w:tcPr>
            <w:tcW w:w="766" w:type="dxa"/>
          </w:tcPr>
          <w:p w:rsidR="00CA2816" w:rsidRPr="00CA2816" w:rsidRDefault="00CA2816" w:rsidP="00CA2816">
            <w:pPr>
              <w:pStyle w:val="tablecopy"/>
            </w:pPr>
            <w:r>
              <w:t>&lt; 1%</w:t>
            </w:r>
          </w:p>
        </w:tc>
        <w:tc>
          <w:tcPr>
            <w:tcW w:w="736" w:type="dxa"/>
          </w:tcPr>
          <w:p w:rsidR="00CA2816" w:rsidRPr="00CA2816" w:rsidRDefault="00CA2816" w:rsidP="005743F5">
            <w:pPr>
              <w:pStyle w:val="tablecopy"/>
            </w:pPr>
            <w:r>
              <w:t>30.77</w:t>
            </w:r>
          </w:p>
        </w:tc>
        <w:tc>
          <w:tcPr>
            <w:tcW w:w="719" w:type="dxa"/>
          </w:tcPr>
          <w:p w:rsidR="00CA2816" w:rsidRPr="00CA2816" w:rsidRDefault="00CA2816" w:rsidP="00CA2816">
            <w:pPr>
              <w:pStyle w:val="tablecopy"/>
            </w:pPr>
            <w:r>
              <w:t>&lt; 1%</w:t>
            </w:r>
          </w:p>
        </w:tc>
      </w:tr>
      <w:tr w:rsidR="005743F5" w:rsidTr="005743F5">
        <w:tc>
          <w:tcPr>
            <w:tcW w:w="918" w:type="dxa"/>
          </w:tcPr>
          <w:p w:rsidR="005743F5" w:rsidRPr="005743F5" w:rsidRDefault="005743F5" w:rsidP="005743F5">
            <w:pPr>
              <w:pStyle w:val="tablecopy"/>
            </w:pPr>
            <w:r w:rsidRPr="005743F5">
              <w:t>KPSS</w:t>
            </w:r>
          </w:p>
        </w:tc>
        <w:tc>
          <w:tcPr>
            <w:tcW w:w="720" w:type="dxa"/>
          </w:tcPr>
          <w:p w:rsidR="005743F5" w:rsidRDefault="005743F5" w:rsidP="00CA2816">
            <w:pPr>
              <w:pStyle w:val="tablecopy"/>
            </w:pPr>
            <w:r>
              <w:t>2.852</w:t>
            </w:r>
          </w:p>
        </w:tc>
        <w:tc>
          <w:tcPr>
            <w:tcW w:w="662" w:type="dxa"/>
          </w:tcPr>
          <w:p w:rsidR="005743F5" w:rsidRPr="00CA2816" w:rsidRDefault="005743F5" w:rsidP="00CA2816">
            <w:pPr>
              <w:pStyle w:val="tablecopy"/>
            </w:pPr>
            <w:r w:rsidRPr="00CA2816">
              <w:t>&lt; 1%</w:t>
            </w:r>
          </w:p>
        </w:tc>
        <w:tc>
          <w:tcPr>
            <w:tcW w:w="688" w:type="dxa"/>
          </w:tcPr>
          <w:p w:rsidR="005743F5" w:rsidRDefault="005743F5" w:rsidP="00CA2816">
            <w:pPr>
              <w:pStyle w:val="tablecopy"/>
            </w:pPr>
            <w:r>
              <w:t>2.021</w:t>
            </w:r>
          </w:p>
        </w:tc>
        <w:tc>
          <w:tcPr>
            <w:tcW w:w="766" w:type="dxa"/>
          </w:tcPr>
          <w:p w:rsidR="005743F5" w:rsidRDefault="005743F5" w:rsidP="00CA2816">
            <w:pPr>
              <w:pStyle w:val="tablecopy"/>
            </w:pPr>
            <w:r w:rsidRPr="00CA2816">
              <w:t>&lt; 1%</w:t>
            </w:r>
          </w:p>
        </w:tc>
        <w:tc>
          <w:tcPr>
            <w:tcW w:w="736" w:type="dxa"/>
          </w:tcPr>
          <w:p w:rsidR="005743F5" w:rsidRDefault="005743F5" w:rsidP="00CA2816">
            <w:pPr>
              <w:pStyle w:val="tablecopy"/>
            </w:pPr>
            <w:r>
              <w:t>0.5269</w:t>
            </w:r>
          </w:p>
        </w:tc>
        <w:tc>
          <w:tcPr>
            <w:tcW w:w="719" w:type="dxa"/>
          </w:tcPr>
          <w:p w:rsidR="005743F5" w:rsidRDefault="005743F5" w:rsidP="00CA2816">
            <w:pPr>
              <w:pStyle w:val="tablecopy"/>
            </w:pPr>
            <w:r w:rsidRPr="005743F5">
              <w:t>2.5-5</w:t>
            </w:r>
            <w:r>
              <w:t>%</w:t>
            </w:r>
          </w:p>
        </w:tc>
      </w:tr>
    </w:tbl>
    <w:p w:rsidR="00CA2816" w:rsidDel="00335708" w:rsidRDefault="00CA2816">
      <w:pPr>
        <w:pStyle w:val="Textbody"/>
        <w:rPr>
          <w:del w:id="1355" w:author="Anvik, John" w:date="2015-03-13T13:59:00Z"/>
        </w:rPr>
      </w:pPr>
    </w:p>
    <w:p w:rsidR="00253D6D" w:rsidDel="00335708" w:rsidRDefault="00253D6D">
      <w:pPr>
        <w:pStyle w:val="Textbody"/>
        <w:rPr>
          <w:del w:id="1356" w:author="Anvik, John" w:date="2015-03-13T13:59:00Z"/>
        </w:rPr>
      </w:pPr>
    </w:p>
    <w:p w:rsidR="0079271E" w:rsidRDefault="004B4A8F" w:rsidP="0079271E">
      <w:pPr>
        <w:pStyle w:val="Textbody"/>
        <w:jc w:val="center"/>
      </w:pPr>
      <w:commentRangeStart w:id="1357"/>
      <w:r>
        <w:rPr>
          <w:noProof/>
          <w:lang w:eastAsia="en-US"/>
        </w:rPr>
        <w:drawing>
          <wp:inline distT="0" distB="0" distL="0" distR="0" wp14:anchorId="653E223C" wp14:editId="1BB4365C">
            <wp:extent cx="3090545" cy="23177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commentRangeEnd w:id="1357"/>
      <w:r w:rsidR="007074B5">
        <w:rPr>
          <w:rStyle w:val="CommentReference"/>
          <w:rFonts w:ascii="Liberation Serif" w:eastAsia="Droid Sans Fallback" w:hAnsi="Liberation Serif" w:cs="Mangal"/>
          <w:spacing w:val="0"/>
          <w:lang w:bidi="hi-IN"/>
        </w:rPr>
        <w:commentReference w:id="1357"/>
      </w:r>
    </w:p>
    <w:p w:rsidR="0079271E" w:rsidRDefault="0079271E" w:rsidP="009D25C8">
      <w:pPr>
        <w:pStyle w:val="figurecaption"/>
      </w:pPr>
      <w:r w:rsidRPr="00A51BC9">
        <w:t xml:space="preserve">Time series data </w:t>
      </w:r>
      <w:r w:rsidR="00B31113">
        <w:t xml:space="preserve">from </w:t>
      </w:r>
      <w:r w:rsidRPr="00A51BC9">
        <w:t xml:space="preserve">the </w:t>
      </w:r>
      <w:r w:rsidRPr="00776B4F">
        <w:rPr>
          <w:i/>
        </w:rPr>
        <w:t>MongoDB</w:t>
      </w:r>
      <w:r w:rsidRPr="00A51BC9">
        <w:t xml:space="preserve"> dataset</w:t>
      </w:r>
      <w:r w:rsidR="00B31113">
        <w:t>.</w:t>
      </w:r>
    </w:p>
    <w:p w:rsidR="003B66F0" w:rsidDel="00D97509" w:rsidRDefault="003B66F0" w:rsidP="003B66F0">
      <w:pPr>
        <w:pStyle w:val="Textbody"/>
        <w:rPr>
          <w:del w:id="1358" w:author="Anvik, John" w:date="2015-03-13T13:46:00Z"/>
        </w:rPr>
      </w:pPr>
      <w:del w:id="1359" w:author="Anvik, John" w:date="2015-03-13T13:46:00Z">
        <w:r w:rsidDel="00D97509">
          <w:delText>The unit root tests showed less than 1% significance for all time series. However, the stationarity test also showed low significance, meaning we have evidence to reject the hypothesis of stability. Since there is disagreement in the test results, the time series are differenced and the tests rerun.</w:delText>
        </w:r>
      </w:del>
    </w:p>
    <w:p w:rsidR="005C2431" w:rsidDel="00D97509" w:rsidRDefault="00241F4C">
      <w:pPr>
        <w:pStyle w:val="Textbody"/>
        <w:rPr>
          <w:del w:id="1360" w:author="Anvik, John" w:date="2015-03-13T13:46:00Z"/>
        </w:rPr>
      </w:pPr>
      <w:del w:id="1361" w:author="Anvik, John" w:date="2015-03-13T13:46:00Z">
        <w:r w:rsidDel="00D97509">
          <w:delText xml:space="preserve">After differencing we obtain the time series shown in </w:delText>
        </w:r>
        <w:r w:rsidR="00831E97" w:rsidDel="00D97509">
          <w:delText xml:space="preserve">Fig. </w:delText>
        </w:r>
        <w:r w:rsidDel="00D97509">
          <w:delText xml:space="preserve">6, which will be referred to </w:delText>
        </w:r>
        <w:r w:rsidR="0050704D" w:rsidDel="00D97509">
          <w:delText xml:space="preserve">as </w:delText>
        </w:r>
        <m:oMath>
          <m:sSub>
            <m:sSubPr>
              <m:ctrlPr>
                <w:rPr>
                  <w:rFonts w:ascii="Cambria Math" w:hAnsi="Cambria Math"/>
                </w:rPr>
              </m:ctrlPr>
            </m:sSubPr>
            <m:e>
              <m:r>
                <w:rPr>
                  <w:rFonts w:ascii="Cambria Math" w:hAnsi="Cambria Math"/>
                </w:rPr>
                <m:t>Y</m:t>
              </m:r>
            </m:e>
            <m:sub>
              <m:r>
                <w:rPr>
                  <w:rFonts w:ascii="Cambria Math" w:hAnsi="Cambria Math"/>
                </w:rPr>
                <m:t>∇bug</m:t>
              </m:r>
            </m:sub>
          </m:sSub>
        </m:oMath>
        <w:r w:rsidR="0050704D" w:rsidDel="00D97509">
          <w:delText xml:space="preserve">, </w:delTex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50704D" w:rsidDel="00D97509">
          <w:delText xml:space="preserve">, </w:delText>
        </w:r>
        <w:r w:rsidDel="00D97509">
          <w:delText xml:space="preserve">and </w:delTex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Del="00D97509">
          <w:delText xml:space="preserve">. Now the result of the unit root and stationarity test (listed in </w:delText>
        </w:r>
        <w:r w:rsidR="00B42093" w:rsidDel="00D97509">
          <w:delText>Table 3</w:delText>
        </w:r>
        <w:r w:rsidDel="00D97509">
          <w:delText xml:space="preserve">) both agree. That is, we can reject the hypothesis that a unit root </w:delText>
        </w:r>
        <w:r w:rsidR="00A95873" w:rsidDel="00D97509">
          <w:delText xml:space="preserve">(stochastic trend) </w:delText>
        </w:r>
        <w:r w:rsidDel="00D97509">
          <w:delText xml:space="preserve">is present at the 1% significance level and we </w:delText>
        </w:r>
        <w:r w:rsidR="00A95873" w:rsidDel="00D97509">
          <w:delText xml:space="preserve">fail to reject the hypothesis of </w:delText>
        </w:r>
        <w:r w:rsidDel="00D97509">
          <w:delText>stationarity with greater than 10% significance. Hence, the differenced time series will be used to move forward with modeling.</w:delText>
        </w:r>
      </w:del>
    </w:p>
    <w:p w:rsidR="000C0D89" w:rsidRDefault="000C0D89" w:rsidP="000C0D89">
      <w:pPr>
        <w:pStyle w:val="tablehead"/>
      </w:pPr>
      <w:r w:rsidRPr="00060298">
        <w:t xml:space="preserve">Results of running the ADF unit root test and KPSS </w:t>
      </w:r>
      <w:proofErr w:type="spellStart"/>
      <w:r w:rsidRPr="00060298">
        <w:t>stationarity</w:t>
      </w:r>
      <w:proofErr w:type="spellEnd"/>
      <w:r>
        <w:t xml:space="preserve"> test </w:t>
      </w:r>
      <w:proofErr w:type="gramStart"/>
      <w:r>
        <w:t xml:space="preserve">on </w:t>
      </w:r>
      <w:proofErr w:type="gramEnd"/>
      <m:oMath>
        <m:sSub>
          <m:sSubPr>
            <m:ctrlPr>
              <w:rPr>
                <w:rFonts w:ascii="Cambria Math" w:hAnsi="Cambria Math"/>
              </w:rPr>
            </m:ctrlPr>
          </m:sSubPr>
          <m:e>
            <m:r>
              <w:rPr>
                <w:rFonts w:ascii="Cambria Math" w:hAnsi="Cambria Math"/>
              </w:rPr>
              <m:t>Y</m:t>
            </m:r>
          </m:e>
          <m:sub>
            <m:r>
              <w:rPr>
                <w:rFonts w:ascii="Cambria Math" w:hAnsi="Cambria Math"/>
              </w:rPr>
              <m:t>∇bug</m:t>
            </m:r>
          </m:sub>
        </m:sSub>
      </m:oMath>
      <w:r>
        <w:t xml:space="preserve">, </w:t>
      </w:r>
      <m:oMath>
        <m:sSub>
          <m:sSubPr>
            <m:ctrlPr>
              <w:rPr>
                <w:rFonts w:ascii="Cambria Math" w:hAnsi="Cambria Math"/>
              </w:rPr>
            </m:ctrlPr>
          </m:sSubPr>
          <m:e>
            <m:r>
              <w:rPr>
                <w:rFonts w:ascii="Cambria Math" w:hAnsi="Cambria Math"/>
              </w:rPr>
              <m:t>Y</m:t>
            </m:r>
          </m:e>
          <m:sub>
            <m:r>
              <w:rPr>
                <w:rFonts w:ascii="Cambria Math" w:hAnsi="Cambria Math"/>
              </w:rPr>
              <m:t>∇i</m:t>
            </m:r>
            <m:r>
              <w:rPr>
                <w:rFonts w:ascii="Cambria Math" w:hAnsi="Cambria Math"/>
              </w:rPr>
              <m:t>mp</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∇new</m:t>
            </m:r>
          </m:sub>
        </m:sSub>
      </m:oMath>
      <w:r>
        <w:t>.</w:t>
      </w:r>
    </w:p>
    <w:tbl>
      <w:tblPr>
        <w:tblStyle w:val="TableGrid"/>
        <w:tblW w:w="5209" w:type="dxa"/>
        <w:tblLayout w:type="fixed"/>
        <w:tblLook w:val="04A0" w:firstRow="1" w:lastRow="0" w:firstColumn="1" w:lastColumn="0" w:noHBand="0" w:noVBand="1"/>
      </w:tblPr>
      <w:tblGrid>
        <w:gridCol w:w="918"/>
        <w:gridCol w:w="720"/>
        <w:gridCol w:w="662"/>
        <w:gridCol w:w="688"/>
        <w:gridCol w:w="766"/>
        <w:gridCol w:w="736"/>
        <w:gridCol w:w="719"/>
      </w:tblGrid>
      <w:tr w:rsidR="000C0D89" w:rsidTr="00881BFA">
        <w:tc>
          <w:tcPr>
            <w:tcW w:w="918" w:type="dxa"/>
            <w:vMerge w:val="restart"/>
          </w:tcPr>
          <w:p w:rsidR="000C0D89" w:rsidRDefault="000C0D89" w:rsidP="00881BFA">
            <w:pPr>
              <w:pStyle w:val="tablecolhead"/>
            </w:pPr>
            <w:r>
              <w:t>Statistic</w:t>
            </w:r>
          </w:p>
        </w:tc>
        <w:tc>
          <w:tcPr>
            <w:tcW w:w="1382" w:type="dxa"/>
            <w:gridSpan w:val="2"/>
          </w:tcPr>
          <w:p w:rsidR="000C0D89" w:rsidRPr="00CA2816" w:rsidRDefault="002B46B2"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∇bug</m:t>
                    </m:r>
                  </m:sub>
                </m:sSub>
              </m:oMath>
            </m:oMathPara>
          </w:p>
        </w:tc>
        <w:tc>
          <w:tcPr>
            <w:tcW w:w="1454" w:type="dxa"/>
            <w:gridSpan w:val="2"/>
          </w:tcPr>
          <w:p w:rsidR="000C0D89" w:rsidRDefault="002B46B2"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∇imp</m:t>
                    </m:r>
                  </m:sub>
                </m:sSub>
              </m:oMath>
            </m:oMathPara>
          </w:p>
        </w:tc>
        <w:tc>
          <w:tcPr>
            <w:tcW w:w="1455" w:type="dxa"/>
            <w:gridSpan w:val="2"/>
          </w:tcPr>
          <w:p w:rsidR="000C0D89" w:rsidRDefault="002B46B2" w:rsidP="00881BFA">
            <w:pPr>
              <w:pStyle w:val="tablecolhead"/>
            </w:pPr>
            <m:oMathPara>
              <m:oMath>
                <m:sSub>
                  <m:sSubPr>
                    <m:ctrlPr>
                      <w:rPr>
                        <w:rFonts w:ascii="Cambria Math" w:hAnsi="Cambria Math"/>
                      </w:rPr>
                    </m:ctrlPr>
                  </m:sSubPr>
                  <m:e>
                    <m:r>
                      <m:rPr>
                        <m:sty m:val="bi"/>
                      </m:rPr>
                      <w:rPr>
                        <w:rFonts w:ascii="Cambria Math" w:hAnsi="Cambria Math"/>
                      </w:rPr>
                      <m:t>Y</m:t>
                    </m:r>
                  </m:e>
                  <m:sub>
                    <m:r>
                      <m:rPr>
                        <m:sty m:val="bi"/>
                      </m:rPr>
                      <w:rPr>
                        <w:rFonts w:ascii="Cambria Math" w:hAnsi="Cambria Math"/>
                      </w:rPr>
                      <m:t>∇new</m:t>
                    </m:r>
                  </m:sub>
                </m:sSub>
              </m:oMath>
            </m:oMathPara>
          </w:p>
        </w:tc>
      </w:tr>
      <w:tr w:rsidR="000C0D89" w:rsidTr="00881BFA">
        <w:tc>
          <w:tcPr>
            <w:tcW w:w="918" w:type="dxa"/>
            <w:vMerge/>
          </w:tcPr>
          <w:p w:rsidR="000C0D89" w:rsidRDefault="000C0D89" w:rsidP="00881BFA">
            <w:pPr>
              <w:pStyle w:val="tablecolhead"/>
            </w:pPr>
          </w:p>
        </w:tc>
        <w:tc>
          <w:tcPr>
            <w:tcW w:w="720" w:type="dxa"/>
          </w:tcPr>
          <w:p w:rsidR="000C0D89" w:rsidRDefault="000C0D89" w:rsidP="00881BFA">
            <w:pPr>
              <w:pStyle w:val="tablecolsubhead"/>
            </w:pPr>
            <w:r>
              <w:t>Value</w:t>
            </w:r>
          </w:p>
        </w:tc>
        <w:tc>
          <w:tcPr>
            <w:tcW w:w="662" w:type="dxa"/>
          </w:tcPr>
          <w:p w:rsidR="000C0D89" w:rsidRDefault="000C0D89" w:rsidP="00881BFA">
            <w:pPr>
              <w:pStyle w:val="tablecolsubhead"/>
            </w:pPr>
            <w:proofErr w:type="spellStart"/>
            <w:r>
              <w:t>Signif</w:t>
            </w:r>
            <w:proofErr w:type="spellEnd"/>
            <w:r>
              <w:t>.</w:t>
            </w:r>
          </w:p>
        </w:tc>
        <w:tc>
          <w:tcPr>
            <w:tcW w:w="688" w:type="dxa"/>
          </w:tcPr>
          <w:p w:rsidR="000C0D89" w:rsidRDefault="000C0D89" w:rsidP="00881BFA">
            <w:pPr>
              <w:pStyle w:val="tablecolsubhead"/>
            </w:pPr>
            <w:r>
              <w:t>Value</w:t>
            </w:r>
          </w:p>
        </w:tc>
        <w:tc>
          <w:tcPr>
            <w:tcW w:w="766" w:type="dxa"/>
          </w:tcPr>
          <w:p w:rsidR="000C0D89" w:rsidRDefault="000C0D89" w:rsidP="00881BFA">
            <w:pPr>
              <w:pStyle w:val="tablecolsubhead"/>
            </w:pPr>
            <w:proofErr w:type="spellStart"/>
            <w:r>
              <w:t>Signif</w:t>
            </w:r>
            <w:proofErr w:type="spellEnd"/>
            <w:r>
              <w:t>.</w:t>
            </w:r>
          </w:p>
        </w:tc>
        <w:tc>
          <w:tcPr>
            <w:tcW w:w="736" w:type="dxa"/>
          </w:tcPr>
          <w:p w:rsidR="000C0D89" w:rsidRDefault="000C0D89" w:rsidP="00881BFA">
            <w:pPr>
              <w:pStyle w:val="tablecolsubhead"/>
            </w:pPr>
            <w:r>
              <w:t>Value</w:t>
            </w:r>
          </w:p>
        </w:tc>
        <w:tc>
          <w:tcPr>
            <w:tcW w:w="719" w:type="dxa"/>
          </w:tcPr>
          <w:p w:rsidR="000C0D89" w:rsidRDefault="000C0D89" w:rsidP="00881BFA">
            <w:pPr>
              <w:pStyle w:val="tablecolsubhead"/>
            </w:pPr>
            <w:proofErr w:type="spellStart"/>
            <w:r>
              <w:t>Signif</w:t>
            </w:r>
            <w:proofErr w:type="spellEnd"/>
            <w:r>
              <w:t>.</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τ</m:t>
                  </m:r>
                </m:e>
                <m:sub>
                  <m:r>
                    <m:rPr>
                      <m:sty m:val="p"/>
                    </m:rPr>
                    <w:rPr>
                      <w:rFonts w:ascii="Cambria Math" w:hAnsi="Cambria Math"/>
                    </w:rPr>
                    <m:t>2</m:t>
                  </m:r>
                </m:sub>
              </m:sSub>
            </m:oMath>
            <w:r w:rsidRPr="001A6835">
              <w:t>)</w:t>
            </w:r>
          </w:p>
        </w:tc>
        <w:tc>
          <w:tcPr>
            <w:tcW w:w="720" w:type="dxa"/>
          </w:tcPr>
          <w:p w:rsidR="000C0D89" w:rsidRPr="001A6835" w:rsidRDefault="001A6835" w:rsidP="001A6835">
            <w:pPr>
              <w:pStyle w:val="tablecopy"/>
            </w:pPr>
            <w:r w:rsidRPr="001A6835">
              <w:t>-17.65</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-20.44</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-21.90</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ADF (</w:t>
            </w:r>
            <m:oMath>
              <m:sSub>
                <m:sSubPr>
                  <m:ctrlPr>
                    <w:rPr>
                      <w:rFonts w:ascii="Cambria Math" w:hAnsi="Cambria Math"/>
                    </w:rPr>
                  </m:ctrlPr>
                </m:sSubPr>
                <m:e>
                  <m:r>
                    <w:rPr>
                      <w:rFonts w:ascii="Cambria Math" w:hAnsi="Cambria Math"/>
                    </w:rPr>
                    <m:t>ϕ</m:t>
                  </m:r>
                </m:e>
                <m:sub>
                  <m:r>
                    <m:rPr>
                      <m:sty m:val="p"/>
                    </m:rPr>
                    <w:rPr>
                      <w:rFonts w:ascii="Cambria Math" w:hAnsi="Cambria Math"/>
                    </w:rPr>
                    <m:t>1</m:t>
                  </m:r>
                </m:sub>
              </m:sSub>
            </m:oMath>
            <w:r w:rsidRPr="001A6835">
              <w:t>)</w:t>
            </w:r>
          </w:p>
        </w:tc>
        <w:tc>
          <w:tcPr>
            <w:tcW w:w="720" w:type="dxa"/>
          </w:tcPr>
          <w:p w:rsidR="000C0D89" w:rsidRPr="001A6835" w:rsidRDefault="001A6835" w:rsidP="001A6835">
            <w:pPr>
              <w:pStyle w:val="tablecopy"/>
            </w:pPr>
            <w:r w:rsidRPr="001A6835">
              <w:t>155.8</w:t>
            </w:r>
          </w:p>
        </w:tc>
        <w:tc>
          <w:tcPr>
            <w:tcW w:w="662" w:type="dxa"/>
          </w:tcPr>
          <w:p w:rsidR="000C0D89" w:rsidRPr="001A6835" w:rsidRDefault="000C0D89" w:rsidP="001A6835">
            <w:pPr>
              <w:pStyle w:val="tablecopy"/>
            </w:pPr>
            <w:r w:rsidRPr="001A6835">
              <w:t>&lt; 1%</w:t>
            </w:r>
          </w:p>
        </w:tc>
        <w:tc>
          <w:tcPr>
            <w:tcW w:w="688" w:type="dxa"/>
          </w:tcPr>
          <w:p w:rsidR="000C0D89" w:rsidRPr="001A6835" w:rsidRDefault="001A6835" w:rsidP="001A6835">
            <w:pPr>
              <w:pStyle w:val="tablecopy"/>
            </w:pPr>
            <w:r w:rsidRPr="001A6835">
              <w:t>208.9</w:t>
            </w:r>
          </w:p>
        </w:tc>
        <w:tc>
          <w:tcPr>
            <w:tcW w:w="766" w:type="dxa"/>
          </w:tcPr>
          <w:p w:rsidR="000C0D89" w:rsidRPr="001A6835" w:rsidRDefault="000C0D89" w:rsidP="001A6835">
            <w:pPr>
              <w:pStyle w:val="tablecopy"/>
            </w:pPr>
            <w:r w:rsidRPr="001A6835">
              <w:t>&lt; 1%</w:t>
            </w:r>
          </w:p>
        </w:tc>
        <w:tc>
          <w:tcPr>
            <w:tcW w:w="736" w:type="dxa"/>
          </w:tcPr>
          <w:p w:rsidR="000C0D89" w:rsidRPr="001A6835" w:rsidRDefault="001A6835" w:rsidP="001A6835">
            <w:pPr>
              <w:pStyle w:val="tablecopy"/>
            </w:pPr>
            <w:r w:rsidRPr="001A6835">
              <w:t>239.8</w:t>
            </w:r>
          </w:p>
        </w:tc>
        <w:tc>
          <w:tcPr>
            <w:tcW w:w="719" w:type="dxa"/>
          </w:tcPr>
          <w:p w:rsidR="000C0D89" w:rsidRPr="001A6835" w:rsidRDefault="000C0D89" w:rsidP="001A6835">
            <w:pPr>
              <w:pStyle w:val="tablecopy"/>
            </w:pPr>
            <w:r w:rsidRPr="001A6835">
              <w:t>&lt; 1%</w:t>
            </w:r>
          </w:p>
        </w:tc>
      </w:tr>
      <w:tr w:rsidR="000C0D89" w:rsidTr="00881BFA">
        <w:tc>
          <w:tcPr>
            <w:tcW w:w="918" w:type="dxa"/>
          </w:tcPr>
          <w:p w:rsidR="000C0D89" w:rsidRPr="001A6835" w:rsidRDefault="000C0D89" w:rsidP="001A6835">
            <w:pPr>
              <w:pStyle w:val="tablecopy"/>
            </w:pPr>
            <w:r w:rsidRPr="001A6835">
              <w:t>KPSS</w:t>
            </w:r>
          </w:p>
        </w:tc>
        <w:tc>
          <w:tcPr>
            <w:tcW w:w="720" w:type="dxa"/>
          </w:tcPr>
          <w:p w:rsidR="000C0D89" w:rsidRPr="001A6835" w:rsidRDefault="001A6835" w:rsidP="001A6835">
            <w:pPr>
              <w:pStyle w:val="tablecopy"/>
            </w:pPr>
            <w:r w:rsidRPr="001A6835">
              <w:t>0.0115</w:t>
            </w:r>
          </w:p>
        </w:tc>
        <w:tc>
          <w:tcPr>
            <w:tcW w:w="662" w:type="dxa"/>
          </w:tcPr>
          <w:p w:rsidR="000C0D89" w:rsidRPr="001A6835" w:rsidRDefault="001A6835" w:rsidP="001A6835">
            <w:pPr>
              <w:pStyle w:val="tablecopy"/>
            </w:pPr>
            <w:r w:rsidRPr="001A6835">
              <w:t>&gt; 10%</w:t>
            </w:r>
          </w:p>
        </w:tc>
        <w:tc>
          <w:tcPr>
            <w:tcW w:w="688" w:type="dxa"/>
          </w:tcPr>
          <w:p w:rsidR="000C0D89" w:rsidRPr="001A6835" w:rsidRDefault="001A6835" w:rsidP="001A6835">
            <w:pPr>
              <w:pStyle w:val="tablecopy"/>
            </w:pPr>
            <w:r w:rsidRPr="001A6835">
              <w:t>0.0127</w:t>
            </w:r>
          </w:p>
        </w:tc>
        <w:tc>
          <w:tcPr>
            <w:tcW w:w="766" w:type="dxa"/>
          </w:tcPr>
          <w:p w:rsidR="000C0D89" w:rsidRPr="001A6835" w:rsidRDefault="001A6835" w:rsidP="001A6835">
            <w:pPr>
              <w:pStyle w:val="tablecopy"/>
            </w:pPr>
            <w:r w:rsidRPr="001A6835">
              <w:t>&gt; 10%</w:t>
            </w:r>
          </w:p>
        </w:tc>
        <w:tc>
          <w:tcPr>
            <w:tcW w:w="736" w:type="dxa"/>
          </w:tcPr>
          <w:p w:rsidR="000C0D89" w:rsidRPr="001A6835" w:rsidRDefault="001A6835" w:rsidP="001A6835">
            <w:pPr>
              <w:pStyle w:val="tablecopy"/>
            </w:pPr>
            <w:r w:rsidRPr="001A6835">
              <w:t>0.0127</w:t>
            </w:r>
          </w:p>
        </w:tc>
        <w:tc>
          <w:tcPr>
            <w:tcW w:w="719" w:type="dxa"/>
          </w:tcPr>
          <w:p w:rsidR="000C0D89" w:rsidRPr="001A6835" w:rsidRDefault="001A6835" w:rsidP="001A6835">
            <w:pPr>
              <w:pStyle w:val="tablecopy"/>
            </w:pPr>
            <w:r w:rsidRPr="001A6835">
              <w:t>&gt; 10%</w:t>
            </w:r>
          </w:p>
        </w:tc>
      </w:tr>
    </w:tbl>
    <w:p w:rsidR="000C0D89" w:rsidRDefault="000C0D89" w:rsidP="000C0D89">
      <w:pPr>
        <w:pStyle w:val="Textbody"/>
      </w:pPr>
    </w:p>
    <w:p w:rsidR="009D25C8" w:rsidRDefault="004B4A8F" w:rsidP="000C0D89">
      <w:pPr>
        <w:pStyle w:val="Textbody"/>
      </w:pPr>
      <w:r>
        <w:rPr>
          <w:noProof/>
          <w:lang w:eastAsia="en-US"/>
        </w:rPr>
        <w:drawing>
          <wp:inline distT="0" distB="0" distL="0" distR="0" wp14:anchorId="482A9711" wp14:editId="24F22FEF">
            <wp:extent cx="3090545" cy="2317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_series_diff.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090545" cy="2317750"/>
                    </a:xfrm>
                    <a:prstGeom prst="rect">
                      <a:avLst/>
                    </a:prstGeom>
                  </pic:spPr>
                </pic:pic>
              </a:graphicData>
            </a:graphic>
          </wp:inline>
        </w:drawing>
      </w:r>
    </w:p>
    <w:p w:rsidR="009D25C8" w:rsidRDefault="009D25C8" w:rsidP="009D25C8">
      <w:pPr>
        <w:pStyle w:val="figurecaption"/>
      </w:pPr>
      <w:r w:rsidRPr="009D25C8">
        <w:t>Differenced time series data.</w:t>
      </w:r>
    </w:p>
    <w:p w:rsidR="005C2431" w:rsidDel="00F75F67" w:rsidRDefault="00241F4C">
      <w:pPr>
        <w:pStyle w:val="Heading2"/>
        <w:numPr>
          <w:ilvl w:val="2"/>
          <w:numId w:val="5"/>
        </w:numPr>
        <w:rPr>
          <w:del w:id="1362" w:author="Anvik, John" w:date="2015-03-13T14:00:00Z"/>
        </w:rPr>
        <w:pPrChange w:id="1363" w:author="Anvik, John" w:date="2015-03-13T14:10:00Z">
          <w:pPr>
            <w:pStyle w:val="Heading2"/>
            <w:numPr>
              <w:ilvl w:val="1"/>
              <w:numId w:val="5"/>
            </w:numPr>
          </w:pPr>
        </w:pPrChange>
      </w:pPr>
      <w:del w:id="1364" w:author="Anvik, John" w:date="2015-03-13T14:00:00Z">
        <w:r w:rsidDel="00F75F67">
          <w:rPr>
            <w:i w:val="0"/>
            <w:iCs w:val="0"/>
          </w:rPr>
          <w:delText>Time Windowing</w:delText>
        </w:r>
      </w:del>
    </w:p>
    <w:p w:rsidR="005C2431" w:rsidDel="001B0D80" w:rsidRDefault="00241F4C">
      <w:pPr>
        <w:pStyle w:val="Textbody"/>
        <w:numPr>
          <w:ilvl w:val="2"/>
          <w:numId w:val="5"/>
        </w:numPr>
        <w:pPrChange w:id="1365" w:author="Anvik, John" w:date="2015-03-13T14:10:00Z">
          <w:pPr>
            <w:pStyle w:val="Textbody"/>
          </w:pPr>
        </w:pPrChange>
      </w:pPr>
      <w:moveFromRangeStart w:id="1366" w:author="Anvik, John" w:date="2015-03-13T13:53:00Z" w:name="move414018153"/>
      <w:moveFrom w:id="1367" w:author="Anvik, John" w:date="2015-03-13T13:53:00Z">
        <w:r w:rsidDel="001B0D80">
          <w:t>A 78-week time window (approximately 18 months) was established to restrict model scope. Three of these windowed periods, non-overlapping, were kept for modeling</w:t>
        </w:r>
        <w:r w:rsidR="00E47CB7" w:rsidDel="001B0D80">
          <w:t xml:space="preserve">. Since the data is being differenced, the first sample (week) is skipped. These windowed periods are </w:t>
        </w:r>
        <w:r w:rsidDel="001B0D80">
          <w:t xml:space="preserve">denoted </w:t>
        </w:r>
        <w:r w:rsidDel="001B0D80">
          <w:rPr>
            <w:i/>
            <w:iCs/>
          </w:rPr>
          <w:t>W</w:t>
        </w:r>
        <w:r w:rsidR="00786992" w:rsidDel="001B0D80">
          <w:rPr>
            <w:i/>
            <w:iCs/>
            <w:spacing w:val="-2"/>
            <w:vertAlign w:val="subscript"/>
          </w:rPr>
          <w:t>2-79</w:t>
        </w:r>
        <w:r w:rsidDel="001B0D80">
          <w:t xml:space="preserve">, </w:t>
        </w:r>
        <w:r w:rsidDel="001B0D80">
          <w:rPr>
            <w:i/>
            <w:iCs/>
          </w:rPr>
          <w:t>W</w:t>
        </w:r>
        <w:r w:rsidR="00B92D68" w:rsidDel="001B0D80">
          <w:rPr>
            <w:i/>
            <w:iCs/>
            <w:spacing w:val="-2"/>
            <w:vertAlign w:val="subscript"/>
          </w:rPr>
          <w:t>80</w:t>
        </w:r>
        <w:r w:rsidDel="001B0D80">
          <w:rPr>
            <w:i/>
            <w:iCs/>
            <w:spacing w:val="-2"/>
            <w:vertAlign w:val="subscript"/>
          </w:rPr>
          <w:t>−15</w:t>
        </w:r>
        <w:r w:rsidR="00B92D68" w:rsidDel="001B0D80">
          <w:rPr>
            <w:i/>
            <w:iCs/>
            <w:spacing w:val="-2"/>
            <w:vertAlign w:val="subscript"/>
          </w:rPr>
          <w:t>7</w:t>
        </w:r>
        <w:r w:rsidDel="001B0D80">
          <w:t xml:space="preserve">, and </w:t>
        </w:r>
        <w:r w:rsidDel="001B0D80">
          <w:rPr>
            <w:i/>
            <w:iCs/>
          </w:rPr>
          <w:t>W</w:t>
        </w:r>
        <w:r w:rsidDel="001B0D80">
          <w:rPr>
            <w:i/>
            <w:iCs/>
            <w:spacing w:val="-2"/>
            <w:vertAlign w:val="subscript"/>
          </w:rPr>
          <w:t>15</w:t>
        </w:r>
        <w:r w:rsidR="00786992" w:rsidDel="001B0D80">
          <w:rPr>
            <w:i/>
            <w:iCs/>
            <w:spacing w:val="-2"/>
            <w:vertAlign w:val="subscript"/>
          </w:rPr>
          <w:t>8</w:t>
        </w:r>
        <w:r w:rsidDel="001B0D80">
          <w:rPr>
            <w:i/>
            <w:iCs/>
            <w:spacing w:val="-2"/>
            <w:vertAlign w:val="subscript"/>
          </w:rPr>
          <w:t>−23</w:t>
        </w:r>
        <w:r w:rsidR="00786992" w:rsidDel="001B0D80">
          <w:rPr>
            <w:i/>
            <w:iCs/>
            <w:spacing w:val="-2"/>
            <w:vertAlign w:val="subscript"/>
          </w:rPr>
          <w:t>5</w:t>
        </w:r>
        <w:r w:rsidDel="001B0D80">
          <w:t>.</w:t>
        </w:r>
      </w:moveFrom>
    </w:p>
    <w:moveFromRangeEnd w:id="1366"/>
    <w:p w:rsidR="005C2431" w:rsidRDefault="00241F4C">
      <w:pPr>
        <w:pStyle w:val="Heading2"/>
        <w:numPr>
          <w:ilvl w:val="2"/>
          <w:numId w:val="5"/>
        </w:numPr>
        <w:pPrChange w:id="1368" w:author="Anvik, John" w:date="2015-03-13T14:10:00Z">
          <w:pPr>
            <w:pStyle w:val="Heading2"/>
            <w:numPr>
              <w:ilvl w:val="1"/>
              <w:numId w:val="5"/>
            </w:numPr>
          </w:pPr>
        </w:pPrChange>
      </w:pPr>
      <w:del w:id="1369" w:author="Anvik, John" w:date="2015-03-13T14:02:00Z">
        <w:r w:rsidDel="003608F8">
          <w:rPr>
            <w:i w:val="0"/>
            <w:iCs w:val="0"/>
          </w:rPr>
          <w:delText>Time Series Model</w:delText>
        </w:r>
      </w:del>
      <w:ins w:id="1370" w:author="Anvik, John" w:date="2015-03-13T14:02:00Z">
        <w:r w:rsidR="003608F8">
          <w:rPr>
            <w:i w:val="0"/>
            <w:iCs w:val="0"/>
          </w:rPr>
          <w:t>Use of the VARX Model</w:t>
        </w:r>
      </w:ins>
    </w:p>
    <w:p w:rsidR="005C2431" w:rsidRDefault="0077267B">
      <w:pPr>
        <w:pStyle w:val="Textbody"/>
      </w:pPr>
      <w:ins w:id="1371" w:author="Anvik, John" w:date="2015-03-13T14:03:00Z">
        <w:r>
          <w:t xml:space="preserve">As discussed in Section </w:t>
        </w:r>
        <w:r>
          <w:fldChar w:fldCharType="begin"/>
        </w:r>
        <w:r>
          <w:instrText xml:space="preserve"> REF _Ref414018757 \r </w:instrText>
        </w:r>
      </w:ins>
      <w:r>
        <w:fldChar w:fldCharType="separate"/>
      </w:r>
      <w:ins w:id="1372" w:author="Anvik, John" w:date="2015-03-13T14:03:00Z">
        <w:r>
          <w:t>III.E</w:t>
        </w:r>
        <w:r>
          <w:fldChar w:fldCharType="end"/>
        </w:r>
        <w:r>
          <w:t xml:space="preserve">, </w:t>
        </w:r>
      </w:ins>
      <w:del w:id="1373" w:author="Anvik, John" w:date="2015-03-13T14:03:00Z">
        <w:r w:rsidR="00241F4C" w:rsidDel="0077267B">
          <w:delText xml:space="preserve">The </w:delText>
        </w:r>
      </w:del>
      <w:ins w:id="1374" w:author="Anvik, John" w:date="2015-03-13T14:03:00Z">
        <w:r>
          <w:t xml:space="preserve">the </w:t>
        </w:r>
      </w:ins>
      <m:oMath>
        <m:r>
          <w:rPr>
            <w:rFonts w:ascii="Cambria Math" w:hAnsi="Cambria Math"/>
          </w:rPr>
          <m:t>VARX</m:t>
        </m:r>
      </m:oMath>
      <w:r w:rsidR="00241F4C">
        <w:t xml:space="preserve"> model</w:t>
      </w:r>
      <w:del w:id="1375" w:author="Anvik, John" w:date="2015-03-13T14:04:00Z">
        <w:r w:rsidR="00241F4C" w:rsidDel="0077267B">
          <w:delText xml:space="preserve">, discussed in the Time Series Modeling section, </w:delText>
        </w:r>
      </w:del>
      <w:ins w:id="1376" w:author="Anvik, John" w:date="2015-03-13T14:04:00Z">
        <w:r>
          <w:t xml:space="preserve"> </w:t>
        </w:r>
      </w:ins>
      <w:r w:rsidR="00241F4C">
        <w:t xml:space="preserve">was used to model the time series. This model was used because there are multiple time series to be considered jointly. </w:t>
      </w:r>
      <w:proofErr w:type="gramStart"/>
      <w:r w:rsidR="00241F4C">
        <w:t>The</w:t>
      </w:r>
      <w:r w:rsidR="00FD142A">
        <w:t xml:space="preserve"> </w:t>
      </w:r>
      <m:oMath>
        <m:sSub>
          <m:sSubPr>
            <m:ctrlPr>
              <w:rPr>
                <w:rFonts w:ascii="Cambria Math" w:hAnsi="Cambria Math"/>
              </w:rPr>
            </m:ctrlPr>
          </m:sSubPr>
          <m:e>
            <m:r>
              <w:rPr>
                <w:rFonts w:ascii="Cambria Math" w:hAnsi="Cambria Math"/>
              </w:rPr>
              <m:t>Y</m:t>
            </m:r>
          </m:e>
          <m:sub>
            <m:r>
              <w:rPr>
                <w:rFonts w:ascii="Cambria Math" w:hAnsi="Cambria Math"/>
              </w:rPr>
              <m:t>∇new</m:t>
            </m:r>
          </m:sub>
        </m:sSub>
      </m:oMath>
      <w:r w:rsidR="00FD142A">
        <w:t xml:space="preserve"> </w:t>
      </w:r>
      <w:r w:rsidR="00241F4C">
        <w:t>and</w:t>
      </w:r>
      <w:proofErr w:type="gramEnd"/>
      <w:r w:rsidR="00241F4C">
        <w:t xml:space="preserve"> </w:t>
      </w:r>
      <m:oMath>
        <m:sSub>
          <m:sSubPr>
            <m:ctrlPr>
              <w:rPr>
                <w:rFonts w:ascii="Cambria Math" w:hAnsi="Cambria Math"/>
              </w:rPr>
            </m:ctrlPr>
          </m:sSubPr>
          <m:e>
            <m:r>
              <w:rPr>
                <w:rFonts w:ascii="Cambria Math" w:hAnsi="Cambria Math"/>
              </w:rPr>
              <m:t>Y</m:t>
            </m:r>
          </m:e>
          <m:sub>
            <m:r>
              <w:rPr>
                <w:rFonts w:ascii="Cambria Math" w:hAnsi="Cambria Math"/>
              </w:rPr>
              <m:t>∇imp</m:t>
            </m:r>
          </m:sub>
        </m:sSub>
      </m:oMath>
      <w:r w:rsidR="00FD142A">
        <w:t xml:space="preserve"> </w:t>
      </w:r>
      <w:r w:rsidR="00241F4C">
        <w:t xml:space="preserve">time series were both considered exogenous, so that hypothetical future values could be considered in </w:t>
      </w:r>
      <w:ins w:id="1377" w:author="Anvik, John" w:date="2015-03-13T14:05:00Z">
        <w:r>
          <w:t xml:space="preserve">when </w:t>
        </w:r>
      </w:ins>
      <w:r w:rsidR="00241F4C">
        <w:t>compa</w:t>
      </w:r>
      <w:ins w:id="1378" w:author="Anvik, John" w:date="2015-03-13T14:05:00Z">
        <w:r>
          <w:t>ring</w:t>
        </w:r>
      </w:ins>
      <w:del w:id="1379" w:author="Anvik, John" w:date="2015-03-13T14:05:00Z">
        <w:r w:rsidR="00241F4C" w:rsidDel="0077267B">
          <w:delText>rison</w:delText>
        </w:r>
      </w:del>
      <w:r w:rsidR="00241F4C">
        <w:t xml:space="preserve"> </w:t>
      </w:r>
      <w:del w:id="1380" w:author="Anvik, John" w:date="2015-03-13T14:05:00Z">
        <w:r w:rsidR="00241F4C" w:rsidDel="0077267B">
          <w:delText xml:space="preserve">of </w:delText>
        </w:r>
      </w:del>
      <w:ins w:id="1381" w:author="Anvik, John" w:date="2015-03-13T14:05:00Z">
        <w:r>
          <w:t xml:space="preserve">hypothetical </w:t>
        </w:r>
      </w:ins>
      <w:r w:rsidR="00241F4C">
        <w:t>release plans</w:t>
      </w:r>
      <w:del w:id="1382" w:author="Anvik, John" w:date="2015-03-13T14:05:00Z">
        <w:r w:rsidR="00241F4C" w:rsidDel="0077267B">
          <w:delText>, as discussed in the Motivation section</w:delText>
        </w:r>
      </w:del>
      <w:r w:rsidR="00241F4C">
        <w:t>.</w:t>
      </w:r>
    </w:p>
    <w:p w:rsidR="005C2431" w:rsidDel="009E4E7A" w:rsidRDefault="00241F4C">
      <w:pPr>
        <w:pStyle w:val="Heading2"/>
        <w:numPr>
          <w:ilvl w:val="1"/>
          <w:numId w:val="5"/>
        </w:numPr>
        <w:rPr>
          <w:del w:id="1383" w:author="Anvik, John" w:date="2015-03-13T14:10:00Z"/>
        </w:rPr>
      </w:pPr>
      <w:del w:id="1384" w:author="Anvik, John" w:date="2015-03-13T14:10:00Z">
        <w:r w:rsidDel="009E4E7A">
          <w:rPr>
            <w:i w:val="0"/>
            <w:iCs w:val="0"/>
          </w:rPr>
          <w:delText>Model Specification &amp; Estimation</w:delText>
        </w:r>
      </w:del>
    </w:p>
    <w:p w:rsidR="005C2431" w:rsidRDefault="00241F4C">
      <w:pPr>
        <w:pStyle w:val="Textbody"/>
      </w:pPr>
      <w:r>
        <w:t xml:space="preserve">By </w:t>
      </w:r>
      <w:proofErr w:type="gramStart"/>
      <w:r>
        <w:t xml:space="preserve">selecting </w:t>
      </w:r>
      <w:proofErr w:type="gramEnd"/>
      <m:oMath>
        <m:sSub>
          <m:sSubPr>
            <m:ctrlPr>
              <w:rPr>
                <w:rFonts w:ascii="Cambria Math" w:hAnsi="Cambria Math"/>
              </w:rPr>
            </m:ctrlPr>
          </m:sSubPr>
          <m:e>
            <m:r>
              <w:rPr>
                <w:rFonts w:ascii="Cambria Math" w:hAnsi="Cambria Math"/>
              </w:rPr>
              <m:t>K</m:t>
            </m:r>
          </m:e>
          <m:sub>
            <m:r>
              <w:rPr>
                <w:rFonts w:ascii="Cambria Math" w:hAnsi="Cambria Math"/>
              </w:rPr>
              <m:t>min</m:t>
            </m:r>
          </m:sub>
        </m:sSub>
        <m:r>
          <w:rPr>
            <w:rFonts w:ascii="Cambria Math" w:hAnsi="Cambria Math"/>
          </w:rPr>
          <m:t>=4</m:t>
        </m:r>
      </m:oMath>
      <w:r>
        <w:t>, a maximum model order is obtained by</w:t>
      </w:r>
    </w:p>
    <w:p w:rsidR="005C2431" w:rsidRDefault="002B46B2">
      <w:pPr>
        <w:pStyle w:val="Textbody"/>
        <w:jc w:val="center"/>
      </w:pPr>
      <m:oMathPara>
        <m:oMathParaPr>
          <m:jc m:val="center"/>
        </m:oMathParaPr>
        <m:oMath>
          <m:sSub>
            <m:sSubPr>
              <m:ctrlPr>
                <w:rPr>
                  <w:rFonts w:ascii="Cambria Math" w:hAnsi="Cambria Math"/>
                </w:rPr>
              </m:ctrlPr>
            </m:sSubPr>
            <m:e>
              <m:r>
                <w:rPr>
                  <w:rFonts w:ascii="Cambria Math" w:hAnsi="Cambria Math"/>
                </w:rPr>
                <m:t>p</m:t>
              </m:r>
            </m:e>
            <m:sub>
              <m:r>
                <w:rPr>
                  <w:rFonts w:ascii="Cambria Math" w:hAnsi="Cambria Math"/>
                </w:rPr>
                <m:t>max</m:t>
              </m:r>
            </m:sub>
          </m:sSub>
          <m:r>
            <w:rPr>
              <w:rFonts w:ascii="Cambria Math" w:hAnsi="Cambria Math"/>
            </w:rPr>
            <m:t>=</m:t>
          </m:r>
          <m:d>
            <m:dPr>
              <m:begChr m:val="⌊"/>
              <m:endChr m:val="⌋"/>
              <m:ctrlPr>
                <w:rPr>
                  <w:rFonts w:ascii="Cambria Math" w:hAnsi="Cambria Math"/>
                  <w:i/>
                </w:rPr>
              </m:ctrlPr>
            </m:dPr>
            <m:e>
              <m:f>
                <m:fPr>
                  <m:ctrlPr>
                    <w:rPr>
                      <w:rFonts w:ascii="Cambria Math" w:hAnsi="Cambria Math"/>
                    </w:rPr>
                  </m:ctrlPr>
                </m:fPr>
                <m:num>
                  <m:r>
                    <w:rPr>
                      <w:rFonts w:ascii="Cambria Math" w:hAnsi="Cambria Math"/>
                    </w:rPr>
                    <m:t>78</m:t>
                  </m:r>
                </m:num>
                <m:den>
                  <m:d>
                    <m:dPr>
                      <m:ctrlPr>
                        <w:rPr>
                          <w:rFonts w:ascii="Cambria Math" w:hAnsi="Cambria Math"/>
                          <w:i/>
                        </w:rPr>
                      </m:ctrlPr>
                    </m:dPr>
                    <m:e>
                      <m:r>
                        <w:rPr>
                          <w:rFonts w:ascii="Cambria Math" w:hAnsi="Cambria Math"/>
                        </w:rPr>
                        <m:t>3</m:t>
                      </m:r>
                    </m:e>
                  </m:d>
                  <m:d>
                    <m:dPr>
                      <m:ctrlPr>
                        <w:rPr>
                          <w:rFonts w:ascii="Cambria Math" w:hAnsi="Cambria Math"/>
                          <w:i/>
                        </w:rPr>
                      </m:ctrlPr>
                    </m:dPr>
                    <m:e>
                      <m:r>
                        <w:rPr>
                          <w:rFonts w:ascii="Cambria Math" w:hAnsi="Cambria Math"/>
                        </w:rPr>
                        <m:t>4</m:t>
                      </m:r>
                    </m:e>
                  </m:d>
                </m:den>
              </m:f>
            </m:e>
          </m:d>
          <m:r>
            <w:rPr>
              <w:rFonts w:ascii="Cambria Math" w:hAnsi="Cambria Math"/>
            </w:rPr>
            <m:t>=</m:t>
          </m:r>
          <m:d>
            <m:dPr>
              <m:begChr m:val="⌊"/>
              <m:endChr m:val="⌋"/>
              <m:ctrlPr>
                <w:rPr>
                  <w:rFonts w:ascii="Cambria Math" w:hAnsi="Cambria Math"/>
                  <w:i/>
                </w:rPr>
              </m:ctrlPr>
            </m:dPr>
            <m:e>
              <m:r>
                <w:rPr>
                  <w:rFonts w:ascii="Cambria Math" w:hAnsi="Cambria Math"/>
                </w:rPr>
                <m:t>6.5</m:t>
              </m:r>
            </m:e>
          </m:d>
          <m:r>
            <w:rPr>
              <w:rFonts w:ascii="Cambria Math" w:hAnsi="Cambria Math"/>
            </w:rPr>
            <m:t>=6</m:t>
          </m:r>
        </m:oMath>
      </m:oMathPara>
    </w:p>
    <w:p w:rsidR="005C2431" w:rsidRDefault="00241F4C">
      <w:pPr>
        <w:pStyle w:val="Textbody"/>
      </w:pPr>
      <w:r>
        <w:lastRenderedPageBreak/>
        <w:t xml:space="preserve">Models of order </w:t>
      </w:r>
      <m:oMath>
        <m:r>
          <m:rPr>
            <m:sty m:val="p"/>
          </m:rPr>
          <w:rPr>
            <w:rFonts w:ascii="Cambria Math" w:hAnsi="Cambria Math"/>
          </w:rPr>
          <m:t>1,2,...</m:t>
        </m:r>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oMath>
      <w:r>
        <w:t>were estimated for later diagnostic checking.</w:t>
      </w:r>
    </w:p>
    <w:p w:rsidR="005C2431" w:rsidRDefault="00241F4C">
      <w:pPr>
        <w:pStyle w:val="Heading2"/>
        <w:numPr>
          <w:ilvl w:val="1"/>
          <w:numId w:val="5"/>
        </w:numPr>
      </w:pPr>
      <w:r>
        <w:rPr>
          <w:i w:val="0"/>
          <w:iCs w:val="0"/>
        </w:rPr>
        <w:t>Model Diagnostic Checking</w:t>
      </w:r>
    </w:p>
    <w:p w:rsidR="005C2431" w:rsidRDefault="00241F4C">
      <w:pPr>
        <w:pStyle w:val="Textbody"/>
      </w:pPr>
      <w:r>
        <w:t xml:space="preserve">Candidate models were tested for stability and inadequacy. A 5% significance level was used in the </w:t>
      </w:r>
      <w:proofErr w:type="spellStart"/>
      <w:r>
        <w:t>Ljung</w:t>
      </w:r>
      <w:proofErr w:type="spellEnd"/>
      <w:r>
        <w:t xml:space="preserve">-Box test. The results for each windowed period are shown in </w:t>
      </w:r>
      <w:r w:rsidR="0058316A">
        <w:t>T</w:t>
      </w:r>
      <w:r>
        <w:t xml:space="preserve">able </w:t>
      </w:r>
      <w:r w:rsidR="0058316A">
        <w:t>4</w:t>
      </w:r>
      <w:r>
        <w:t xml:space="preserve">. All model orders were stable for all windowed periods. Several model orders were found to be inadequate by the </w:t>
      </w:r>
      <w:proofErr w:type="spellStart"/>
      <w:r>
        <w:t>Ljung</w:t>
      </w:r>
      <w:proofErr w:type="spellEnd"/>
      <w:r>
        <w:t>-Box test</w:t>
      </w:r>
      <w:ins w:id="1385" w:author="Anvik, John" w:date="2015-03-13T14:13:00Z">
        <w:r w:rsidR="00F51F58">
          <w:t>, specifically</w:t>
        </w:r>
      </w:ins>
      <w:del w:id="1386" w:author="Anvik, John" w:date="2015-03-13T14:13:00Z">
        <w:r w:rsidDel="00F51F58">
          <w:delText xml:space="preserve">: </w:delText>
        </w:r>
      </w:del>
      <w:ins w:id="1387" w:author="Anvik, John" w:date="2015-03-13T14:13:00Z">
        <w:r w:rsidR="00F51F58">
          <w:t xml:space="preserve"> </w:t>
        </w:r>
      </w:ins>
      <w:r>
        <w:t xml:space="preserve">orders 1-2 for period </w:t>
      </w:r>
      <w:r>
        <w:rPr>
          <w:i/>
          <w:iCs/>
        </w:rPr>
        <w:t>W</w:t>
      </w:r>
      <w:r w:rsidR="00786992">
        <w:rPr>
          <w:i/>
          <w:iCs/>
          <w:spacing w:val="-2"/>
          <w:vertAlign w:val="subscript"/>
        </w:rPr>
        <w:t>2-79</w:t>
      </w:r>
      <w:r>
        <w:t xml:space="preserve">, and order 5 for period </w:t>
      </w:r>
      <w:r>
        <w:rPr>
          <w:i/>
          <w:iCs/>
        </w:rPr>
        <w:t>W</w:t>
      </w:r>
      <w:r w:rsidR="00786992">
        <w:rPr>
          <w:i/>
          <w:iCs/>
          <w:spacing w:val="-2"/>
          <w:vertAlign w:val="subscript"/>
        </w:rPr>
        <w:t>158−235</w:t>
      </w:r>
      <w:r>
        <w:t>.</w:t>
      </w:r>
    </w:p>
    <w:p w:rsidR="00EF6B18" w:rsidRDefault="00EF6B18" w:rsidP="00EF6B18">
      <w:pPr>
        <w:pStyle w:val="tablehead"/>
      </w:pPr>
      <w:r w:rsidRPr="00EF6B18">
        <w:t xml:space="preserve">Results of running stability and </w:t>
      </w:r>
      <w:proofErr w:type="spellStart"/>
      <w:r w:rsidRPr="00EF6B18">
        <w:t>Ljung</w:t>
      </w:r>
      <w:proofErr w:type="spellEnd"/>
      <w:r w:rsidRPr="00EF6B18">
        <w:t>-Box test on each windowed period.</w:t>
      </w:r>
    </w:p>
    <w:tbl>
      <w:tblPr>
        <w:tblStyle w:val="TableGrid"/>
        <w:tblW w:w="5091" w:type="dxa"/>
        <w:tblLook w:val="04A0" w:firstRow="1" w:lastRow="0" w:firstColumn="1" w:lastColumn="0" w:noHBand="0" w:noVBand="1"/>
      </w:tblPr>
      <w:tblGrid>
        <w:gridCol w:w="720"/>
        <w:gridCol w:w="702"/>
        <w:gridCol w:w="816"/>
        <w:gridCol w:w="702"/>
        <w:gridCol w:w="713"/>
        <w:gridCol w:w="702"/>
        <w:gridCol w:w="736"/>
      </w:tblGrid>
      <w:tr w:rsidR="00EF6B18" w:rsidTr="00881BFA">
        <w:tc>
          <w:tcPr>
            <w:tcW w:w="734" w:type="dxa"/>
            <w:vMerge w:val="restart"/>
          </w:tcPr>
          <w:p w:rsidR="00EF6B18" w:rsidRDefault="00EF6B18" w:rsidP="00EF6B18">
            <w:pPr>
              <w:pStyle w:val="tablecolhead"/>
            </w:pPr>
            <w:r>
              <w:t>Model order</w:t>
            </w:r>
          </w:p>
        </w:tc>
        <w:tc>
          <w:tcPr>
            <w:tcW w:w="1452" w:type="dxa"/>
            <w:gridSpan w:val="2"/>
          </w:tcPr>
          <w:p w:rsidR="00EF6B18" w:rsidRDefault="00EF6B18" w:rsidP="00EF6B18">
            <w:pPr>
              <w:pStyle w:val="tablecolhead"/>
            </w:pPr>
            <w:r>
              <w:rPr>
                <w:i/>
                <w:iCs/>
              </w:rPr>
              <w:t>W</w:t>
            </w:r>
            <w:r w:rsidR="00786992">
              <w:rPr>
                <w:i/>
                <w:iCs/>
                <w:spacing w:val="-2"/>
                <w:vertAlign w:val="subscript"/>
              </w:rPr>
              <w:t>2-79</w:t>
            </w:r>
          </w:p>
        </w:tc>
        <w:tc>
          <w:tcPr>
            <w:tcW w:w="1452" w:type="dxa"/>
            <w:gridSpan w:val="2"/>
          </w:tcPr>
          <w:p w:rsidR="00EF6B18" w:rsidRDefault="00EF6B18" w:rsidP="00EF6B18">
            <w:pPr>
              <w:pStyle w:val="tablecolhead"/>
            </w:pPr>
            <w:r>
              <w:rPr>
                <w:i/>
                <w:iCs/>
              </w:rPr>
              <w:t>W</w:t>
            </w:r>
            <w:r w:rsidR="00B92D68">
              <w:rPr>
                <w:i/>
                <w:iCs/>
                <w:spacing w:val="-2"/>
                <w:vertAlign w:val="subscript"/>
              </w:rPr>
              <w:t>80−157</w:t>
            </w:r>
          </w:p>
        </w:tc>
        <w:tc>
          <w:tcPr>
            <w:tcW w:w="1453" w:type="dxa"/>
            <w:gridSpan w:val="2"/>
          </w:tcPr>
          <w:p w:rsidR="00EF6B18" w:rsidRDefault="00EF6B18" w:rsidP="00EF6B18">
            <w:pPr>
              <w:pStyle w:val="tablecolhead"/>
            </w:pPr>
            <w:r>
              <w:rPr>
                <w:i/>
                <w:iCs/>
              </w:rPr>
              <w:t>W</w:t>
            </w:r>
            <w:r w:rsidR="00786992">
              <w:rPr>
                <w:i/>
                <w:iCs/>
                <w:spacing w:val="-2"/>
                <w:vertAlign w:val="subscript"/>
              </w:rPr>
              <w:t>158−235</w:t>
            </w:r>
          </w:p>
        </w:tc>
      </w:tr>
      <w:tr w:rsidR="00EF6B18" w:rsidTr="00EF6B18">
        <w:tc>
          <w:tcPr>
            <w:tcW w:w="734" w:type="dxa"/>
            <w:vMerge/>
          </w:tcPr>
          <w:p w:rsidR="00EF6B18" w:rsidRDefault="00EF6B18">
            <w:pPr>
              <w:pStyle w:val="Textbody"/>
              <w:ind w:firstLine="0"/>
            </w:pP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6" w:type="dxa"/>
          </w:tcPr>
          <w:p w:rsidR="00EF6B18" w:rsidRDefault="00EF6B18" w:rsidP="00EF6B18">
            <w:pPr>
              <w:pStyle w:val="tablecolsubhead"/>
            </w:pPr>
            <w:r>
              <w:t>p-value</w:t>
            </w:r>
          </w:p>
        </w:tc>
        <w:tc>
          <w:tcPr>
            <w:tcW w:w="726" w:type="dxa"/>
          </w:tcPr>
          <w:p w:rsidR="00EF6B18" w:rsidRDefault="00EF6B18" w:rsidP="00EF6B18">
            <w:pPr>
              <w:pStyle w:val="tablecolsubhead"/>
            </w:pPr>
            <w:r>
              <w:t>Stable</w:t>
            </w:r>
          </w:p>
        </w:tc>
        <w:tc>
          <w:tcPr>
            <w:tcW w:w="727" w:type="dxa"/>
          </w:tcPr>
          <w:p w:rsidR="00EF6B18" w:rsidRDefault="00EF6B18" w:rsidP="00EF6B18">
            <w:pPr>
              <w:pStyle w:val="tablecolsubhead"/>
            </w:pPr>
            <w:r>
              <w:t>p-value</w:t>
            </w:r>
          </w:p>
        </w:tc>
      </w:tr>
      <w:tr w:rsidR="00EF6B18" w:rsidTr="00EF6B18">
        <w:tc>
          <w:tcPr>
            <w:tcW w:w="734" w:type="dxa"/>
          </w:tcPr>
          <w:p w:rsidR="00EF6B18" w:rsidRPr="00EF6B18" w:rsidRDefault="00EF6B18" w:rsidP="00EF6B18">
            <w:pPr>
              <w:pStyle w:val="tablecopy"/>
            </w:pPr>
            <w:r w:rsidRPr="00EF6B18">
              <w:t>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0.009061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0.4478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0.09453</w:t>
            </w:r>
          </w:p>
        </w:tc>
      </w:tr>
      <w:tr w:rsidR="00EF6B18" w:rsidTr="00EF6B18">
        <w:tc>
          <w:tcPr>
            <w:tcW w:w="734" w:type="dxa"/>
          </w:tcPr>
          <w:p w:rsidR="00EF6B18" w:rsidRPr="00EF6B18" w:rsidRDefault="00EF6B18" w:rsidP="00EF6B18">
            <w:pPr>
              <w:pStyle w:val="tablecopy"/>
            </w:pPr>
            <w:r w:rsidRPr="00EF6B18">
              <w:t>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0.01401</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0.5866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0.1255</w:t>
            </w:r>
          </w:p>
        </w:tc>
      </w:tr>
      <w:tr w:rsidR="00EF6B18" w:rsidTr="00EF6B18">
        <w:tc>
          <w:tcPr>
            <w:tcW w:w="734" w:type="dxa"/>
          </w:tcPr>
          <w:p w:rsidR="00EF6B18" w:rsidRPr="00EF6B18" w:rsidRDefault="00EF6B18" w:rsidP="00EF6B18">
            <w:pPr>
              <w:pStyle w:val="tablecopy"/>
            </w:pPr>
            <w:r w:rsidRPr="00EF6B18">
              <w:t>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0.2052</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0.6470</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0.1753</w:t>
            </w:r>
          </w:p>
        </w:tc>
      </w:tr>
      <w:tr w:rsidR="00EF6B18" w:rsidTr="00EF6B18">
        <w:tc>
          <w:tcPr>
            <w:tcW w:w="734" w:type="dxa"/>
          </w:tcPr>
          <w:p w:rsidR="00EF6B18" w:rsidRPr="00EF6B18" w:rsidRDefault="00EF6B18" w:rsidP="00EF6B18">
            <w:pPr>
              <w:pStyle w:val="tablecopy"/>
            </w:pPr>
            <w:r w:rsidRPr="00EF6B18">
              <w:t>4</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0.1288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0.7596</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0.09363</w:t>
            </w:r>
          </w:p>
        </w:tc>
      </w:tr>
      <w:tr w:rsidR="00EF6B18" w:rsidTr="00EF6B18">
        <w:tc>
          <w:tcPr>
            <w:tcW w:w="734" w:type="dxa"/>
          </w:tcPr>
          <w:p w:rsidR="00EF6B18" w:rsidRPr="00EF6B18" w:rsidRDefault="00EF6B18" w:rsidP="00EF6B18">
            <w:pPr>
              <w:pStyle w:val="tablecopy"/>
            </w:pPr>
            <w:r w:rsidRPr="00EF6B18">
              <w:t>5</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0.3363</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0.6133</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0.04656</w:t>
            </w:r>
          </w:p>
        </w:tc>
      </w:tr>
      <w:tr w:rsidR="00EF6B18" w:rsidTr="00EF6B18">
        <w:tc>
          <w:tcPr>
            <w:tcW w:w="734" w:type="dxa"/>
          </w:tcPr>
          <w:p w:rsidR="00EF6B18" w:rsidRPr="00EF6B18" w:rsidRDefault="00EF6B18" w:rsidP="00EF6B18">
            <w:pPr>
              <w:pStyle w:val="tablecopy"/>
            </w:pPr>
            <w:r w:rsidRPr="00EF6B18">
              <w:t>6</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0.2818</w:t>
            </w:r>
          </w:p>
        </w:tc>
        <w:tc>
          <w:tcPr>
            <w:tcW w:w="726" w:type="dxa"/>
          </w:tcPr>
          <w:p w:rsidR="00EF6B18" w:rsidRPr="00EF6B18" w:rsidRDefault="00EF6B18" w:rsidP="00EF6B18">
            <w:pPr>
              <w:pStyle w:val="tablecopy"/>
            </w:pPr>
            <w:r w:rsidRPr="00EF6B18">
              <w:t>Yes</w:t>
            </w:r>
          </w:p>
        </w:tc>
        <w:tc>
          <w:tcPr>
            <w:tcW w:w="726" w:type="dxa"/>
          </w:tcPr>
          <w:p w:rsidR="00EF6B18" w:rsidRPr="00EF6B18" w:rsidRDefault="00EF6B18" w:rsidP="00EF6B18">
            <w:pPr>
              <w:pStyle w:val="tablecopy"/>
            </w:pPr>
            <w:r w:rsidRPr="00EF6B18">
              <w:t>0.3838</w:t>
            </w:r>
          </w:p>
        </w:tc>
        <w:tc>
          <w:tcPr>
            <w:tcW w:w="726" w:type="dxa"/>
          </w:tcPr>
          <w:p w:rsidR="00EF6B18" w:rsidRPr="00EF6B18" w:rsidRDefault="00EF6B18" w:rsidP="00EF6B18">
            <w:pPr>
              <w:pStyle w:val="tablecopy"/>
            </w:pPr>
            <w:r w:rsidRPr="00EF6B18">
              <w:t>Yes</w:t>
            </w:r>
          </w:p>
        </w:tc>
        <w:tc>
          <w:tcPr>
            <w:tcW w:w="727" w:type="dxa"/>
          </w:tcPr>
          <w:p w:rsidR="00EF6B18" w:rsidRPr="00EF6B18" w:rsidRDefault="00EF6B18" w:rsidP="00EF6B18">
            <w:pPr>
              <w:pStyle w:val="tablecopy"/>
            </w:pPr>
            <w:r w:rsidRPr="00EF6B18">
              <w:t>0.05703</w:t>
            </w:r>
          </w:p>
        </w:tc>
      </w:tr>
    </w:tbl>
    <w:p w:rsidR="00EF6B18" w:rsidRDefault="00EF6B18">
      <w:pPr>
        <w:pStyle w:val="Textbody"/>
      </w:pPr>
    </w:p>
    <w:p w:rsidR="005C2431" w:rsidRDefault="00241F4C">
      <w:pPr>
        <w:pStyle w:val="Heading2"/>
        <w:numPr>
          <w:ilvl w:val="1"/>
          <w:numId w:val="5"/>
        </w:numPr>
      </w:pPr>
      <w:r>
        <w:rPr>
          <w:i w:val="0"/>
          <w:iCs w:val="0"/>
        </w:rPr>
        <w:t>Model Selection</w:t>
      </w:r>
    </w:p>
    <w:p w:rsidR="003F03B2" w:rsidRDefault="00241F4C">
      <w:pPr>
        <w:pStyle w:val="Textbody"/>
      </w:pPr>
      <w:r>
        <w:t xml:space="preserve">Models that were not rejected for instability or inadequacy were then compared and the best for each windowed period was selected by AIC selection criterion. The results of selection are shown in </w:t>
      </w:r>
      <w:r w:rsidR="0058316A">
        <w:t>T</w:t>
      </w:r>
      <w:r>
        <w:t xml:space="preserve">able </w:t>
      </w:r>
      <w:r w:rsidR="0058316A">
        <w:t>5</w:t>
      </w:r>
      <w:r>
        <w:t xml:space="preserve">, with orders 4, 1, and 1 being chosen for periods </w:t>
      </w:r>
      <w:r>
        <w:rPr>
          <w:i/>
          <w:iCs/>
        </w:rPr>
        <w:t>W</w:t>
      </w:r>
      <w:r w:rsidR="00786992">
        <w:rPr>
          <w:i/>
          <w:iCs/>
          <w:spacing w:val="-2"/>
          <w:vertAlign w:val="subscript"/>
        </w:rPr>
        <w:t>2-79</w:t>
      </w:r>
      <w:r>
        <w:t xml:space="preserve">, </w:t>
      </w:r>
      <w:r>
        <w:rPr>
          <w:i/>
          <w:iCs/>
        </w:rPr>
        <w:t>W</w:t>
      </w:r>
      <w:r w:rsidR="00B92D68">
        <w:rPr>
          <w:i/>
          <w:iCs/>
          <w:spacing w:val="-2"/>
          <w:vertAlign w:val="subscript"/>
        </w:rPr>
        <w:t>80−157</w:t>
      </w:r>
      <w:r>
        <w:t xml:space="preserve">, and </w:t>
      </w:r>
      <w:r>
        <w:rPr>
          <w:i/>
          <w:iCs/>
        </w:rPr>
        <w:t>W</w:t>
      </w:r>
      <w:r w:rsidR="00786992">
        <w:rPr>
          <w:i/>
          <w:iCs/>
          <w:spacing w:val="-2"/>
          <w:vertAlign w:val="subscript"/>
        </w:rPr>
        <w:t>158−235</w:t>
      </w:r>
      <w:r>
        <w:t xml:space="preserve">, respectively. The fit for each of these models </w:t>
      </w:r>
      <w:del w:id="1388" w:author="Anvik, John" w:date="2015-03-13T14:13:00Z">
        <w:r w:rsidDel="008C6ABA">
          <w:delText xml:space="preserve">is </w:delText>
        </w:r>
      </w:del>
      <w:ins w:id="1389" w:author="Anvik, John" w:date="2015-03-13T14:13:00Z">
        <w:r w:rsidR="008C6ABA">
          <w:t xml:space="preserve">was </w:t>
        </w:r>
      </w:ins>
      <w:r>
        <w:t xml:space="preserve">demonstrated by plotting one-step predictions along with actual values, </w:t>
      </w:r>
      <w:ins w:id="1390" w:author="Anvik, John" w:date="2015-03-13T14:13:00Z">
        <w:r w:rsidR="008C6ABA">
          <w:t xml:space="preserve">as </w:t>
        </w:r>
      </w:ins>
      <w:r>
        <w:t xml:space="preserve">shown for each model </w:t>
      </w:r>
      <w:commentRangeStart w:id="1391"/>
      <w:r>
        <w:t xml:space="preserve">in </w:t>
      </w:r>
      <w:r w:rsidR="00831E97">
        <w:t xml:space="preserve">Fig. </w:t>
      </w:r>
      <w:r>
        <w:t>7.</w:t>
      </w:r>
      <w:commentRangeEnd w:id="1391"/>
      <w:r w:rsidR="00F245A2">
        <w:rPr>
          <w:rStyle w:val="CommentReference"/>
          <w:rFonts w:ascii="Liberation Serif" w:eastAsia="Droid Sans Fallback" w:hAnsi="Liberation Serif" w:cs="Mangal"/>
          <w:spacing w:val="0"/>
          <w:lang w:bidi="hi-IN"/>
        </w:rPr>
        <w:commentReference w:id="1391"/>
      </w:r>
    </w:p>
    <w:p w:rsidR="003F03B2" w:rsidDel="00962E22" w:rsidRDefault="003F03B2">
      <w:pPr>
        <w:pStyle w:val="Textbody"/>
        <w:rPr>
          <w:del w:id="1392" w:author="Anvik, John" w:date="2015-03-13T10:52:00Z"/>
        </w:rPr>
      </w:pPr>
    </w:p>
    <w:p w:rsidR="003F03B2" w:rsidDel="00962E22" w:rsidRDefault="003F03B2">
      <w:pPr>
        <w:pStyle w:val="Textbody"/>
        <w:rPr>
          <w:del w:id="1393" w:author="Anvik, John" w:date="2015-03-13T10:52:00Z"/>
        </w:rPr>
      </w:pPr>
    </w:p>
    <w:p w:rsidR="00605D08" w:rsidDel="00962E22" w:rsidRDefault="00605D08">
      <w:pPr>
        <w:pStyle w:val="Textbody"/>
        <w:rPr>
          <w:del w:id="1394" w:author="Anvik, John" w:date="2015-03-13T10:52:00Z"/>
        </w:rPr>
      </w:pPr>
    </w:p>
    <w:p w:rsidR="003F03B2" w:rsidDel="00962E22" w:rsidRDefault="003F03B2">
      <w:pPr>
        <w:pStyle w:val="Textbody"/>
        <w:rPr>
          <w:del w:id="1395" w:author="Anvik, John" w:date="2015-03-13T10:52:00Z"/>
        </w:rPr>
      </w:pPr>
    </w:p>
    <w:p w:rsidR="000917C8" w:rsidRDefault="000917C8" w:rsidP="000917C8">
      <w:pPr>
        <w:pStyle w:val="tablehead"/>
      </w:pPr>
      <w:r w:rsidRPr="000917C8">
        <w:t>Results of model selection, using AIC score to compare models of different order.</w:t>
      </w:r>
    </w:p>
    <w:tbl>
      <w:tblPr>
        <w:tblStyle w:val="TableGrid"/>
        <w:tblW w:w="0" w:type="auto"/>
        <w:tblLook w:val="04A0" w:firstRow="1" w:lastRow="0" w:firstColumn="1" w:lastColumn="0" w:noHBand="0" w:noVBand="1"/>
      </w:tblPr>
      <w:tblGrid>
        <w:gridCol w:w="1270"/>
        <w:gridCol w:w="1271"/>
        <w:gridCol w:w="1271"/>
        <w:gridCol w:w="1271"/>
      </w:tblGrid>
      <w:tr w:rsidR="000917C8" w:rsidTr="00881BFA">
        <w:tc>
          <w:tcPr>
            <w:tcW w:w="1270" w:type="dxa"/>
            <w:vMerge w:val="restart"/>
          </w:tcPr>
          <w:p w:rsidR="000917C8" w:rsidRDefault="000917C8" w:rsidP="000917C8">
            <w:pPr>
              <w:pStyle w:val="tablecolhead"/>
            </w:pPr>
            <w:r>
              <w:t>Model order</w:t>
            </w:r>
          </w:p>
        </w:tc>
        <w:tc>
          <w:tcPr>
            <w:tcW w:w="3813" w:type="dxa"/>
            <w:gridSpan w:val="3"/>
          </w:tcPr>
          <w:p w:rsidR="000917C8" w:rsidRDefault="000917C8" w:rsidP="000917C8">
            <w:pPr>
              <w:pStyle w:val="tablecolhead"/>
            </w:pPr>
            <w:r>
              <w:t>AIC score</w:t>
            </w:r>
          </w:p>
        </w:tc>
      </w:tr>
      <w:tr w:rsidR="000917C8" w:rsidTr="000917C8">
        <w:tc>
          <w:tcPr>
            <w:tcW w:w="1270" w:type="dxa"/>
            <w:vMerge/>
          </w:tcPr>
          <w:p w:rsidR="000917C8" w:rsidRDefault="000917C8">
            <w:pPr>
              <w:pStyle w:val="Textbody"/>
              <w:ind w:firstLine="0"/>
            </w:pPr>
          </w:p>
        </w:tc>
        <w:tc>
          <w:tcPr>
            <w:tcW w:w="1271" w:type="dxa"/>
          </w:tcPr>
          <w:p w:rsidR="000917C8" w:rsidRDefault="000917C8" w:rsidP="000917C8">
            <w:pPr>
              <w:pStyle w:val="tablecolsubhead"/>
            </w:pPr>
            <w:r>
              <w:t>W</w:t>
            </w:r>
            <w:r w:rsidR="00786992">
              <w:rPr>
                <w:vertAlign w:val="subscript"/>
              </w:rPr>
              <w:t>2-79</w:t>
            </w:r>
          </w:p>
        </w:tc>
        <w:tc>
          <w:tcPr>
            <w:tcW w:w="1271" w:type="dxa"/>
          </w:tcPr>
          <w:p w:rsidR="000917C8" w:rsidRDefault="000917C8" w:rsidP="000917C8">
            <w:pPr>
              <w:pStyle w:val="tablecolsubhead"/>
            </w:pPr>
            <w:r>
              <w:t>W</w:t>
            </w:r>
            <w:r w:rsidR="00B92D68" w:rsidRPr="00B92D68">
              <w:rPr>
                <w:b w:val="0"/>
                <w:i w:val="0"/>
                <w:iCs w:val="0"/>
                <w:spacing w:val="-2"/>
                <w:vertAlign w:val="subscript"/>
              </w:rPr>
              <w:t>80−157</w:t>
            </w:r>
          </w:p>
        </w:tc>
        <w:tc>
          <w:tcPr>
            <w:tcW w:w="1271" w:type="dxa"/>
          </w:tcPr>
          <w:p w:rsidR="000917C8" w:rsidRDefault="000917C8" w:rsidP="000917C8">
            <w:pPr>
              <w:pStyle w:val="tablecolsubhead"/>
            </w:pPr>
            <w:r>
              <w:t>W</w:t>
            </w:r>
            <w:r w:rsidR="00786992" w:rsidRPr="00786992">
              <w:rPr>
                <w:b w:val="0"/>
                <w:i w:val="0"/>
                <w:iCs w:val="0"/>
                <w:spacing w:val="-2"/>
                <w:vertAlign w:val="subscript"/>
              </w:rPr>
              <w:t>158−235</w:t>
            </w:r>
          </w:p>
        </w:tc>
      </w:tr>
      <w:tr w:rsidR="000917C8" w:rsidTr="000917C8">
        <w:tc>
          <w:tcPr>
            <w:tcW w:w="1270" w:type="dxa"/>
          </w:tcPr>
          <w:p w:rsidR="000917C8" w:rsidRDefault="000917C8" w:rsidP="000917C8">
            <w:pPr>
              <w:pStyle w:val="tablecopy"/>
            </w:pPr>
            <w:r>
              <w:t>1</w:t>
            </w:r>
          </w:p>
        </w:tc>
        <w:tc>
          <w:tcPr>
            <w:tcW w:w="1271" w:type="dxa"/>
          </w:tcPr>
          <w:p w:rsidR="000917C8" w:rsidRDefault="000917C8" w:rsidP="000917C8">
            <w:pPr>
              <w:pStyle w:val="tablecopy"/>
            </w:pPr>
            <w:r w:rsidRPr="000917C8">
              <w:t xml:space="preserve">N/A </w:t>
            </w:r>
          </w:p>
        </w:tc>
        <w:tc>
          <w:tcPr>
            <w:tcW w:w="1271" w:type="dxa"/>
          </w:tcPr>
          <w:p w:rsidR="000917C8" w:rsidRDefault="000917C8" w:rsidP="000917C8">
            <w:pPr>
              <w:pStyle w:val="tablecopy"/>
            </w:pPr>
            <w:r w:rsidRPr="000917C8">
              <w:t>429.8</w:t>
            </w:r>
          </w:p>
        </w:tc>
        <w:tc>
          <w:tcPr>
            <w:tcW w:w="1271" w:type="dxa"/>
          </w:tcPr>
          <w:p w:rsidR="000917C8" w:rsidRDefault="000917C8" w:rsidP="000917C8">
            <w:pPr>
              <w:pStyle w:val="tablecopy"/>
            </w:pPr>
            <w:r w:rsidRPr="000917C8">
              <w:t>477.9</w:t>
            </w:r>
          </w:p>
        </w:tc>
      </w:tr>
      <w:tr w:rsidR="000917C8" w:rsidTr="000917C8">
        <w:tc>
          <w:tcPr>
            <w:tcW w:w="1270" w:type="dxa"/>
          </w:tcPr>
          <w:p w:rsidR="000917C8" w:rsidRDefault="000917C8" w:rsidP="000917C8">
            <w:pPr>
              <w:pStyle w:val="tablecopy"/>
            </w:pPr>
            <w:r>
              <w:t>2</w:t>
            </w:r>
          </w:p>
        </w:tc>
        <w:tc>
          <w:tcPr>
            <w:tcW w:w="1271" w:type="dxa"/>
          </w:tcPr>
          <w:p w:rsidR="000917C8" w:rsidRDefault="000917C8" w:rsidP="000917C8">
            <w:pPr>
              <w:pStyle w:val="tablecopy"/>
            </w:pPr>
            <w:r w:rsidRPr="000917C8">
              <w:t>N/A</w:t>
            </w:r>
          </w:p>
        </w:tc>
        <w:tc>
          <w:tcPr>
            <w:tcW w:w="1271" w:type="dxa"/>
          </w:tcPr>
          <w:p w:rsidR="000917C8" w:rsidRDefault="000917C8" w:rsidP="000917C8">
            <w:pPr>
              <w:pStyle w:val="tablecopy"/>
            </w:pPr>
            <w:r>
              <w:t>439.3</w:t>
            </w:r>
          </w:p>
        </w:tc>
        <w:tc>
          <w:tcPr>
            <w:tcW w:w="1271" w:type="dxa"/>
          </w:tcPr>
          <w:p w:rsidR="000917C8" w:rsidRDefault="000917C8" w:rsidP="000917C8">
            <w:pPr>
              <w:pStyle w:val="tablecopy"/>
            </w:pPr>
            <w:r w:rsidRPr="000917C8">
              <w:t>482.4</w:t>
            </w:r>
          </w:p>
        </w:tc>
      </w:tr>
      <w:tr w:rsidR="000917C8" w:rsidTr="000917C8">
        <w:tc>
          <w:tcPr>
            <w:tcW w:w="1270" w:type="dxa"/>
          </w:tcPr>
          <w:p w:rsidR="000917C8" w:rsidRDefault="000917C8" w:rsidP="000917C8">
            <w:pPr>
              <w:pStyle w:val="tablecopy"/>
            </w:pPr>
            <w:r>
              <w:t>3</w:t>
            </w:r>
          </w:p>
        </w:tc>
        <w:tc>
          <w:tcPr>
            <w:tcW w:w="1271" w:type="dxa"/>
          </w:tcPr>
          <w:p w:rsidR="000917C8" w:rsidRDefault="000917C8" w:rsidP="000917C8">
            <w:pPr>
              <w:pStyle w:val="tablecopy"/>
            </w:pPr>
            <w:r>
              <w:t>400.8</w:t>
            </w:r>
          </w:p>
        </w:tc>
        <w:tc>
          <w:tcPr>
            <w:tcW w:w="1271" w:type="dxa"/>
          </w:tcPr>
          <w:p w:rsidR="000917C8" w:rsidRDefault="000917C8" w:rsidP="000917C8">
            <w:pPr>
              <w:pStyle w:val="tablecopy"/>
            </w:pPr>
            <w:r>
              <w:t>440.9</w:t>
            </w:r>
          </w:p>
        </w:tc>
        <w:tc>
          <w:tcPr>
            <w:tcW w:w="1271" w:type="dxa"/>
          </w:tcPr>
          <w:p w:rsidR="000917C8" w:rsidRDefault="000917C8" w:rsidP="000917C8">
            <w:pPr>
              <w:pStyle w:val="tablecopy"/>
            </w:pPr>
            <w:r w:rsidRPr="000917C8">
              <w:t>489.7</w:t>
            </w:r>
          </w:p>
        </w:tc>
      </w:tr>
      <w:tr w:rsidR="000917C8" w:rsidTr="000917C8">
        <w:tc>
          <w:tcPr>
            <w:tcW w:w="1270" w:type="dxa"/>
          </w:tcPr>
          <w:p w:rsidR="000917C8" w:rsidRDefault="000917C8" w:rsidP="000917C8">
            <w:pPr>
              <w:pStyle w:val="tablecopy"/>
            </w:pPr>
            <w:r>
              <w:t>4</w:t>
            </w:r>
          </w:p>
        </w:tc>
        <w:tc>
          <w:tcPr>
            <w:tcW w:w="1271" w:type="dxa"/>
          </w:tcPr>
          <w:p w:rsidR="000917C8" w:rsidRDefault="000917C8" w:rsidP="000917C8">
            <w:pPr>
              <w:pStyle w:val="tablecopy"/>
            </w:pPr>
            <w:r>
              <w:t>400.3</w:t>
            </w:r>
          </w:p>
        </w:tc>
        <w:tc>
          <w:tcPr>
            <w:tcW w:w="1271" w:type="dxa"/>
          </w:tcPr>
          <w:p w:rsidR="000917C8" w:rsidRDefault="000917C8" w:rsidP="000917C8">
            <w:pPr>
              <w:pStyle w:val="tablecopy"/>
            </w:pPr>
            <w:r w:rsidRPr="000917C8">
              <w:t>450.2</w:t>
            </w:r>
          </w:p>
        </w:tc>
        <w:tc>
          <w:tcPr>
            <w:tcW w:w="1271" w:type="dxa"/>
          </w:tcPr>
          <w:p w:rsidR="000917C8" w:rsidRDefault="000917C8" w:rsidP="000917C8">
            <w:pPr>
              <w:pStyle w:val="tablecopy"/>
            </w:pPr>
            <w:r w:rsidRPr="000917C8">
              <w:t>499.9</w:t>
            </w:r>
          </w:p>
        </w:tc>
      </w:tr>
      <w:tr w:rsidR="000917C8" w:rsidTr="000917C8">
        <w:tc>
          <w:tcPr>
            <w:tcW w:w="1270" w:type="dxa"/>
          </w:tcPr>
          <w:p w:rsidR="000917C8" w:rsidRDefault="000917C8" w:rsidP="000917C8">
            <w:pPr>
              <w:pStyle w:val="tablecopy"/>
            </w:pPr>
            <w:r>
              <w:t>5</w:t>
            </w:r>
          </w:p>
        </w:tc>
        <w:tc>
          <w:tcPr>
            <w:tcW w:w="1271" w:type="dxa"/>
          </w:tcPr>
          <w:p w:rsidR="000917C8" w:rsidRDefault="000917C8" w:rsidP="000917C8">
            <w:pPr>
              <w:pStyle w:val="tablecopy"/>
            </w:pPr>
            <w:r>
              <w:t>404.0</w:t>
            </w:r>
          </w:p>
        </w:tc>
        <w:tc>
          <w:tcPr>
            <w:tcW w:w="1271" w:type="dxa"/>
          </w:tcPr>
          <w:p w:rsidR="000917C8" w:rsidRDefault="000917C8" w:rsidP="000917C8">
            <w:pPr>
              <w:pStyle w:val="tablecopy"/>
            </w:pPr>
            <w:r>
              <w:t>456.7</w:t>
            </w:r>
          </w:p>
        </w:tc>
        <w:tc>
          <w:tcPr>
            <w:tcW w:w="1271" w:type="dxa"/>
          </w:tcPr>
          <w:p w:rsidR="000917C8" w:rsidRDefault="000917C8" w:rsidP="000917C8">
            <w:pPr>
              <w:pStyle w:val="tablecopy"/>
            </w:pPr>
            <w:r w:rsidRPr="000917C8">
              <w:t>N/A</w:t>
            </w:r>
          </w:p>
        </w:tc>
      </w:tr>
      <w:tr w:rsidR="000917C8" w:rsidTr="000917C8">
        <w:tc>
          <w:tcPr>
            <w:tcW w:w="1270" w:type="dxa"/>
          </w:tcPr>
          <w:p w:rsidR="000917C8" w:rsidRDefault="000917C8" w:rsidP="000917C8">
            <w:pPr>
              <w:pStyle w:val="tablecopy"/>
            </w:pPr>
            <w:r>
              <w:t>6</w:t>
            </w:r>
          </w:p>
        </w:tc>
        <w:tc>
          <w:tcPr>
            <w:tcW w:w="1271" w:type="dxa"/>
          </w:tcPr>
          <w:p w:rsidR="000917C8" w:rsidRDefault="000917C8" w:rsidP="000917C8">
            <w:pPr>
              <w:pStyle w:val="tablecopy"/>
            </w:pPr>
            <w:r>
              <w:t>414.9</w:t>
            </w:r>
          </w:p>
        </w:tc>
        <w:tc>
          <w:tcPr>
            <w:tcW w:w="1271" w:type="dxa"/>
          </w:tcPr>
          <w:p w:rsidR="000917C8" w:rsidRDefault="000917C8" w:rsidP="000917C8">
            <w:pPr>
              <w:pStyle w:val="tablecopy"/>
            </w:pPr>
            <w:r>
              <w:t>461.7</w:t>
            </w:r>
          </w:p>
        </w:tc>
        <w:tc>
          <w:tcPr>
            <w:tcW w:w="1271" w:type="dxa"/>
          </w:tcPr>
          <w:p w:rsidR="000917C8" w:rsidRDefault="000917C8" w:rsidP="000917C8">
            <w:pPr>
              <w:pStyle w:val="tablecopy"/>
            </w:pPr>
            <w:r w:rsidRPr="000917C8">
              <w:t>508.8</w:t>
            </w:r>
          </w:p>
        </w:tc>
      </w:tr>
    </w:tbl>
    <w:p w:rsidR="000917C8" w:rsidRDefault="000917C8">
      <w:pPr>
        <w:pStyle w:val="Textbody"/>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83"/>
      </w:tblGrid>
      <w:tr w:rsidR="001B207B" w:rsidTr="001B207B">
        <w:tc>
          <w:tcPr>
            <w:tcW w:w="5083" w:type="dxa"/>
          </w:tcPr>
          <w:p w:rsidR="001B207B" w:rsidRDefault="004B4A8F" w:rsidP="001B207B">
            <w:pPr>
              <w:pStyle w:val="Textbody"/>
              <w:ind w:firstLine="0"/>
            </w:pPr>
            <w:r>
              <w:rPr>
                <w:noProof/>
                <w:lang w:eastAsia="en-US"/>
              </w:rPr>
              <w:drawing>
                <wp:inline distT="0" distB="0" distL="0" distR="0" wp14:anchorId="0CA2E9D6" wp14:editId="60F17382">
                  <wp:extent cx="3090545" cy="10299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9_one-step_prediction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drawing>
                <wp:inline distT="0" distB="0" distL="0" distR="0" wp14:anchorId="29E927FB" wp14:editId="70AF9548">
                  <wp:extent cx="3090545" cy="1029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157_one-step_prediction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r w:rsidR="001B207B" w:rsidTr="001B207B">
        <w:tc>
          <w:tcPr>
            <w:tcW w:w="5083" w:type="dxa"/>
          </w:tcPr>
          <w:p w:rsidR="001B207B" w:rsidRDefault="004B4A8F">
            <w:pPr>
              <w:pStyle w:val="Textbody"/>
              <w:ind w:firstLine="0"/>
            </w:pPr>
            <w:r>
              <w:rPr>
                <w:noProof/>
                <w:lang w:eastAsia="en-US"/>
              </w:rPr>
              <w:lastRenderedPageBreak/>
              <w:drawing>
                <wp:inline distT="0" distB="0" distL="0" distR="0" wp14:anchorId="1AFEE7D7" wp14:editId="4010E02C">
                  <wp:extent cx="3090545" cy="10299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8-235_one-step_predictions.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090545" cy="1029970"/>
                          </a:xfrm>
                          <a:prstGeom prst="rect">
                            <a:avLst/>
                          </a:prstGeom>
                        </pic:spPr>
                      </pic:pic>
                    </a:graphicData>
                  </a:graphic>
                </wp:inline>
              </w:drawing>
            </w:r>
          </w:p>
        </w:tc>
      </w:tr>
    </w:tbl>
    <w:p w:rsidR="003F03B2" w:rsidRDefault="001B207B" w:rsidP="001B207B">
      <w:pPr>
        <w:pStyle w:val="figurecaption"/>
        <w:rPr>
          <w:ins w:id="1396" w:author="Anvik, John" w:date="2015-03-13T10:51:00Z"/>
        </w:rPr>
      </w:pPr>
      <w:r w:rsidRPr="001B207B">
        <w:t>One-step predictions vs actual values, for each model selected by AIC score.</w:t>
      </w:r>
    </w:p>
    <w:p w:rsidR="0015505C" w:rsidRDefault="0015505C" w:rsidP="0015505C">
      <w:pPr>
        <w:pStyle w:val="Heading4"/>
        <w:rPr>
          <w:ins w:id="1397" w:author="Anvik, John" w:date="2015-03-13T10:52:00Z"/>
        </w:rPr>
      </w:pPr>
      <w:commentRangeStart w:id="1398"/>
      <w:ins w:id="1399" w:author="Anvik, John" w:date="2015-03-13T10:52:00Z">
        <w:r>
          <w:t>Related Work</w:t>
        </w:r>
        <w:commentRangeEnd w:id="1398"/>
        <w:r>
          <w:rPr>
            <w:rStyle w:val="CommentReference"/>
            <w:rFonts w:ascii="Liberation Serif" w:eastAsia="Droid Sans Fallback" w:hAnsi="Liberation Serif" w:cs="Mangal"/>
            <w:i w:val="0"/>
            <w:iCs w:val="0"/>
            <w:lang w:eastAsia="zh-CN" w:bidi="hi-IN"/>
          </w:rPr>
          <w:commentReference w:id="1398"/>
        </w:r>
      </w:ins>
    </w:p>
    <w:p w:rsidR="0015505C" w:rsidRDefault="0015505C" w:rsidP="0015505C">
      <w:pPr>
        <w:pStyle w:val="Textbody"/>
        <w:rPr>
          <w:ins w:id="1400" w:author="Anvik, John" w:date="2015-03-13T10:52:00Z"/>
        </w:rPr>
      </w:pPr>
      <w:ins w:id="1401" w:author="Anvik, John" w:date="2015-03-13T10:52:00Z">
        <w:r>
          <w:t>Software defect (bug) prediction typically involves a detailed analysis of code or proposed</w:t>
        </w:r>
        <w:r>
          <w:rPr>
            <w:rFonts w:eastAsia="Times New Roman"/>
          </w:rPr>
          <w:t xml:space="preserve"> </w:t>
        </w:r>
        <w:r>
          <w:t>design changes. Some of these analytical methods are mentioned next. Then several</w:t>
        </w:r>
        <w:r>
          <w:rPr>
            <w:rFonts w:eastAsia="Times New Roman"/>
          </w:rPr>
          <w:t xml:space="preserve"> </w:t>
        </w:r>
        <w:r>
          <w:t>statistical approaches to prediction are discussed.</w:t>
        </w:r>
      </w:ins>
    </w:p>
    <w:p w:rsidR="0015505C" w:rsidRDefault="0015505C" w:rsidP="0015505C">
      <w:pPr>
        <w:pStyle w:val="Heading2"/>
        <w:numPr>
          <w:ilvl w:val="1"/>
          <w:numId w:val="5"/>
        </w:numPr>
        <w:rPr>
          <w:ins w:id="1402" w:author="Anvik, John" w:date="2015-03-13T10:52:00Z"/>
        </w:rPr>
      </w:pPr>
      <w:ins w:id="1403" w:author="Anvik, John" w:date="2015-03-13T10:52:00Z">
        <w:r>
          <w:t>Code Analysis Approaches</w:t>
        </w:r>
      </w:ins>
    </w:p>
    <w:p w:rsidR="0015505C" w:rsidRDefault="0015505C" w:rsidP="0015505C">
      <w:pPr>
        <w:pStyle w:val="Textbody"/>
        <w:rPr>
          <w:ins w:id="1404" w:author="Anvik, John" w:date="2015-03-13T10:52:00Z"/>
        </w:rPr>
      </w:pPr>
      <w:ins w:id="1405" w:author="Anvik, John" w:date="2015-03-13T10:52:00Z">
        <w:r>
          <w:t>Akiyama [1] predicted defect counts based on lines of code (LOC), number of decisions,</w:t>
        </w:r>
        <w:r>
          <w:rPr>
            <w:rFonts w:eastAsia="Times New Roman"/>
          </w:rPr>
          <w:t xml:space="preserve"> </w:t>
        </w:r>
        <w:r>
          <w:t xml:space="preserve">and the number of subroutine calls. </w:t>
        </w:r>
        <w:proofErr w:type="spellStart"/>
        <w:r>
          <w:t>Gafney</w:t>
        </w:r>
        <w:proofErr w:type="spellEnd"/>
        <w:r>
          <w:t xml:space="preserve"> [6] likewise predicted defect count based on</w:t>
        </w:r>
        <w:r>
          <w:rPr>
            <w:rFonts w:eastAsia="Times New Roman"/>
          </w:rPr>
          <w:t xml:space="preserve"> </w:t>
        </w:r>
        <w:r>
          <w:t xml:space="preserve">LOC. Rather than code itself, Henry and </w:t>
        </w:r>
        <w:proofErr w:type="spellStart"/>
        <w:r>
          <w:t>Kafura</w:t>
        </w:r>
        <w:proofErr w:type="spellEnd"/>
        <w:r>
          <w:t xml:space="preserve"> [9] define</w:t>
        </w:r>
      </w:ins>
      <w:ins w:id="1406" w:author="Anvik, John" w:date="2015-03-13T14:16:00Z">
        <w:r w:rsidR="00F245A2">
          <w:t>d</w:t>
        </w:r>
      </w:ins>
      <w:ins w:id="1407" w:author="Anvik, John" w:date="2015-03-13T10:52:00Z">
        <w:r>
          <w:t xml:space="preserve"> metrics that </w:t>
        </w:r>
      </w:ins>
      <w:ins w:id="1408" w:author="Anvik, John" w:date="2015-03-13T14:16:00Z">
        <w:r w:rsidR="00F245A2">
          <w:t>were</w:t>
        </w:r>
      </w:ins>
      <w:ins w:id="1409" w:author="Anvik, John" w:date="2015-03-13T10:52:00Z">
        <w:r>
          <w:t xml:space="preserve"> based on</w:t>
        </w:r>
        <w:r>
          <w:rPr>
            <w:rFonts w:eastAsia="Times New Roman"/>
          </w:rPr>
          <w:t xml:space="preserve"> </w:t>
        </w:r>
        <w:r>
          <w:t xml:space="preserve">information taken from design documents, to be used in defect prediction. </w:t>
        </w:r>
        <w:proofErr w:type="spellStart"/>
        <w:r>
          <w:t>Nagappan</w:t>
        </w:r>
        <w:proofErr w:type="spellEnd"/>
        <w:r>
          <w:rPr>
            <w:rFonts w:eastAsia="Times New Roman"/>
          </w:rPr>
          <w:t xml:space="preserve"> </w:t>
        </w:r>
        <w:r>
          <w:t>and Ball [13] use</w:t>
        </w:r>
      </w:ins>
      <w:ins w:id="1410" w:author="Anvik, John" w:date="2015-03-13T14:16:00Z">
        <w:r w:rsidR="00F245A2">
          <w:t>d</w:t>
        </w:r>
      </w:ins>
      <w:ins w:id="1411" w:author="Anvik, John" w:date="2015-03-13T10:52:00Z">
        <w:r>
          <w:t xml:space="preserve"> relative code churn (lines modified) as a metric for predicting the</w:t>
        </w:r>
        <w:r>
          <w:rPr>
            <w:rFonts w:eastAsia="Times New Roman"/>
          </w:rPr>
          <w:t xml:space="preserve"> </w:t>
        </w:r>
        <w:r>
          <w:t xml:space="preserve">density of defects. </w:t>
        </w:r>
        <w:proofErr w:type="spellStart"/>
        <w:r>
          <w:t>Giger</w:t>
        </w:r>
        <w:proofErr w:type="spellEnd"/>
        <w:r>
          <w:t xml:space="preserve">, </w:t>
        </w:r>
        <w:proofErr w:type="spellStart"/>
        <w:r>
          <w:t>Pinzger</w:t>
        </w:r>
        <w:proofErr w:type="spellEnd"/>
        <w:r>
          <w:t>, and Gall [7] compare</w:t>
        </w:r>
      </w:ins>
      <w:ins w:id="1412" w:author="Anvik, John" w:date="2015-03-13T14:16:00Z">
        <w:r w:rsidR="00F245A2">
          <w:t>d</w:t>
        </w:r>
      </w:ins>
      <w:ins w:id="1413" w:author="Anvik, John" w:date="2015-03-13T10:52:00Z">
        <w:r>
          <w:t xml:space="preserve"> the use of code churn to a more</w:t>
        </w:r>
        <w:r>
          <w:rPr>
            <w:rFonts w:eastAsia="Times New Roman"/>
          </w:rPr>
          <w:t xml:space="preserve"> </w:t>
        </w:r>
        <w:r>
          <w:t>fined-grained approach, capturing “the exact code changes and their semantics down to</w:t>
        </w:r>
        <w:r>
          <w:rPr>
            <w:rFonts w:eastAsia="Times New Roman"/>
          </w:rPr>
          <w:t xml:space="preserve"> </w:t>
        </w:r>
        <w:r>
          <w:t>statement level.”</w:t>
        </w:r>
      </w:ins>
    </w:p>
    <w:p w:rsidR="0015505C" w:rsidRDefault="0015505C" w:rsidP="0015505C">
      <w:pPr>
        <w:pStyle w:val="Heading2"/>
        <w:numPr>
          <w:ilvl w:val="1"/>
          <w:numId w:val="5"/>
        </w:numPr>
        <w:rPr>
          <w:ins w:id="1414" w:author="Anvik, John" w:date="2015-03-13T10:52:00Z"/>
        </w:rPr>
      </w:pPr>
      <w:ins w:id="1415" w:author="Anvik, John" w:date="2015-03-13T10:52:00Z">
        <w:r>
          <w:t>Statistical Approaches</w:t>
        </w:r>
      </w:ins>
    </w:p>
    <w:p w:rsidR="0015505C" w:rsidRDefault="0015505C" w:rsidP="0015505C">
      <w:pPr>
        <w:pStyle w:val="Textbody"/>
        <w:rPr>
          <w:ins w:id="1416" w:author="Anvik, John" w:date="2015-03-13T10:52:00Z"/>
        </w:rPr>
      </w:pPr>
      <w:ins w:id="1417" w:author="Anvik, John" w:date="2015-03-13T10:52:00Z">
        <w:r>
          <w:t>Rather than requiring a detailed code analysis to predict defects, the approach proposed</w:t>
        </w:r>
        <w:r>
          <w:rPr>
            <w:rFonts w:eastAsia="Times New Roman"/>
          </w:rPr>
          <w:t xml:space="preserve"> </w:t>
        </w:r>
        <w:r>
          <w:t>in this paper is to develop a mathematical model based on historical data o</w:t>
        </w:r>
      </w:ins>
      <w:ins w:id="1418" w:author="Anvik, John" w:date="2015-03-13T14:17:00Z">
        <w:r w:rsidR="00F245A2">
          <w:t>f</w:t>
        </w:r>
      </w:ins>
      <w:ins w:id="1419" w:author="Anvik, John" w:date="2015-03-13T10:52:00Z">
        <w:r>
          <w:t xml:space="preserve"> defect</w:t>
        </w:r>
        <w:r>
          <w:rPr>
            <w:rFonts w:eastAsia="Times New Roman"/>
          </w:rPr>
          <w:t xml:space="preserve"> </w:t>
        </w:r>
        <w:r>
          <w:t>occurrences. Specifically, the proposed approach is to develop a defect prediction model</w:t>
        </w:r>
        <w:r>
          <w:rPr>
            <w:rFonts w:eastAsia="Times New Roman"/>
          </w:rPr>
          <w:t xml:space="preserve"> </w:t>
        </w:r>
        <w:r>
          <w:t>using previous software features, improvements, and defects.</w:t>
        </w:r>
      </w:ins>
    </w:p>
    <w:p w:rsidR="0015505C" w:rsidRDefault="0015505C" w:rsidP="0015505C">
      <w:pPr>
        <w:pStyle w:val="Textbody"/>
        <w:rPr>
          <w:ins w:id="1420" w:author="Anvik, John" w:date="2015-03-13T10:52:00Z"/>
        </w:rPr>
      </w:pPr>
      <w:ins w:id="1421" w:author="Anvik, John" w:date="2015-03-13T10:52:00Z">
        <w:r>
          <w:t xml:space="preserve">A related approach, used by Li, Shaw, </w:t>
        </w:r>
        <w:proofErr w:type="spellStart"/>
        <w:r>
          <w:t>Herbs</w:t>
        </w:r>
        <w:r w:rsidR="00337488">
          <w:t>leb</w:t>
        </w:r>
        <w:proofErr w:type="spellEnd"/>
        <w:r w:rsidR="00337488">
          <w:t xml:space="preserve">, Ray, and </w:t>
        </w:r>
        <w:proofErr w:type="spellStart"/>
        <w:r w:rsidR="00337488">
          <w:t>Santhanam</w:t>
        </w:r>
        <w:proofErr w:type="spellEnd"/>
        <w:r w:rsidR="00337488">
          <w:t xml:space="preserve"> [11], </w:t>
        </w:r>
      </w:ins>
      <w:ins w:id="1422" w:author="Anvik, John" w:date="2015-03-13T14:17:00Z">
        <w:r w:rsidR="00337488">
          <w:t>was</w:t>
        </w:r>
      </w:ins>
      <w:ins w:id="1423" w:author="Anvik, John" w:date="2015-03-13T10:52:00Z">
        <w:r>
          <w:t xml:space="preserve"> to study only the defect occurrences</w:t>
        </w:r>
        <w:r>
          <w:rPr>
            <w:rFonts w:eastAsia="Times New Roman"/>
          </w:rPr>
          <w:t xml:space="preserve"> </w:t>
        </w:r>
        <w:r>
          <w:t>themselves, and attempt to develop a mathematical model for defect projection. In</w:t>
        </w:r>
        <w:r>
          <w:rPr>
            <w:rFonts w:eastAsia="Times New Roman"/>
          </w:rPr>
          <w:t xml:space="preserve"> </w:t>
        </w:r>
        <w:r>
          <w:t xml:space="preserve">their work, functions were fitted to a time series of defect occurrences, </w:t>
        </w:r>
        <w:proofErr w:type="gramStart"/>
        <w:r>
          <w:t>then</w:t>
        </w:r>
        <w:proofErr w:type="gramEnd"/>
        <w:r>
          <w:t xml:space="preserve"> the function parameters themselves were extrapolated for each new release. They found that</w:t>
        </w:r>
        <w:r>
          <w:rPr>
            <w:rFonts w:eastAsia="Times New Roman"/>
          </w:rPr>
          <w:t xml:space="preserve"> </w:t>
        </w:r>
        <w:r>
          <w:t>the Weibull model fit best in 73% of the tested software releases. They attempted to</w:t>
        </w:r>
        <w:r>
          <w:rPr>
            <w:rFonts w:eastAsia="Times New Roman"/>
          </w:rPr>
          <w:t xml:space="preserve"> </w:t>
        </w:r>
        <w:r>
          <w:t>extrapolate model parameters using naive methods, moving averages, and exponential</w:t>
        </w:r>
        <w:r>
          <w:rPr>
            <w:rFonts w:eastAsia="Times New Roman"/>
          </w:rPr>
          <w:t xml:space="preserve"> </w:t>
        </w:r>
        <w:r>
          <w:t>smoothing, but found these techniques to be “...inadequate in extrapolating model parameters of the Weibull model for defect-occurrence projection”. The reason given for</w:t>
        </w:r>
        <w:r>
          <w:rPr>
            <w:rFonts w:eastAsia="Times New Roman"/>
          </w:rPr>
          <w:t xml:space="preserve"> </w:t>
        </w:r>
        <w:r>
          <w:t>this ineffectiveness is the changing nature of the software development system. For example, development practices, staffing levels, and usage patterns may all change between</w:t>
        </w:r>
        <w:r>
          <w:rPr>
            <w:rFonts w:eastAsia="Times New Roman"/>
          </w:rPr>
          <w:t xml:space="preserve"> </w:t>
        </w:r>
        <w:r>
          <w:t>releases.</w:t>
        </w:r>
      </w:ins>
      <w:ins w:id="1424" w:author="Anvik, John" w:date="2015-03-13T14:18:00Z">
        <w:r w:rsidR="00337488">
          <w:t xml:space="preserve"> </w:t>
        </w:r>
      </w:ins>
      <w:ins w:id="1425" w:author="Anvik, John" w:date="2015-03-13T14:19:00Z">
        <w:r w:rsidR="00337488">
          <w:t>Unlike their approach, we consider features and improvements in addition to defects, and</w:t>
        </w:r>
      </w:ins>
      <w:ins w:id="1426" w:author="Anvik, John" w:date="2015-03-13T14:18:00Z">
        <w:r w:rsidR="00337488">
          <w:t xml:space="preserve"> address </w:t>
        </w:r>
      </w:ins>
      <w:ins w:id="1427" w:author="Anvik, John" w:date="2015-03-13T14:21:00Z">
        <w:r w:rsidR="00337488">
          <w:t>the changing nature of software development practice</w:t>
        </w:r>
      </w:ins>
      <w:ins w:id="1428" w:author="Anvik, John" w:date="2015-03-13T14:18:00Z">
        <w:r w:rsidR="00337488">
          <w:t xml:space="preserve"> by the use of time windows.</w:t>
        </w:r>
      </w:ins>
    </w:p>
    <w:p w:rsidR="0015505C" w:rsidRDefault="0015505C" w:rsidP="0015505C">
      <w:pPr>
        <w:pStyle w:val="Textbody"/>
        <w:rPr>
          <w:ins w:id="1429" w:author="Anvik, John" w:date="2015-03-13T10:52:00Z"/>
        </w:rPr>
      </w:pPr>
      <w:ins w:id="1430" w:author="Anvik, John" w:date="2015-03-13T10:52:00Z">
        <w:r>
          <w:t xml:space="preserve">In another related approach, </w:t>
        </w:r>
        <w:r>
          <w:rPr>
            <w:color w:val="000000"/>
          </w:rPr>
          <w:t xml:space="preserve">Graves, Karr, </w:t>
        </w:r>
        <w:proofErr w:type="spellStart"/>
        <w:r>
          <w:rPr>
            <w:color w:val="000000"/>
          </w:rPr>
          <w:t>Marron</w:t>
        </w:r>
        <w:proofErr w:type="spellEnd"/>
        <w:r>
          <w:rPr>
            <w:color w:val="000000"/>
          </w:rPr>
          <w:t xml:space="preserve">, and </w:t>
        </w:r>
        <w:proofErr w:type="spellStart"/>
        <w:r>
          <w:rPr>
            <w:color w:val="000000"/>
          </w:rPr>
          <w:t>Siy</w:t>
        </w:r>
        <w:proofErr w:type="spellEnd"/>
        <w:r>
          <w:rPr>
            <w:color w:val="000000"/>
          </w:rPr>
          <w:t xml:space="preserve"> [8]</w:t>
        </w:r>
        <w:r>
          <w:t xml:space="preserve"> developed several models that predict</w:t>
        </w:r>
        <w:r>
          <w:rPr>
            <w:rFonts w:eastAsia="Times New Roman"/>
          </w:rPr>
          <w:t xml:space="preserve"> </w:t>
        </w:r>
        <w:r>
          <w:t>the future distribution of software faults in a given code module. The basis of their</w:t>
        </w:r>
        <w:r>
          <w:rPr>
            <w:rFonts w:eastAsia="Times New Roman"/>
          </w:rPr>
          <w:t xml:space="preserve"> </w:t>
        </w:r>
        <w:r>
          <w:t xml:space="preserve">predictive models is a statistical analysis of change </w:t>
        </w:r>
        <w:r>
          <w:lastRenderedPageBreak/>
          <w:t>management data, which describes</w:t>
        </w:r>
        <w:r>
          <w:rPr>
            <w:rFonts w:eastAsia="Times New Roman"/>
          </w:rPr>
          <w:t xml:space="preserve"> </w:t>
        </w:r>
        <w:r>
          <w:t>only the changes made to code files. The best model they found was a weighted time</w:t>
        </w:r>
        <w:r>
          <w:rPr>
            <w:rFonts w:eastAsia="Times New Roman"/>
          </w:rPr>
          <w:t xml:space="preserve"> </w:t>
        </w:r>
        <w:r>
          <w:t>damping model, where every change in the module files contributed to fault prediction,</w:t>
        </w:r>
        <w:r>
          <w:rPr>
            <w:rFonts w:eastAsia="Times New Roman"/>
          </w:rPr>
          <w:t xml:space="preserve"> </w:t>
        </w:r>
        <w:r>
          <w:t>with time-damping to account for age of changes. They achieved “slightly less successful</w:t>
        </w:r>
        <w:r>
          <w:rPr>
            <w:rFonts w:eastAsia="Times New Roman"/>
          </w:rPr>
          <w:t xml:space="preserve"> </w:t>
        </w:r>
        <w:r>
          <w:t>performance” by basing a generalized linear model on just the modules age and the number of past changes. They also found factors that did not improve model performance: module length, number of developers making changes in the module, and how often a</w:t>
        </w:r>
        <w:r>
          <w:rPr>
            <w:rFonts w:eastAsia="Times New Roman"/>
          </w:rPr>
          <w:t xml:space="preserve"> </w:t>
        </w:r>
        <w:r>
          <w:t>module is changed simultaneously with another module.</w:t>
        </w:r>
      </w:ins>
    </w:p>
    <w:p w:rsidR="0015505C" w:rsidRDefault="00AD11E1">
      <w:pPr>
        <w:pStyle w:val="Textbody"/>
        <w:pPrChange w:id="1431" w:author="Anvik, John" w:date="2015-03-13T10:52:00Z">
          <w:pPr>
            <w:pStyle w:val="figurecaption"/>
          </w:pPr>
        </w:pPrChange>
      </w:pPr>
      <w:ins w:id="1432" w:author="Anvik, John" w:date="2015-03-13T14:22:00Z">
        <w:r>
          <w:t>Finally,</w:t>
        </w:r>
      </w:ins>
      <w:ins w:id="1433" w:author="Anvik, John" w:date="2015-03-13T10:52:00Z">
        <w:r w:rsidR="0015505C">
          <w:t xml:space="preserve"> </w:t>
        </w:r>
        <w:r w:rsidR="0015505C">
          <w:rPr>
            <w:color w:val="000000"/>
          </w:rPr>
          <w:t xml:space="preserve">Singh, Abbas, Ahmad, and </w:t>
        </w:r>
        <w:proofErr w:type="spellStart"/>
        <w:r w:rsidR="0015505C">
          <w:rPr>
            <w:color w:val="000000"/>
          </w:rPr>
          <w:t>Ramaswamy</w:t>
        </w:r>
        <w:proofErr w:type="spellEnd"/>
        <w:r w:rsidR="0015505C">
          <w:rPr>
            <w:color w:val="000000"/>
          </w:rPr>
          <w:t xml:space="preserve"> [14]</w:t>
        </w:r>
        <w:r w:rsidR="0015505C">
          <w:t xml:space="preserve">, </w:t>
        </w:r>
      </w:ins>
      <w:ins w:id="1434" w:author="Anvik, John" w:date="2015-03-13T14:23:00Z">
        <w:r>
          <w:t>applied</w:t>
        </w:r>
      </w:ins>
      <w:ins w:id="1435" w:author="Anvik, John" w:date="2015-03-13T14:22:00Z">
        <w:r>
          <w:t xml:space="preserve"> </w:t>
        </w:r>
      </w:ins>
      <w:ins w:id="1436" w:author="Anvik, John" w:date="2015-03-13T10:52:00Z">
        <w:r w:rsidR="0015505C">
          <w:t xml:space="preserve">the Box-Jenkins method to </w:t>
        </w:r>
      </w:ins>
      <w:ins w:id="1437" w:author="Anvik, John" w:date="2015-03-13T14:23:00Z">
        <w:r>
          <w:t xml:space="preserve">time series </w:t>
        </w:r>
      </w:ins>
      <w:ins w:id="1438" w:author="Anvik, John" w:date="2015-03-13T10:52:00Z">
        <w:r w:rsidR="0015505C">
          <w:t xml:space="preserve">datasets from the Eclipse and Mozilla software </w:t>
        </w:r>
        <w:proofErr w:type="spellStart"/>
        <w:r w:rsidR="0015505C">
          <w:t>projects</w:t>
        </w:r>
      </w:ins>
      <w:ins w:id="1439" w:author="Anvik, John" w:date="2015-03-13T14:24:00Z">
        <w:r>
          <w:t>to</w:t>
        </w:r>
        <w:proofErr w:type="spellEnd"/>
        <w:r>
          <w:t xml:space="preserve"> predict</w:t>
        </w:r>
      </w:ins>
      <w:ins w:id="1440" w:author="Anvik, John" w:date="2015-03-13T10:52:00Z">
        <w:r w:rsidR="0015505C">
          <w:t xml:space="preserve"> defect count</w:t>
        </w:r>
      </w:ins>
      <w:ins w:id="1441" w:author="Anvik, John" w:date="2015-03-13T14:24:00Z">
        <w:r>
          <w:t>s</w:t>
        </w:r>
      </w:ins>
      <w:ins w:id="1442" w:author="Anvik, John" w:date="2015-03-13T10:52:00Z">
        <w:r w:rsidR="0015505C">
          <w:t xml:space="preserve"> using an ARIMA model. Their</w:t>
        </w:r>
        <w:r w:rsidR="0015505C">
          <w:rPr>
            <w:rFonts w:eastAsia="Times New Roman"/>
          </w:rPr>
          <w:t xml:space="preserve"> </w:t>
        </w:r>
        <w:r w:rsidR="0015505C">
          <w:t xml:space="preserve">modeling effort </w:t>
        </w:r>
      </w:ins>
      <w:ins w:id="1443" w:author="Anvik, John" w:date="2015-03-13T14:24:00Z">
        <w:r>
          <w:t>was</w:t>
        </w:r>
      </w:ins>
      <w:ins w:id="1444" w:author="Anvik, John" w:date="2015-03-13T10:52:00Z">
        <w:r w:rsidR="0015505C">
          <w:t xml:space="preserve"> focused at the component-level, and they conclude</w:t>
        </w:r>
      </w:ins>
      <w:ins w:id="1445" w:author="Anvik, John" w:date="2015-03-13T14:24:00Z">
        <w:r>
          <w:t>d</w:t>
        </w:r>
      </w:ins>
      <w:ins w:id="1446" w:author="Anvik, John" w:date="2015-03-13T10:52:00Z">
        <w:r w:rsidR="0015505C">
          <w:t xml:space="preserve"> that “current bug</w:t>
        </w:r>
        <w:r w:rsidR="0015505C">
          <w:rPr>
            <w:rFonts w:eastAsia="Times New Roman"/>
          </w:rPr>
          <w:t xml:space="preserve"> </w:t>
        </w:r>
        <w:r w:rsidR="0015505C">
          <w:t>count of a component is linearly related to its previous bug count”.</w:t>
        </w:r>
      </w:ins>
    </w:p>
    <w:p w:rsidR="005C2431" w:rsidRDefault="00241F4C">
      <w:pPr>
        <w:pStyle w:val="Heading4"/>
      </w:pPr>
      <w:bookmarkStart w:id="1447" w:name="_Ref414001612"/>
      <w:r>
        <w:t>Conclusions and Future Work</w:t>
      </w:r>
      <w:bookmarkEnd w:id="1447"/>
    </w:p>
    <w:p w:rsidR="005C2431" w:rsidRDefault="00FD5577">
      <w:pPr>
        <w:pStyle w:val="Heading5"/>
      </w:pPr>
      <w:commentRangeStart w:id="1448"/>
      <w:r>
        <w:t>Acknowledgment</w:t>
      </w:r>
      <w:commentRangeEnd w:id="1448"/>
      <w:r w:rsidR="008659EE">
        <w:rPr>
          <w:rStyle w:val="CommentReference"/>
          <w:rFonts w:ascii="Liberation Serif" w:eastAsia="Droid Sans Fallback" w:hAnsi="Liberation Serif" w:cs="Mangal"/>
          <w:smallCaps w:val="0"/>
          <w:lang w:eastAsia="zh-CN" w:bidi="hi-IN"/>
        </w:rPr>
        <w:commentReference w:id="1448"/>
      </w:r>
    </w:p>
    <w:p w:rsidR="005C2431" w:rsidRDefault="00241F4C">
      <w:pPr>
        <w:pStyle w:val="Heading5"/>
      </w:pPr>
      <w:r>
        <w:t>References</w:t>
      </w:r>
    </w:p>
    <w:p w:rsidR="00F81E10" w:rsidRDefault="00F81E10" w:rsidP="00F81E10">
      <w:pPr>
        <w:pStyle w:val="references"/>
      </w:pPr>
      <w:r>
        <w:t>F. Akiyama. An example of software system debugging. In IFIP Congress (1), volume 71, pages 353–359, 1971.</w:t>
      </w:r>
    </w:p>
    <w:p w:rsidR="00F81E10" w:rsidRDefault="00F81E10" w:rsidP="00F81E10">
      <w:pPr>
        <w:pStyle w:val="references"/>
      </w:pPr>
      <w:r>
        <w:t xml:space="preserve">A. J. </w:t>
      </w:r>
      <w:proofErr w:type="spellStart"/>
      <w:r>
        <w:t>Bagnall</w:t>
      </w:r>
      <w:proofErr w:type="spellEnd"/>
      <w:r>
        <w:t xml:space="preserve">, V. J. </w:t>
      </w:r>
      <w:proofErr w:type="spellStart"/>
      <w:r>
        <w:t>Rayward</w:t>
      </w:r>
      <w:proofErr w:type="spellEnd"/>
      <w:r>
        <w:t xml:space="preserve">-Smith, and I. M. </w:t>
      </w:r>
      <w:proofErr w:type="spellStart"/>
      <w:r>
        <w:t>Whittley</w:t>
      </w:r>
      <w:proofErr w:type="spellEnd"/>
      <w:r>
        <w:t>. The next release problem. Information and software technology, 43(14):883–890, 2001.</w:t>
      </w:r>
    </w:p>
    <w:p w:rsidR="00F81E10" w:rsidRDefault="00F81E10" w:rsidP="00F81E10">
      <w:pPr>
        <w:pStyle w:val="references"/>
      </w:pPr>
      <w:r>
        <w:t xml:space="preserve">S. </w:t>
      </w:r>
      <w:proofErr w:type="spellStart"/>
      <w:r>
        <w:t>Bisgaard</w:t>
      </w:r>
      <w:proofErr w:type="spellEnd"/>
      <w:r>
        <w:t xml:space="preserve"> and M. </w:t>
      </w:r>
      <w:proofErr w:type="spellStart"/>
      <w:r>
        <w:t>Kulahci</w:t>
      </w:r>
      <w:proofErr w:type="spellEnd"/>
      <w:r>
        <w:t>. Time series analysis and forecasting by example. John Wiley &amp; Sons, 2011.</w:t>
      </w:r>
    </w:p>
    <w:p w:rsidR="00F81E10" w:rsidRDefault="00F81E10" w:rsidP="00F81E10">
      <w:pPr>
        <w:pStyle w:val="references"/>
      </w:pPr>
      <w:r>
        <w:t xml:space="preserve">G. E. P. Box, G. M. Jenkins, and G. C. </w:t>
      </w:r>
      <w:proofErr w:type="spellStart"/>
      <w:r>
        <w:t>Reinsel</w:t>
      </w:r>
      <w:proofErr w:type="spellEnd"/>
      <w:r>
        <w:t>. Time Series Analysis. John Wiley, 2008.</w:t>
      </w:r>
    </w:p>
    <w:p w:rsidR="00F81E10" w:rsidRDefault="00F81E10" w:rsidP="00F81E10">
      <w:pPr>
        <w:pStyle w:val="references"/>
      </w:pPr>
      <w:r>
        <w:t xml:space="preserve">P. H. </w:t>
      </w:r>
      <w:proofErr w:type="spellStart"/>
      <w:r>
        <w:t>Franses</w:t>
      </w:r>
      <w:proofErr w:type="spellEnd"/>
      <w:r>
        <w:t>. Time series models for business and economic forecasting. Cambridge university press, 1998.</w:t>
      </w:r>
    </w:p>
    <w:p w:rsidR="00F81E10" w:rsidRDefault="00F81E10" w:rsidP="00F81E10">
      <w:pPr>
        <w:pStyle w:val="references"/>
      </w:pPr>
      <w:r>
        <w:t>J. E. Gaffney. Estimating the number of faults in code. Software Engineering, IEEE Transactions on, SE-10(4):459–464, July 1984.</w:t>
      </w:r>
    </w:p>
    <w:p w:rsidR="00F81E10" w:rsidRDefault="00F81E10" w:rsidP="00F81E10">
      <w:pPr>
        <w:pStyle w:val="references"/>
      </w:pPr>
      <w:r>
        <w:t xml:space="preserve">E. Giger, M. </w:t>
      </w:r>
      <w:proofErr w:type="spellStart"/>
      <w:r>
        <w:t>Pinzger</w:t>
      </w:r>
      <w:proofErr w:type="spellEnd"/>
      <w:r>
        <w:t>, and H. C. Gall. Comparing fine-grained source code changes and code churn for bug prediction. In Proceedings of the 8th Working Conference on Mining Software Repositories, pages 83–92. ACM, 2011.</w:t>
      </w:r>
    </w:p>
    <w:p w:rsidR="00F81E10" w:rsidRDefault="00F81E10" w:rsidP="00F81E10">
      <w:pPr>
        <w:pStyle w:val="references"/>
      </w:pPr>
      <w:r>
        <w:t xml:space="preserve">T. L. Graves, A. F. Karr, J. S. </w:t>
      </w:r>
      <w:proofErr w:type="spellStart"/>
      <w:r>
        <w:t>Marron</w:t>
      </w:r>
      <w:proofErr w:type="spellEnd"/>
      <w:r>
        <w:t xml:space="preserve">, and H. </w:t>
      </w:r>
      <w:proofErr w:type="spellStart"/>
      <w:r>
        <w:t>Siy</w:t>
      </w:r>
      <w:proofErr w:type="spellEnd"/>
      <w:r>
        <w:t>. Predicting fault incidence using software change history. Software Engineering, IEEE Transactions on, 26(7):653–661, 2000.</w:t>
      </w:r>
    </w:p>
    <w:p w:rsidR="00F81E10" w:rsidRDefault="00F81E10" w:rsidP="00F81E10">
      <w:pPr>
        <w:pStyle w:val="references"/>
      </w:pPr>
      <w:r>
        <w:t xml:space="preserve">S. Henry and D. </w:t>
      </w:r>
      <w:proofErr w:type="spellStart"/>
      <w:r>
        <w:t>Kafura</w:t>
      </w:r>
      <w:proofErr w:type="spellEnd"/>
      <w:r>
        <w:t>. The evaluation of software systems’ structure using quantitative software metrics. Software: Practice and Experience, 14(6):561–573, 1984.</w:t>
      </w:r>
    </w:p>
    <w:p w:rsidR="00F81E10" w:rsidRDefault="00F81E10" w:rsidP="00F81E10">
      <w:pPr>
        <w:pStyle w:val="references"/>
      </w:pPr>
      <w:r>
        <w:t>H. Jiang, J. Zhang, J. Xuan, Z. Ren, and Y. Hu. A</w:t>
      </w:r>
      <w:r w:rsidR="00486E56">
        <w:t xml:space="preserve"> </w:t>
      </w:r>
      <w:r>
        <w:t xml:space="preserve">hybrid </w:t>
      </w:r>
      <w:r w:rsidR="00486E56">
        <w:t xml:space="preserve">ACO </w:t>
      </w:r>
      <w:r>
        <w:t>algorithm for the next release problem. In Software Engineering and Data Mining (SEDM), 2010 2nd International Conference on, pages 166–171. IEEE, 2010.</w:t>
      </w:r>
    </w:p>
    <w:p w:rsidR="00F81E10" w:rsidRDefault="00F81E10" w:rsidP="00F81E10">
      <w:pPr>
        <w:pStyle w:val="references"/>
      </w:pPr>
      <w:r>
        <w:t xml:space="preserve">P. L. Li, M. Shaw, J. </w:t>
      </w:r>
      <w:proofErr w:type="spellStart"/>
      <w:r>
        <w:t>Herbsleb</w:t>
      </w:r>
      <w:proofErr w:type="spellEnd"/>
      <w:r>
        <w:t xml:space="preserve">, B. Ray, and P. </w:t>
      </w:r>
      <w:proofErr w:type="spellStart"/>
      <w:r>
        <w:t>Santhanam</w:t>
      </w:r>
      <w:proofErr w:type="spellEnd"/>
      <w:r>
        <w:t xml:space="preserve">. Empirical evaluation of defect projection models for widely-deployed production software systems. SIGSOFT </w:t>
      </w:r>
      <w:proofErr w:type="spellStart"/>
      <w:r>
        <w:t>Softw</w:t>
      </w:r>
      <w:proofErr w:type="spellEnd"/>
      <w:r>
        <w:t>. Eng. Notes, 29(6):263–272, Oct. 2004.</w:t>
      </w:r>
    </w:p>
    <w:p w:rsidR="00F81E10" w:rsidRDefault="00F81E10" w:rsidP="00F81E10">
      <w:pPr>
        <w:pStyle w:val="references"/>
      </w:pPr>
      <w:r>
        <w:t xml:space="preserve">T. K. Moon and W. C. </w:t>
      </w:r>
      <w:proofErr w:type="spellStart"/>
      <w:r>
        <w:t>Stirling</w:t>
      </w:r>
      <w:proofErr w:type="spellEnd"/>
      <w:r>
        <w:t>. Mathematical methods and algorithms for signal processing, volume 1. Prentice hall New York, 2000.</w:t>
      </w:r>
    </w:p>
    <w:p w:rsidR="00F81E10" w:rsidRDefault="00F81E10" w:rsidP="00F81E10">
      <w:pPr>
        <w:pStyle w:val="references"/>
      </w:pPr>
      <w:r>
        <w:t xml:space="preserve">N. </w:t>
      </w:r>
      <w:proofErr w:type="spellStart"/>
      <w:r>
        <w:t>Nagappan</w:t>
      </w:r>
      <w:proofErr w:type="spellEnd"/>
      <w:r>
        <w:t xml:space="preserve"> and T. Ball. </w:t>
      </w:r>
      <w:proofErr w:type="gramStart"/>
      <w:r>
        <w:t>Use of relative code churn</w:t>
      </w:r>
      <w:proofErr w:type="gramEnd"/>
      <w:r>
        <w:t xml:space="preserve"> measures to predict system defect density. In Software Engineering, 2005. ICSE 2005. Proceedings. 27th International Conference on, pages 284–292. IEEE, 2005.</w:t>
      </w:r>
    </w:p>
    <w:p w:rsidR="00F81E10" w:rsidRDefault="00F81E10" w:rsidP="00F81E10">
      <w:pPr>
        <w:pStyle w:val="references"/>
      </w:pPr>
      <w:r>
        <w:t xml:space="preserve">L. L. Singh, A. M. Abbas, F. Ahmad, and S. </w:t>
      </w:r>
      <w:proofErr w:type="spellStart"/>
      <w:r>
        <w:t>Ramaswamy</w:t>
      </w:r>
      <w:proofErr w:type="spellEnd"/>
      <w:r>
        <w:t xml:space="preserve">. Predicting software bugs using </w:t>
      </w:r>
      <w:proofErr w:type="spellStart"/>
      <w:r>
        <w:t>arima</w:t>
      </w:r>
      <w:proofErr w:type="spellEnd"/>
      <w:r>
        <w:t xml:space="preserve"> model. In Proceedings of the 48th Annual Southeast Regional Conference, page 27. ACM, 2010.</w:t>
      </w:r>
    </w:p>
    <w:p w:rsidR="00F81E10" w:rsidRDefault="00F81E10" w:rsidP="00F81E10">
      <w:pPr>
        <w:pStyle w:val="references"/>
      </w:pPr>
      <w:r>
        <w:t>J. Xuan, H. Jiang, Z. Ren, and Z. Luo. Solving the large scale next release problem with a backbone-based multilevel algorithm. Software Engineering, IEEE Transactions on, 38(5):1195–1212, 2012.</w:t>
      </w:r>
    </w:p>
    <w:p w:rsidR="00F81E10" w:rsidRDefault="00F81E10" w:rsidP="00F81E10">
      <w:pPr>
        <w:pStyle w:val="references"/>
      </w:pPr>
      <w:r>
        <w:lastRenderedPageBreak/>
        <w:t xml:space="preserve">K. Yang and C. </w:t>
      </w:r>
      <w:proofErr w:type="spellStart"/>
      <w:r>
        <w:t>Shahabi</w:t>
      </w:r>
      <w:proofErr w:type="spellEnd"/>
      <w:r>
        <w:t xml:space="preserve">. On the </w:t>
      </w:r>
      <w:proofErr w:type="spellStart"/>
      <w:r>
        <w:t>stationarity</w:t>
      </w:r>
      <w:proofErr w:type="spellEnd"/>
      <w:r>
        <w:t xml:space="preserve"> of multivariate time series for correlation-based data analysis. In Data Mining, Fifth IEEE International Conference on, pages 4–pp. IEEE, 2005.</w:t>
      </w:r>
    </w:p>
    <w:p w:rsidR="00F81E10" w:rsidRPr="00F81E10" w:rsidRDefault="00F81E10" w:rsidP="00F81E10">
      <w:pPr>
        <w:pStyle w:val="references"/>
        <w:sectPr w:rsidR="00F81E10" w:rsidRPr="00F81E10">
          <w:type w:val="continuous"/>
          <w:pgSz w:w="12240" w:h="15840"/>
          <w:pgMar w:top="1080" w:right="893" w:bottom="1440" w:left="893" w:header="720" w:footer="720" w:gutter="0"/>
          <w:cols w:num="2" w:space="720" w:equalWidth="0">
            <w:col w:w="5047" w:space="360"/>
            <w:col w:w="5047" w:space="0"/>
          </w:cols>
        </w:sectPr>
      </w:pPr>
      <w:r>
        <w:lastRenderedPageBreak/>
        <w:t xml:space="preserve">Y. Zhang, M. Harman, and S. A. </w:t>
      </w:r>
      <w:proofErr w:type="spellStart"/>
      <w:r>
        <w:t>Mansouri</w:t>
      </w:r>
      <w:proofErr w:type="spellEnd"/>
      <w:r>
        <w:t>. The multi-objective next release problem. In Proceedings of the 9th annual conference on Genetic and evolutionary computation, pages 1129–1137. ACM, 2007.</w:t>
      </w:r>
    </w:p>
    <w:p w:rsidR="005C2431" w:rsidRDefault="005C2431">
      <w:pPr>
        <w:pStyle w:val="Standard"/>
      </w:pPr>
    </w:p>
    <w:sectPr w:rsidR="005C2431">
      <w:type w:val="continuous"/>
      <w:pgSz w:w="12240" w:h="15840"/>
      <w:pgMar w:top="1080" w:right="893" w:bottom="1440" w:left="893" w:header="720" w:footer="720" w:gutter="0"/>
      <w:cols w: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4" w:author="Anvik, John" w:date="2015-03-14T01:28:00Z" w:initials="AJ">
    <w:p w:rsidR="002B46B2" w:rsidRDefault="002B46B2">
      <w:pPr>
        <w:pStyle w:val="CommentText"/>
      </w:pPr>
      <w:r>
        <w:rPr>
          <w:rStyle w:val="CommentReference"/>
        </w:rPr>
        <w:annotationRef/>
      </w:r>
      <w:r>
        <w:t>Perhaps we focus on just the next release, and talk about in Future Work how this model can be used for other releases in the future.</w:t>
      </w:r>
    </w:p>
  </w:comment>
  <w:comment w:id="48" w:author="Anvik, John" w:date="2015-03-14T01:28:00Z" w:initials="AJ">
    <w:p w:rsidR="002B46B2" w:rsidRDefault="002B46B2">
      <w:pPr>
        <w:pStyle w:val="CommentText"/>
      </w:pPr>
      <w:r>
        <w:rPr>
          <w:rStyle w:val="CommentReference"/>
        </w:rPr>
        <w:annotationRef/>
      </w:r>
      <w:r>
        <w:t>Try to find some references to support the general statements. Something that indicates "It is not just me that thinks this".</w:t>
      </w:r>
    </w:p>
  </w:comment>
  <w:comment w:id="99" w:author="Anvik, John" w:date="2015-03-14T01:28:00Z" w:initials="AJ">
    <w:p w:rsidR="002B46B2" w:rsidRDefault="002B46B2">
      <w:pPr>
        <w:pStyle w:val="CommentText"/>
      </w:pPr>
      <w:r>
        <w:rPr>
          <w:rStyle w:val="CommentReference"/>
        </w:rPr>
        <w:annotationRef/>
      </w:r>
      <w:r>
        <w:t>Not just how many, but also the size or effort these will take.</w:t>
      </w:r>
    </w:p>
  </w:comment>
  <w:comment w:id="101" w:author="James" w:date="2015-03-14T01:28:00Z" w:initials="J">
    <w:p w:rsidR="002B46B2" w:rsidRDefault="002B46B2">
      <w:pPr>
        <w:pStyle w:val="CommentText"/>
      </w:pPr>
      <w:r>
        <w:rPr>
          <w:rStyle w:val="CommentReference"/>
        </w:rPr>
        <w:annotationRef/>
      </w:r>
      <w:r>
        <w:t>The time series model we have only considers defect count. Then, using prior information about the distribution of defect priority/severity, one could extend the approach to include size or effort into the predictions. Future work?</w:t>
      </w:r>
    </w:p>
  </w:comment>
  <w:comment w:id="108" w:author="Anvik, John" w:date="2015-03-14T01:28:00Z" w:initials="AJ">
    <w:p w:rsidR="002B46B2" w:rsidRDefault="002B46B2">
      <w:pPr>
        <w:pStyle w:val="CommentText"/>
      </w:pPr>
      <w:r>
        <w:rPr>
          <w:rStyle w:val="CommentReference"/>
        </w:rPr>
        <w:annotationRef/>
      </w:r>
      <w:proofErr w:type="gramStart"/>
      <w:r>
        <w:t>static</w:t>
      </w:r>
      <w:proofErr w:type="gramEnd"/>
      <w:r>
        <w:t xml:space="preserve"> analysis?</w:t>
      </w:r>
    </w:p>
  </w:comment>
  <w:comment w:id="109" w:author="Anvik, John" w:date="2015-03-14T01:28:00Z" w:initials="AJ">
    <w:p w:rsidR="002B46B2" w:rsidRDefault="002B46B2">
      <w:pPr>
        <w:pStyle w:val="CommentText"/>
      </w:pPr>
      <w:r>
        <w:rPr>
          <w:rStyle w:val="CommentReference"/>
        </w:rPr>
        <w:annotationRef/>
      </w:r>
      <w:r>
        <w:t>Add a one or two sentence overview of each of these techniques.</w:t>
      </w:r>
    </w:p>
  </w:comment>
  <w:comment w:id="105" w:author="James" w:date="2015-03-14T01:28:00Z" w:initials="J">
    <w:p w:rsidR="002B46B2" w:rsidRDefault="002B46B2">
      <w:pPr>
        <w:pStyle w:val="CommentText"/>
      </w:pPr>
      <w:r>
        <w:rPr>
          <w:rStyle w:val="CommentReference"/>
        </w:rPr>
        <w:annotationRef/>
      </w:r>
      <w:r>
        <w:t>Let's discuss this. Categorization is hard.</w:t>
      </w:r>
    </w:p>
  </w:comment>
  <w:comment w:id="192" w:author="Anvik, John" w:date="2015-03-14T01:28:00Z" w:initials="AJ">
    <w:p w:rsidR="002B46B2" w:rsidRDefault="002B46B2">
      <w:pPr>
        <w:pStyle w:val="CommentText"/>
      </w:pPr>
      <w:r>
        <w:rPr>
          <w:rStyle w:val="CommentReference"/>
        </w:rPr>
        <w:annotationRef/>
      </w:r>
      <w:r>
        <w:t>Perhaps an “in other words” sentence that explains what this means in simple language.</w:t>
      </w:r>
    </w:p>
  </w:comment>
  <w:comment w:id="193" w:author="Anvik, John" w:date="2015-03-14T01:28:00Z" w:initials="AJ">
    <w:p w:rsidR="002B46B2" w:rsidRDefault="002B46B2">
      <w:pPr>
        <w:pStyle w:val="CommentText"/>
      </w:pPr>
      <w:r>
        <w:rPr>
          <w:rStyle w:val="CommentReference"/>
        </w:rPr>
        <w:annotationRef/>
      </w:r>
      <w:r>
        <w:t>Reference</w:t>
      </w:r>
    </w:p>
  </w:comment>
  <w:comment w:id="213" w:author="Anvik, John" w:date="2015-03-14T01:28:00Z" w:initials="AJ">
    <w:p w:rsidR="002B46B2" w:rsidRDefault="002B46B2">
      <w:pPr>
        <w:pStyle w:val="CommentText"/>
      </w:pPr>
      <w:r>
        <w:rPr>
          <w:rStyle w:val="CommentReference"/>
        </w:rPr>
        <w:annotationRef/>
      </w:r>
      <w:r>
        <w:t>Include URL</w:t>
      </w:r>
    </w:p>
  </w:comment>
  <w:comment w:id="382" w:author="Anvik, John" w:date="2015-03-14T01:28:00Z" w:initials="AJ">
    <w:p w:rsidR="002B46B2" w:rsidRDefault="002B46B2">
      <w:pPr>
        <w:pStyle w:val="CommentText"/>
      </w:pPr>
      <w:r>
        <w:rPr>
          <w:rStyle w:val="CommentReference"/>
        </w:rPr>
        <w:annotationRef/>
      </w:r>
      <w:r>
        <w:t>Potential place to tighten up by making a paragraph.</w:t>
      </w:r>
    </w:p>
  </w:comment>
  <w:comment w:id="464" w:author="Anvik, John" w:date="2015-03-14T01:28:00Z" w:initials="AJ">
    <w:p w:rsidR="002B46B2" w:rsidRDefault="002B46B2">
      <w:pPr>
        <w:pStyle w:val="CommentText"/>
      </w:pPr>
      <w:r>
        <w:rPr>
          <w:rStyle w:val="CommentReference"/>
        </w:rPr>
        <w:annotationRef/>
      </w:r>
      <w:r>
        <w:t>Again, this could be changed into a paragraph to reduce space.</w:t>
      </w:r>
    </w:p>
  </w:comment>
  <w:comment w:id="562" w:author="Anvik, John" w:date="2015-03-14T01:28:00Z" w:initials="AJ">
    <w:p w:rsidR="002B46B2" w:rsidRDefault="002B46B2">
      <w:pPr>
        <w:pStyle w:val="CommentText"/>
      </w:pPr>
      <w:r>
        <w:rPr>
          <w:rStyle w:val="CommentReference"/>
        </w:rPr>
        <w:annotationRef/>
      </w:r>
      <w:r>
        <w:t xml:space="preserve">Move this section to near </w:t>
      </w:r>
      <w:proofErr w:type="spellStart"/>
      <w:r>
        <w:t>t he</w:t>
      </w:r>
      <w:proofErr w:type="spellEnd"/>
      <w:r>
        <w:t xml:space="preserve"> end of the paper, probably just before the conclusion. At </w:t>
      </w:r>
      <w:proofErr w:type="spellStart"/>
      <w:r>
        <w:t>lease</w:t>
      </w:r>
      <w:proofErr w:type="spellEnd"/>
      <w:r>
        <w:t xml:space="preserve"> for now.</w:t>
      </w:r>
    </w:p>
  </w:comment>
  <w:comment w:id="714" w:author="Anvik, John" w:date="2015-03-14T01:28:00Z" w:initials="AJ">
    <w:p w:rsidR="002B46B2" w:rsidRDefault="002B46B2">
      <w:pPr>
        <w:pStyle w:val="CommentText"/>
      </w:pPr>
      <w:r>
        <w:rPr>
          <w:rStyle w:val="CommentReference"/>
        </w:rPr>
        <w:annotationRef/>
      </w:r>
      <w:r>
        <w:t>Reference</w:t>
      </w:r>
    </w:p>
  </w:comment>
  <w:comment w:id="719" w:author="Anvik, John" w:date="2015-03-14T01:28:00Z" w:initials="AJ">
    <w:p w:rsidR="002B46B2" w:rsidRDefault="002B46B2">
      <w:pPr>
        <w:pStyle w:val="CommentText"/>
      </w:pPr>
      <w:r>
        <w:rPr>
          <w:rStyle w:val="CommentReference"/>
        </w:rPr>
        <w:annotationRef/>
      </w:r>
      <w:r>
        <w:t>Is this a technical term? Perhaps provide a simple example/definition to clarify.</w:t>
      </w:r>
    </w:p>
  </w:comment>
  <w:comment w:id="739" w:author="Anvik, John" w:date="2015-03-14T01:28:00Z" w:initials="AJ">
    <w:p w:rsidR="002B46B2" w:rsidRDefault="002B46B2">
      <w:pPr>
        <w:pStyle w:val="CommentText"/>
      </w:pPr>
      <w:r>
        <w:rPr>
          <w:rStyle w:val="CommentReference"/>
        </w:rPr>
        <w:annotationRef/>
      </w:r>
      <w:r>
        <w:t xml:space="preserve">You will need to define some of these terms as the audience is software engineers, not </w:t>
      </w:r>
      <w:proofErr w:type="spellStart"/>
      <w:r>
        <w:t>mathamatiens</w:t>
      </w:r>
      <w:proofErr w:type="spellEnd"/>
      <w:r>
        <w:t>.</w:t>
      </w:r>
    </w:p>
  </w:comment>
  <w:comment w:id="766" w:author="Anvik, John" w:date="2015-03-14T01:28:00Z" w:initials="AJ">
    <w:p w:rsidR="002B46B2" w:rsidRDefault="002B46B2">
      <w:pPr>
        <w:pStyle w:val="CommentText"/>
      </w:pPr>
      <w:r>
        <w:rPr>
          <w:rStyle w:val="CommentReference"/>
        </w:rPr>
        <w:annotationRef/>
      </w:r>
      <w:r>
        <w:t>Describe again the situation so this is specific.</w:t>
      </w:r>
    </w:p>
  </w:comment>
  <w:comment w:id="889" w:author="Anvik, John" w:date="2015-03-14T01:28:00Z" w:initials="AJ">
    <w:p w:rsidR="002B46B2" w:rsidRDefault="002B46B2">
      <w:pPr>
        <w:pStyle w:val="CommentText"/>
      </w:pPr>
      <w:r>
        <w:rPr>
          <w:rStyle w:val="CommentReference"/>
        </w:rPr>
        <w:annotationRef/>
      </w:r>
      <w:r>
        <w:t xml:space="preserve">There needs to be a summary/high-level description of the process. Something like “We use a VARX model, with X test to determine </w:t>
      </w:r>
      <w:proofErr w:type="spellStart"/>
      <w:proofErr w:type="gramStart"/>
      <w:r>
        <w:t>stationarity</w:t>
      </w:r>
      <w:proofErr w:type="spellEnd"/>
      <w:r>
        <w:t>, …”</w:t>
      </w:r>
      <w:proofErr w:type="gramEnd"/>
      <w:r>
        <w:t xml:space="preserve"> and a nice diagram.</w:t>
      </w:r>
    </w:p>
  </w:comment>
  <w:comment w:id="1151" w:author="Anvik, John" w:date="2015-03-14T01:28:00Z" w:initials="AJ">
    <w:p w:rsidR="002B46B2" w:rsidRDefault="002B46B2">
      <w:pPr>
        <w:pStyle w:val="CommentText"/>
      </w:pPr>
      <w:r>
        <w:rPr>
          <w:rStyle w:val="CommentReference"/>
        </w:rPr>
        <w:annotationRef/>
      </w:r>
      <w:r>
        <w:t>Label to show the periods (1, 2, and 3)</w:t>
      </w:r>
    </w:p>
  </w:comment>
  <w:comment w:id="1357" w:author="Anvik, John" w:date="2015-03-14T01:28:00Z" w:initials="AJ">
    <w:p w:rsidR="002B46B2" w:rsidRDefault="002B46B2">
      <w:pPr>
        <w:pStyle w:val="CommentText"/>
      </w:pPr>
      <w:r>
        <w:rPr>
          <w:rStyle w:val="CommentReference"/>
        </w:rPr>
        <w:annotationRef/>
      </w:r>
      <w:r>
        <w:t>Perhaps remove.</w:t>
      </w:r>
    </w:p>
  </w:comment>
  <w:comment w:id="1391" w:author="Anvik, John" w:date="2015-03-14T01:28:00Z" w:initials="AJ">
    <w:p w:rsidR="002B46B2" w:rsidRDefault="002B46B2">
      <w:pPr>
        <w:pStyle w:val="CommentText"/>
      </w:pPr>
      <w:r>
        <w:rPr>
          <w:rStyle w:val="CommentReference"/>
        </w:rPr>
        <w:annotationRef/>
      </w:r>
      <w:r>
        <w:t>Need to make some comments about the fit.</w:t>
      </w:r>
    </w:p>
  </w:comment>
  <w:comment w:id="1398" w:author="Anvik, John" w:date="2015-03-14T01:28:00Z" w:initials="AJ">
    <w:p w:rsidR="002B46B2" w:rsidRDefault="002B46B2" w:rsidP="0015505C">
      <w:pPr>
        <w:pStyle w:val="CommentText"/>
      </w:pPr>
      <w:r>
        <w:rPr>
          <w:rStyle w:val="CommentReference"/>
        </w:rPr>
        <w:annotationRef/>
      </w:r>
      <w:r>
        <w:t>Move this section to near the end of the paper, probably just before the conclusion. At least for now.</w:t>
      </w:r>
    </w:p>
  </w:comment>
  <w:comment w:id="1448" w:author="Anvik, John" w:date="2015-03-14T01:28:00Z" w:initials="AJ">
    <w:p w:rsidR="002B46B2" w:rsidRDefault="002B46B2">
      <w:pPr>
        <w:pStyle w:val="CommentText"/>
      </w:pPr>
      <w:r>
        <w:rPr>
          <w:rStyle w:val="CommentReference"/>
        </w:rPr>
        <w:annotationRef/>
      </w:r>
      <w:r>
        <w:t xml:space="preserve">Should probably acknowledge Drs. </w:t>
      </w:r>
      <w:proofErr w:type="spellStart"/>
      <w:r>
        <w:t>Cheuh</w:t>
      </w:r>
      <w:proofErr w:type="spellEnd"/>
      <w:r>
        <w:t xml:space="preserve"> and Temple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7224" w:rsidRDefault="00077224">
      <w:r>
        <w:separator/>
      </w:r>
    </w:p>
  </w:endnote>
  <w:endnote w:type="continuationSeparator" w:id="0">
    <w:p w:rsidR="00077224" w:rsidRDefault="000772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altName w:val="Arial"/>
    <w:charset w:val="00"/>
    <w:family w:val="modern"/>
    <w:pitch w:val="default"/>
  </w:font>
  <w:font w:name="FreeSans">
    <w:altName w:val="Arial"/>
    <w:charset w:val="00"/>
    <w:family w:val="swiss"/>
    <w:pitch w:val="default"/>
  </w:font>
  <w:font w:name="SimSun, 宋体">
    <w:charset w:val="00"/>
    <w:family w:val="auto"/>
    <w:pitch w:val="variable"/>
  </w:font>
  <w:font w:name="Liberation Sans">
    <w:charset w:val="00"/>
    <w:family w:val="swiss"/>
    <w:pitch w:val="variable"/>
  </w:font>
  <w:font w:name="MS Mincho">
    <w:altName w:val="ＭＳ 明朝"/>
    <w:panose1 w:val="02020609040205080304"/>
    <w:charset w:val="80"/>
    <w:family w:val="modern"/>
    <w:pitch w:val="fixed"/>
    <w:sig w:usb0="E00002FF" w:usb1="6AC7FDFB" w:usb2="00000012" w:usb3="00000000" w:csb0="0002009F" w:csb1="00000000"/>
  </w:font>
  <w:font w:name="Liberation Mono">
    <w:altName w:val="Arial"/>
    <w:charset w:val="00"/>
    <w:family w:val="modern"/>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7224" w:rsidRDefault="00077224">
      <w:r>
        <w:rPr>
          <w:color w:val="000000"/>
        </w:rPr>
        <w:separator/>
      </w:r>
    </w:p>
  </w:footnote>
  <w:footnote w:type="continuationSeparator" w:id="0">
    <w:p w:rsidR="00077224" w:rsidRDefault="00077224">
      <w:r>
        <w:continuationSeparator/>
      </w:r>
    </w:p>
  </w:footnote>
  <w:footnote w:id="1">
    <w:p w:rsidR="002B46B2" w:rsidRDefault="002B46B2" w:rsidP="00A13391">
      <w:pPr>
        <w:pStyle w:val="footnote"/>
      </w:pPr>
      <w:r w:rsidRPr="00776B4F">
        <w:rPr>
          <w:i/>
        </w:rPr>
        <w:t>MongoDB</w:t>
      </w:r>
      <w:r>
        <w:t xml:space="preserve"> is a document-oriented, NoSQL database, and is available under the </w:t>
      </w:r>
      <w:hyperlink r:id="rId1" w:history="1">
        <w:r>
          <w:t>GNU Affero GPL</w:t>
        </w:r>
      </w:hyperlink>
      <w:r>
        <w:t xml:space="preserve"> license.</w:t>
      </w:r>
      <w:ins w:id="214" w:author="James" w:date="2015-03-14T00:52:00Z">
        <w:r>
          <w:t xml:space="preserve"> See </w:t>
        </w:r>
        <w:r w:rsidRPr="00A13391">
          <w:t>https://www.mongodb.org/</w:t>
        </w:r>
        <w:r>
          <w:t>.</w:t>
        </w:r>
      </w:ins>
    </w:p>
  </w:footnote>
  <w:footnote w:id="2">
    <w:p w:rsidR="002B46B2" w:rsidDel="00C07613" w:rsidRDefault="002B46B2" w:rsidP="00083B15">
      <w:pPr>
        <w:pStyle w:val="footnote"/>
        <w:rPr>
          <w:del w:id="841" w:author="Anvik, John" w:date="2015-03-13T11:25:00Z"/>
        </w:rPr>
      </w:pPr>
      <w:del w:id="842" w:author="Anvik, John" w:date="2015-03-13T11:25:00Z">
        <w:r w:rsidDel="00C07613">
          <w:delText>JIRA is an issue tracking and project management system made by Atlassian, who provide free JIRA subscriptions for qualified open source projects.</w:delText>
        </w:r>
      </w:del>
    </w:p>
  </w:footnote>
  <w:footnote w:id="3">
    <w:p w:rsidR="002B46B2" w:rsidDel="00C07613" w:rsidRDefault="002B46B2" w:rsidP="00083B15">
      <w:pPr>
        <w:pStyle w:val="footnote"/>
        <w:rPr>
          <w:del w:id="843" w:author="Anvik, John" w:date="2015-03-13T11:25:00Z"/>
        </w:rPr>
      </w:pPr>
      <w:del w:id="844" w:author="Anvik, John" w:date="2015-03-13T11:25:00Z">
        <w:r w:rsidDel="00C07613">
          <w:delText>Python is a dynamic, general purpose programming language.</w:delText>
        </w:r>
      </w:del>
    </w:p>
  </w:footnote>
  <w:footnote w:id="4">
    <w:p w:rsidR="002B46B2" w:rsidDel="00C07613" w:rsidRDefault="002B46B2" w:rsidP="00083B15">
      <w:pPr>
        <w:pStyle w:val="footnote"/>
        <w:rPr>
          <w:del w:id="846" w:author="Anvik, John" w:date="2015-03-13T11:25:00Z"/>
        </w:rPr>
      </w:pPr>
      <w:del w:id="847" w:author="Anvik, John" w:date="2015-03-13T11:25:00Z">
        <w:r w:rsidDel="00C07613">
          <w:delText>R is a popular software environment for statistical computing.</w:delText>
        </w:r>
      </w:del>
    </w:p>
  </w:footnote>
  <w:footnote w:id="5">
    <w:p w:rsidR="002B46B2" w:rsidDel="00C07613" w:rsidRDefault="002B46B2" w:rsidP="00083B15">
      <w:pPr>
        <w:pStyle w:val="footnote"/>
        <w:rPr>
          <w:del w:id="879" w:author="Anvik, John" w:date="2015-03-13T11:25:00Z"/>
        </w:rPr>
      </w:pPr>
      <w:del w:id="880" w:author="Anvik, John" w:date="2015-03-13T11:25:00Z">
        <w:r w:rsidDel="00C07613">
          <w:delText xml:space="preserve">The </w:delText>
        </w:r>
        <w:r w:rsidDel="00C07613">
          <w:fldChar w:fldCharType="begin"/>
        </w:r>
        <w:r w:rsidDel="00C07613">
          <w:delInstrText xml:space="preserve"> HYPERLINK "http://cran.r-project.org/web/packages/urca" </w:delInstrText>
        </w:r>
        <w:r w:rsidDel="00C07613">
          <w:fldChar w:fldCharType="separate"/>
        </w:r>
        <w:r w:rsidRPr="00083B15" w:rsidDel="00C07613">
          <w:rPr>
            <w:i/>
          </w:rPr>
          <w:delText>urca</w:delText>
        </w:r>
        <w:r w:rsidDel="00C07613">
          <w:rPr>
            <w:i/>
          </w:rPr>
          <w:fldChar w:fldCharType="end"/>
        </w:r>
        <w:r w:rsidDel="00C07613">
          <w:delText xml:space="preserve"> library for R provides tests for time series data.</w:delText>
        </w:r>
      </w:del>
    </w:p>
  </w:footnote>
  <w:footnote w:id="6">
    <w:p w:rsidR="002B46B2" w:rsidRPr="00083B15" w:rsidRDefault="002B46B2" w:rsidP="00083B15">
      <w:pPr>
        <w:pStyle w:val="footnote"/>
      </w:pPr>
      <w:r w:rsidRPr="00083B15">
        <w:t xml:space="preserve">The </w:t>
      </w:r>
      <w:proofErr w:type="spellStart"/>
      <w:r w:rsidRPr="00083B15">
        <w:rPr>
          <w:i/>
        </w:rPr>
        <w:t>dse</w:t>
      </w:r>
      <w:proofErr w:type="spellEnd"/>
      <w:r w:rsidRPr="00083B15">
        <w:t xml:space="preserve"> library </w:t>
      </w:r>
      <w:r>
        <w:t xml:space="preserve">for R </w:t>
      </w:r>
      <w:r w:rsidRPr="00083B15">
        <w:t>provides tools for time series models</w:t>
      </w:r>
    </w:p>
  </w:footnote>
  <w:footnote w:id="7">
    <w:p w:rsidR="002B46B2" w:rsidRPr="00083B15" w:rsidRDefault="002B46B2" w:rsidP="00083B15">
      <w:pPr>
        <w:pStyle w:val="footnote"/>
      </w:pPr>
      <w:r w:rsidRPr="00083B15">
        <w:t xml:space="preserve">The </w:t>
      </w:r>
      <w:r w:rsidRPr="00E22016">
        <w:rPr>
          <w:i/>
        </w:rPr>
        <w:t>stats</w:t>
      </w:r>
      <w:r w:rsidRPr="00083B15">
        <w:t xml:space="preserve"> library </w:t>
      </w:r>
      <w:r>
        <w:t xml:space="preserve">for R </w:t>
      </w:r>
      <w:r w:rsidRPr="00083B15">
        <w:t>provides core statistics functions</w:t>
      </w:r>
      <w:r>
        <w:t>.</w:t>
      </w:r>
    </w:p>
  </w:footnote>
  <w:footnote w:id="8">
    <w:p w:rsidR="002B46B2" w:rsidRDefault="002B46B2" w:rsidP="00D55EF1">
      <w:pPr>
        <w:pStyle w:val="footnote"/>
        <w:rPr>
          <w:ins w:id="989" w:author="Anvik, John" w:date="2015-03-13T12:54:00Z"/>
        </w:rPr>
      </w:pPr>
      <w:ins w:id="990" w:author="Anvik, John" w:date="2015-03-13T12:54:00Z">
        <w:r>
          <w:t xml:space="preserve">JIRA is an issue tracking and project management system made by </w:t>
        </w:r>
        <w:proofErr w:type="spellStart"/>
        <w:r>
          <w:t>Atlassian</w:t>
        </w:r>
        <w:proofErr w:type="spellEnd"/>
        <w:r>
          <w:t>, who provide free JIRA subscriptions for qualified open source projects.</w:t>
        </w:r>
      </w:ins>
    </w:p>
  </w:footnote>
  <w:footnote w:id="9">
    <w:p w:rsidR="002B46B2" w:rsidRDefault="002B46B2" w:rsidP="00D55EF1">
      <w:pPr>
        <w:pStyle w:val="footnote"/>
        <w:rPr>
          <w:ins w:id="1001" w:author="Anvik, John" w:date="2015-03-13T12:54:00Z"/>
        </w:rPr>
      </w:pPr>
      <w:ins w:id="1002" w:author="Anvik, John" w:date="2015-03-13T12:54:00Z">
        <w:r>
          <w:t>Python is a dynamic, general purpose programming language.</w:t>
        </w:r>
      </w:ins>
    </w:p>
  </w:footnote>
  <w:footnote w:id="10">
    <w:p w:rsidR="002B46B2" w:rsidRDefault="002B46B2" w:rsidP="0072293B">
      <w:pPr>
        <w:pStyle w:val="footnote"/>
        <w:rPr>
          <w:ins w:id="1017" w:author="Anvik, John" w:date="2015-03-13T12:39:00Z"/>
        </w:rPr>
      </w:pPr>
      <w:ins w:id="1018" w:author="Anvik, John" w:date="2015-03-13T12:39:00Z">
        <w:r>
          <w:t>R is a popular software environment for statistical computing.</w:t>
        </w:r>
      </w:ins>
    </w:p>
  </w:footnote>
  <w:footnote w:id="11">
    <w:p w:rsidR="002B46B2" w:rsidDel="00CB2AF7" w:rsidRDefault="002B46B2" w:rsidP="00C07613">
      <w:pPr>
        <w:pStyle w:val="footnote"/>
        <w:rPr>
          <w:ins w:id="1069" w:author="Anvik, John" w:date="2015-03-13T11:25:00Z"/>
          <w:del w:id="1070" w:author="Anvik, John" w:date="2015-03-13T13:18:00Z"/>
        </w:rPr>
      </w:pPr>
      <w:ins w:id="1071" w:author="Anvik, John" w:date="2015-03-13T11:25:00Z">
        <w:del w:id="1072" w:author="Anvik, John" w:date="2015-03-13T13:18:00Z">
          <w:r w:rsidDel="00CB2AF7">
            <w:delText>JIRA is an issue tracking and project management system made by Atlassian, who provide free JIRA subscriptions for qualified open source projects.</w:delText>
          </w:r>
        </w:del>
      </w:ins>
    </w:p>
  </w:footnote>
  <w:footnote w:id="12">
    <w:p w:rsidR="002B46B2" w:rsidDel="00CB2AF7" w:rsidRDefault="002B46B2" w:rsidP="00C07613">
      <w:pPr>
        <w:pStyle w:val="footnote"/>
        <w:rPr>
          <w:ins w:id="1073" w:author="Anvik, John" w:date="2015-03-13T11:25:00Z"/>
          <w:del w:id="1074" w:author="Anvik, John" w:date="2015-03-13T13:18:00Z"/>
        </w:rPr>
      </w:pPr>
      <w:ins w:id="1075" w:author="Anvik, John" w:date="2015-03-13T11:25:00Z">
        <w:del w:id="1076" w:author="Anvik, John" w:date="2015-03-13T13:18:00Z">
          <w:r w:rsidDel="00CB2AF7">
            <w:delText>Python is a dynamic, general purpose programming language.</w:delText>
          </w:r>
        </w:del>
      </w:ins>
    </w:p>
  </w:footnote>
  <w:footnote w:id="13">
    <w:p w:rsidR="002B46B2" w:rsidDel="00CB2AF7" w:rsidRDefault="002B46B2" w:rsidP="00C07613">
      <w:pPr>
        <w:pStyle w:val="footnote"/>
        <w:rPr>
          <w:ins w:id="1080" w:author="Anvik, John" w:date="2015-03-13T11:25:00Z"/>
          <w:del w:id="1081" w:author="Anvik, John" w:date="2015-03-13T13:18:00Z"/>
        </w:rPr>
      </w:pPr>
      <w:ins w:id="1082" w:author="Anvik, John" w:date="2015-03-13T11:25:00Z">
        <w:del w:id="1083" w:author="Anvik, John" w:date="2015-03-13T13:18:00Z">
          <w:r w:rsidDel="00CB2AF7">
            <w:delText>R is a popular software environment for statistical computing.</w:delText>
          </w:r>
        </w:del>
      </w:ins>
    </w:p>
  </w:footnote>
  <w:footnote w:id="14">
    <w:p w:rsidR="002B46B2" w:rsidRDefault="002B46B2" w:rsidP="00C07613">
      <w:pPr>
        <w:pStyle w:val="footnote"/>
        <w:rPr>
          <w:ins w:id="1202" w:author="Anvik, John" w:date="2015-03-13T11:25:00Z"/>
        </w:rPr>
      </w:pPr>
      <w:ins w:id="1203" w:author="Anvik, John" w:date="2015-03-13T11:25:00Z">
        <w:r>
          <w:t xml:space="preserve">The </w:t>
        </w:r>
        <w:r>
          <w:fldChar w:fldCharType="begin"/>
        </w:r>
        <w:r>
          <w:instrText xml:space="preserve"> HYPERLINK "http://cran.r-project.org/web/packages/urca" </w:instrText>
        </w:r>
        <w:r>
          <w:fldChar w:fldCharType="separate"/>
        </w:r>
        <w:proofErr w:type="spellStart"/>
        <w:r w:rsidRPr="00083B15">
          <w:rPr>
            <w:i/>
          </w:rPr>
          <w:t>urca</w:t>
        </w:r>
        <w:proofErr w:type="spellEnd"/>
        <w:r>
          <w:rPr>
            <w:i/>
          </w:rPr>
          <w:fldChar w:fldCharType="end"/>
        </w:r>
        <w:r>
          <w:t xml:space="preserve"> library for R provides tests for time series data.</w:t>
        </w:r>
      </w:ins>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A31791"/>
    <w:multiLevelType w:val="multilevel"/>
    <w:tmpl w:val="9FEEF092"/>
    <w:styleLink w:val="WWOutlineListStyle"/>
    <w:lvl w:ilvl="0">
      <w:start w:val="1"/>
      <w:numFmt w:val="upperRoman"/>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1">
    <w:nsid w:val="11F04922"/>
    <w:multiLevelType w:val="multilevel"/>
    <w:tmpl w:val="B8181522"/>
    <w:styleLink w:val="WW8Num4"/>
    <w:lvl w:ilvl="0">
      <w:start w:val="1"/>
      <w:numFmt w:val="upperRoman"/>
      <w:pStyle w:val="Heading4"/>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abstractNum w:abstractNumId="2">
    <w:nsid w:val="1B2B0575"/>
    <w:multiLevelType w:val="multilevel"/>
    <w:tmpl w:val="37ECC7D4"/>
    <w:styleLink w:val="WW8Num5"/>
    <w:lvl w:ilvl="0">
      <w:start w:val="1"/>
      <w:numFmt w:val="decimal"/>
      <w:pStyle w:val="references"/>
      <w:lvlText w:val="[%1]"/>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3">
    <w:nsid w:val="218A5431"/>
    <w:multiLevelType w:val="hybridMultilevel"/>
    <w:tmpl w:val="70BC7AF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667309"/>
    <w:multiLevelType w:val="multilevel"/>
    <w:tmpl w:val="E7DEC6FA"/>
    <w:styleLink w:val="WW8Num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39604724"/>
    <w:multiLevelType w:val="multilevel"/>
    <w:tmpl w:val="F5E88FDA"/>
    <w:styleLink w:val="WW8Num3"/>
    <w:lvl w:ilvl="0">
      <w:numFmt w:val="bullet"/>
      <w:pStyle w:val="bulletlist"/>
      <w:lvlText w:val=""/>
      <w:lvlJc w:val="left"/>
      <w:rPr>
        <w:rFonts w:ascii="Symbol" w:hAnsi="Symbol" w:cs="Symbol"/>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6">
    <w:nsid w:val="43A379C6"/>
    <w:multiLevelType w:val="multilevel"/>
    <w:tmpl w:val="0C86E382"/>
    <w:styleLink w:val="WW8Num2"/>
    <w:lvl w:ilvl="0">
      <w:start w:val="1"/>
      <w:numFmt w:val="decimal"/>
      <w:pStyle w:val="footnote"/>
      <w:lvlText w:val="%1 "/>
      <w:lvlJc w:val="left"/>
      <w:rPr>
        <w:rFonts w:ascii="Times New Roman" w:hAnsi="Times New Roman" w:cs="Times New Roman"/>
        <w:b w:val="0"/>
        <w:bCs w:val="0"/>
        <w:i w:val="0"/>
        <w:iCs w:val="0"/>
        <w:caps w:val="0"/>
        <w:smallCaps w:val="0"/>
        <w:strike w:val="0"/>
        <w:dstrike w:val="0"/>
        <w:outline w:val="0"/>
        <w:vanish w:val="0"/>
        <w:position w:val="0"/>
        <w:sz w:val="16"/>
        <w:szCs w:val="16"/>
        <w:vertAlign w:val="superscript"/>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59E577F9"/>
    <w:multiLevelType w:val="hybridMultilevel"/>
    <w:tmpl w:val="C4BABCB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8">
    <w:nsid w:val="5C353306"/>
    <w:multiLevelType w:val="multilevel"/>
    <w:tmpl w:val="2FE0305C"/>
    <w:styleLink w:val="WW8Num6"/>
    <w:lvl w:ilvl="0">
      <w:start w:val="1"/>
      <w:numFmt w:val="decimal"/>
      <w:pStyle w:val="figurecaption"/>
      <w:lvlText w:val="Figure %1. "/>
      <w:lvlJc w:val="left"/>
      <w:rPr>
        <w:rFonts w:ascii="Times New Roman" w:hAnsi="Times New Roman" w:cs="Times New Roman"/>
        <w:b w:val="0"/>
        <w:bCs w:val="0"/>
        <w:i w:val="0"/>
        <w:iCs w:val="0"/>
        <w:color w:val="00000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9">
    <w:nsid w:val="5C573FAB"/>
    <w:multiLevelType w:val="multilevel"/>
    <w:tmpl w:val="64D0138C"/>
    <w:styleLink w:val="WW8Num7"/>
    <w:lvl w:ilvl="0">
      <w:start w:val="1"/>
      <w:numFmt w:val="upperRoman"/>
      <w:pStyle w:val="tablehead"/>
      <w:lvlText w:val="TABLE %1. "/>
      <w:lvlJc w:val="left"/>
      <w:rPr>
        <w:rFonts w:ascii="Times New Roman" w:hAnsi="Times New Roman" w:cs="Times New Roman"/>
        <w:b w:val="0"/>
        <w:bCs w:val="0"/>
        <w:i w:val="0"/>
        <w:iCs w:val="0"/>
        <w:sz w:val="16"/>
        <w:szCs w:val="16"/>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0">
    <w:nsid w:val="60C93A97"/>
    <w:multiLevelType w:val="multilevel"/>
    <w:tmpl w:val="01A67FC0"/>
    <w:styleLink w:val="WW8Num1"/>
    <w:lvl w:ilvl="0">
      <w:start w:val="1"/>
      <w:numFmt w:val="upperRoman"/>
      <w:pStyle w:val="Heading7"/>
      <w:lvlText w:val="%1."/>
      <w:lvlJc w:val="center"/>
      <w:rPr>
        <w:rFonts w:ascii="Times New Roman" w:hAnsi="Times New Roman" w:cs="Times New Roman"/>
        <w:caps w:val="0"/>
        <w:smallCaps w:val="0"/>
        <w:strike w:val="0"/>
        <w:dstrike w:val="0"/>
        <w:outline w:val="0"/>
        <w:vanish w:val="0"/>
        <w:color w:val="000000"/>
        <w:position w:val="0"/>
        <w:sz w:val="20"/>
        <w:szCs w:val="20"/>
        <w:vertAlign w:val="baseline"/>
      </w:rPr>
    </w:lvl>
    <w:lvl w:ilvl="1">
      <w:start w:val="1"/>
      <w:numFmt w:val="upperLetter"/>
      <w:lvlText w:val="%2."/>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2">
      <w:start w:val="1"/>
      <w:numFmt w:val="decimal"/>
      <w:lvlText w:val="%3)"/>
      <w:lvlJc w:val="left"/>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lvl>
    <w:lvl w:ilvl="3">
      <w:start w:val="1"/>
      <w:numFmt w:val="lowerLetter"/>
      <w:lvlText w:val="%4)"/>
      <w:lvlJc w:val="left"/>
      <w:rPr>
        <w:rFonts w:ascii="Times New Roman" w:hAnsi="Times New Roman" w:cs="Times New Roman"/>
        <w:b w:val="0"/>
        <w:bCs w:val="0"/>
        <w:i/>
        <w:iCs/>
        <w:sz w:val="20"/>
        <w:szCs w:val="20"/>
      </w:rPr>
    </w:lvl>
    <w:lvl w:ilvl="4">
      <w:start w:val="1"/>
      <w:numFmt w:val="none"/>
      <w:lvlText w:val="%5"/>
      <w:lvlJc w:val="left"/>
      <w:rPr>
        <w:rFonts w:cs="Times New Roman"/>
      </w:rPr>
    </w:lvl>
    <w:lvl w:ilvl="5">
      <w:start w:val="1"/>
      <w:numFmt w:val="lowerLetter"/>
      <w:lvlText w:val="(%6)"/>
      <w:lvlJc w:val="left"/>
      <w:rPr>
        <w:rFonts w:cs="Times New Roman"/>
      </w:rPr>
    </w:lvl>
    <w:lvl w:ilvl="6">
      <w:start w:val="1"/>
      <w:numFmt w:val="lowerRoman"/>
      <w:lvlText w:val="(%7)"/>
      <w:lvlJc w:val="left"/>
      <w:rPr>
        <w:rFonts w:cs="Times New Roman"/>
      </w:rPr>
    </w:lvl>
    <w:lvl w:ilvl="7">
      <w:start w:val="1"/>
      <w:numFmt w:val="lowerLetter"/>
      <w:lvlText w:val="(%8)"/>
      <w:lvlJc w:val="left"/>
      <w:rPr>
        <w:rFonts w:cs="Times New Roman"/>
      </w:rPr>
    </w:lvl>
    <w:lvl w:ilvl="8">
      <w:start w:val="1"/>
      <w:numFmt w:val="lowerRoman"/>
      <w:lvlText w:val="(%9)"/>
      <w:lvlJc w:val="left"/>
      <w:rPr>
        <w:rFonts w:cs="Times New Roman"/>
      </w:rPr>
    </w:lvl>
  </w:abstractNum>
  <w:num w:numId="1">
    <w:abstractNumId w:val="0"/>
  </w:num>
  <w:num w:numId="2">
    <w:abstractNumId w:val="10"/>
  </w:num>
  <w:num w:numId="3">
    <w:abstractNumId w:val="6"/>
  </w:num>
  <w:num w:numId="4">
    <w:abstractNumId w:val="5"/>
  </w:num>
  <w:num w:numId="5">
    <w:abstractNumId w:val="1"/>
  </w:num>
  <w:num w:numId="6">
    <w:abstractNumId w:val="2"/>
  </w:num>
  <w:num w:numId="7">
    <w:abstractNumId w:val="8"/>
  </w:num>
  <w:num w:numId="8">
    <w:abstractNumId w:val="9"/>
  </w:num>
  <w:num w:numId="9">
    <w:abstractNumId w:val="4"/>
  </w:num>
  <w:num w:numId="10">
    <w:abstractNumId w:val="1"/>
    <w:lvlOverride w:ilvl="0">
      <w:startOverride w:val="1"/>
    </w:lvlOverride>
  </w:num>
  <w:num w:numId="11">
    <w:abstractNumId w:val="4"/>
    <w:lvlOverride w:ilvl="0">
      <w:startOverride w:val="1"/>
    </w:lvlOverride>
  </w:num>
  <w:num w:numId="12">
    <w:abstractNumId w:val="2"/>
    <w:lvlOverride w:ilvl="0">
      <w:startOverride w:val="1"/>
    </w:lvlOverride>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revisionView w:markup="0"/>
  <w:trackRevisions/>
  <w:defaultTabStop w:val="48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C2431"/>
    <w:rsid w:val="00010D86"/>
    <w:rsid w:val="00045CD1"/>
    <w:rsid w:val="000526B0"/>
    <w:rsid w:val="00060298"/>
    <w:rsid w:val="0006774E"/>
    <w:rsid w:val="00077224"/>
    <w:rsid w:val="00083B15"/>
    <w:rsid w:val="000917C8"/>
    <w:rsid w:val="000C0D89"/>
    <w:rsid w:val="000C5E76"/>
    <w:rsid w:val="000D19BB"/>
    <w:rsid w:val="000E0522"/>
    <w:rsid w:val="00100037"/>
    <w:rsid w:val="00115705"/>
    <w:rsid w:val="00125731"/>
    <w:rsid w:val="0014523A"/>
    <w:rsid w:val="0015505C"/>
    <w:rsid w:val="00173FDC"/>
    <w:rsid w:val="00184C75"/>
    <w:rsid w:val="0019332C"/>
    <w:rsid w:val="001A6835"/>
    <w:rsid w:val="001B0D80"/>
    <w:rsid w:val="001B207B"/>
    <w:rsid w:val="001B577A"/>
    <w:rsid w:val="001C7204"/>
    <w:rsid w:val="001D0883"/>
    <w:rsid w:val="001D4B5A"/>
    <w:rsid w:val="001E07BD"/>
    <w:rsid w:val="001E7CD9"/>
    <w:rsid w:val="00211BB3"/>
    <w:rsid w:val="002256D9"/>
    <w:rsid w:val="00241F4C"/>
    <w:rsid w:val="00243C24"/>
    <w:rsid w:val="00253264"/>
    <w:rsid w:val="00253D6D"/>
    <w:rsid w:val="00255D32"/>
    <w:rsid w:val="0028661D"/>
    <w:rsid w:val="00295AE8"/>
    <w:rsid w:val="002A0AD5"/>
    <w:rsid w:val="002B46B2"/>
    <w:rsid w:val="002F6507"/>
    <w:rsid w:val="00335708"/>
    <w:rsid w:val="003368B1"/>
    <w:rsid w:val="00337488"/>
    <w:rsid w:val="00344388"/>
    <w:rsid w:val="003554DD"/>
    <w:rsid w:val="003608F8"/>
    <w:rsid w:val="00372355"/>
    <w:rsid w:val="00381404"/>
    <w:rsid w:val="00395F3A"/>
    <w:rsid w:val="003B66F0"/>
    <w:rsid w:val="003F03B2"/>
    <w:rsid w:val="004043EF"/>
    <w:rsid w:val="00450E62"/>
    <w:rsid w:val="00454B96"/>
    <w:rsid w:val="00486E56"/>
    <w:rsid w:val="004A4679"/>
    <w:rsid w:val="004A6401"/>
    <w:rsid w:val="004B4A8F"/>
    <w:rsid w:val="004B71F2"/>
    <w:rsid w:val="004D086B"/>
    <w:rsid w:val="004D1846"/>
    <w:rsid w:val="004D2951"/>
    <w:rsid w:val="004E415C"/>
    <w:rsid w:val="004F0461"/>
    <w:rsid w:val="004F284F"/>
    <w:rsid w:val="00500D19"/>
    <w:rsid w:val="0050704D"/>
    <w:rsid w:val="00531F64"/>
    <w:rsid w:val="00547271"/>
    <w:rsid w:val="0056118A"/>
    <w:rsid w:val="005743F5"/>
    <w:rsid w:val="00577CEB"/>
    <w:rsid w:val="00581AD7"/>
    <w:rsid w:val="0058316A"/>
    <w:rsid w:val="00597289"/>
    <w:rsid w:val="005C13B2"/>
    <w:rsid w:val="005C2431"/>
    <w:rsid w:val="005E7126"/>
    <w:rsid w:val="005F3945"/>
    <w:rsid w:val="00605D08"/>
    <w:rsid w:val="00617E51"/>
    <w:rsid w:val="006544FB"/>
    <w:rsid w:val="006800B6"/>
    <w:rsid w:val="00692611"/>
    <w:rsid w:val="006C1BDD"/>
    <w:rsid w:val="006C2AB6"/>
    <w:rsid w:val="006E2690"/>
    <w:rsid w:val="006F5EE3"/>
    <w:rsid w:val="00704F4B"/>
    <w:rsid w:val="007054D7"/>
    <w:rsid w:val="007061B0"/>
    <w:rsid w:val="007074B5"/>
    <w:rsid w:val="007152DA"/>
    <w:rsid w:val="0072293B"/>
    <w:rsid w:val="00730B24"/>
    <w:rsid w:val="007314C9"/>
    <w:rsid w:val="007603AA"/>
    <w:rsid w:val="00764932"/>
    <w:rsid w:val="00765572"/>
    <w:rsid w:val="0077267B"/>
    <w:rsid w:val="0077473C"/>
    <w:rsid w:val="00776956"/>
    <w:rsid w:val="00776B4F"/>
    <w:rsid w:val="00786992"/>
    <w:rsid w:val="00787344"/>
    <w:rsid w:val="0079271E"/>
    <w:rsid w:val="0079782A"/>
    <w:rsid w:val="00797BDF"/>
    <w:rsid w:val="007A3D35"/>
    <w:rsid w:val="007C7692"/>
    <w:rsid w:val="007D2A28"/>
    <w:rsid w:val="007F0D2F"/>
    <w:rsid w:val="007F6EAE"/>
    <w:rsid w:val="007F7E92"/>
    <w:rsid w:val="0080288F"/>
    <w:rsid w:val="00807CB6"/>
    <w:rsid w:val="00827F22"/>
    <w:rsid w:val="00831E97"/>
    <w:rsid w:val="00832AA8"/>
    <w:rsid w:val="0083530B"/>
    <w:rsid w:val="00855E0D"/>
    <w:rsid w:val="008659EE"/>
    <w:rsid w:val="00875B4A"/>
    <w:rsid w:val="00881BFA"/>
    <w:rsid w:val="00882B7D"/>
    <w:rsid w:val="00882CA4"/>
    <w:rsid w:val="00884F5F"/>
    <w:rsid w:val="008C6ABA"/>
    <w:rsid w:val="009016AC"/>
    <w:rsid w:val="009429D6"/>
    <w:rsid w:val="00962E22"/>
    <w:rsid w:val="00985F42"/>
    <w:rsid w:val="00991C14"/>
    <w:rsid w:val="009B3464"/>
    <w:rsid w:val="009B4478"/>
    <w:rsid w:val="009B5E70"/>
    <w:rsid w:val="009B7492"/>
    <w:rsid w:val="009C201E"/>
    <w:rsid w:val="009D25C8"/>
    <w:rsid w:val="009E00C1"/>
    <w:rsid w:val="009E4E7A"/>
    <w:rsid w:val="009E7560"/>
    <w:rsid w:val="00A117A6"/>
    <w:rsid w:val="00A11B34"/>
    <w:rsid w:val="00A13391"/>
    <w:rsid w:val="00A36FF3"/>
    <w:rsid w:val="00A47712"/>
    <w:rsid w:val="00A516C8"/>
    <w:rsid w:val="00A51BC9"/>
    <w:rsid w:val="00A56E74"/>
    <w:rsid w:val="00A63E50"/>
    <w:rsid w:val="00A91745"/>
    <w:rsid w:val="00A95873"/>
    <w:rsid w:val="00AA08D5"/>
    <w:rsid w:val="00AA6FFC"/>
    <w:rsid w:val="00AB4AF7"/>
    <w:rsid w:val="00AC0DAB"/>
    <w:rsid w:val="00AD11E1"/>
    <w:rsid w:val="00AD3AAA"/>
    <w:rsid w:val="00AE698E"/>
    <w:rsid w:val="00AF2EA8"/>
    <w:rsid w:val="00AF5166"/>
    <w:rsid w:val="00B03A55"/>
    <w:rsid w:val="00B057EC"/>
    <w:rsid w:val="00B31113"/>
    <w:rsid w:val="00B35F55"/>
    <w:rsid w:val="00B42093"/>
    <w:rsid w:val="00B46350"/>
    <w:rsid w:val="00B509D2"/>
    <w:rsid w:val="00B6727F"/>
    <w:rsid w:val="00B6759F"/>
    <w:rsid w:val="00B7065B"/>
    <w:rsid w:val="00B75E0A"/>
    <w:rsid w:val="00B91D33"/>
    <w:rsid w:val="00B92D68"/>
    <w:rsid w:val="00BD1BBF"/>
    <w:rsid w:val="00BE65F9"/>
    <w:rsid w:val="00BF2C0F"/>
    <w:rsid w:val="00BF4C84"/>
    <w:rsid w:val="00BF74A9"/>
    <w:rsid w:val="00C00D95"/>
    <w:rsid w:val="00C04632"/>
    <w:rsid w:val="00C07613"/>
    <w:rsid w:val="00C12077"/>
    <w:rsid w:val="00C16391"/>
    <w:rsid w:val="00C800F8"/>
    <w:rsid w:val="00CA2816"/>
    <w:rsid w:val="00CA4F5F"/>
    <w:rsid w:val="00CA5BC2"/>
    <w:rsid w:val="00CB2AF7"/>
    <w:rsid w:val="00CB495A"/>
    <w:rsid w:val="00CB7E97"/>
    <w:rsid w:val="00CD0B3C"/>
    <w:rsid w:val="00CF5E7C"/>
    <w:rsid w:val="00D0724F"/>
    <w:rsid w:val="00D5185A"/>
    <w:rsid w:val="00D533DE"/>
    <w:rsid w:val="00D55EF1"/>
    <w:rsid w:val="00D735CD"/>
    <w:rsid w:val="00D75140"/>
    <w:rsid w:val="00D80E36"/>
    <w:rsid w:val="00D904C8"/>
    <w:rsid w:val="00D91229"/>
    <w:rsid w:val="00D97509"/>
    <w:rsid w:val="00DD1589"/>
    <w:rsid w:val="00DD7AF3"/>
    <w:rsid w:val="00E07A3E"/>
    <w:rsid w:val="00E12C62"/>
    <w:rsid w:val="00E20D24"/>
    <w:rsid w:val="00E22016"/>
    <w:rsid w:val="00E23EC3"/>
    <w:rsid w:val="00E24AB8"/>
    <w:rsid w:val="00E25ACA"/>
    <w:rsid w:val="00E41469"/>
    <w:rsid w:val="00E45D0C"/>
    <w:rsid w:val="00E46E2B"/>
    <w:rsid w:val="00E47CB7"/>
    <w:rsid w:val="00E65423"/>
    <w:rsid w:val="00EC0DD5"/>
    <w:rsid w:val="00ED5E6E"/>
    <w:rsid w:val="00EF6B18"/>
    <w:rsid w:val="00F20CB3"/>
    <w:rsid w:val="00F245A2"/>
    <w:rsid w:val="00F263BE"/>
    <w:rsid w:val="00F27224"/>
    <w:rsid w:val="00F51F58"/>
    <w:rsid w:val="00F71913"/>
    <w:rsid w:val="00F75F67"/>
    <w:rsid w:val="00F81E10"/>
    <w:rsid w:val="00FB0428"/>
    <w:rsid w:val="00FB4DE8"/>
    <w:rsid w:val="00FC3D8E"/>
    <w:rsid w:val="00FC4311"/>
    <w:rsid w:val="00FD142A"/>
    <w:rsid w:val="00FD5577"/>
    <w:rsid w:val="00FF24FE"/>
    <w:rsid w:val="00FF34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Standard"/>
    <w:next w:val="Standard"/>
    <w:pPr>
      <w:keepNext/>
      <w:keepLines/>
      <w:tabs>
        <w:tab w:val="left" w:pos="216"/>
        <w:tab w:val="left" w:pos="576"/>
      </w:tabs>
      <w:spacing w:before="160" w:after="80"/>
      <w:ind w:firstLine="216"/>
      <w:outlineLvl w:val="0"/>
    </w:pPr>
    <w:rPr>
      <w:smallCaps/>
      <w:lang w:eastAsia="en-US"/>
    </w:rPr>
  </w:style>
  <w:style w:type="paragraph" w:styleId="Heading2">
    <w:name w:val="heading 2"/>
    <w:basedOn w:val="Standard"/>
    <w:next w:val="Standard"/>
    <w:pPr>
      <w:keepNext/>
      <w:keepLines/>
      <w:spacing w:before="120" w:after="60"/>
      <w:ind w:left="288" w:hanging="288"/>
      <w:jc w:val="left"/>
      <w:outlineLvl w:val="1"/>
    </w:pPr>
    <w:rPr>
      <w:i/>
      <w:iCs/>
      <w:lang w:eastAsia="en-US"/>
    </w:rPr>
  </w:style>
  <w:style w:type="paragraph" w:styleId="Heading3">
    <w:name w:val="heading 3"/>
    <w:basedOn w:val="Standard"/>
    <w:next w:val="Standard"/>
    <w:pPr>
      <w:tabs>
        <w:tab w:val="left" w:pos="540"/>
      </w:tabs>
      <w:spacing w:line="240" w:lineRule="exact"/>
      <w:ind w:firstLine="180"/>
      <w:jc w:val="both"/>
      <w:outlineLvl w:val="2"/>
    </w:pPr>
    <w:rPr>
      <w:i/>
      <w:iCs/>
      <w:lang w:eastAsia="en-US"/>
    </w:rPr>
  </w:style>
  <w:style w:type="paragraph" w:styleId="Heading4">
    <w:name w:val="heading 4"/>
    <w:basedOn w:val="Standard"/>
    <w:next w:val="Standard"/>
    <w:pPr>
      <w:numPr>
        <w:numId w:val="5"/>
      </w:numPr>
      <w:tabs>
        <w:tab w:val="left" w:pos="720"/>
      </w:tabs>
      <w:spacing w:before="40" w:after="40"/>
      <w:ind w:firstLine="360"/>
      <w:jc w:val="both"/>
      <w:outlineLvl w:val="3"/>
    </w:pPr>
    <w:rPr>
      <w:i/>
      <w:iCs/>
      <w:lang w:eastAsia="en-US"/>
    </w:rPr>
  </w:style>
  <w:style w:type="paragraph" w:styleId="Heading5">
    <w:name w:val="heading 5"/>
    <w:basedOn w:val="Standard"/>
    <w:next w:val="Standard"/>
    <w:pPr>
      <w:tabs>
        <w:tab w:val="left" w:pos="360"/>
      </w:tabs>
      <w:spacing w:before="160" w:after="80"/>
      <w:outlineLvl w:val="4"/>
    </w:pPr>
    <w:rPr>
      <w:smallCaps/>
      <w:lang w:eastAsia="en-US"/>
    </w:rPr>
  </w:style>
  <w:style w:type="paragraph" w:styleId="Heading6">
    <w:name w:val="heading 6"/>
    <w:basedOn w:val="Heading"/>
    <w:next w:val="Textbody"/>
    <w:pPr>
      <w:spacing w:before="60" w:after="60"/>
      <w:outlineLvl w:val="5"/>
    </w:pPr>
    <w:rPr>
      <w:b/>
      <w:bCs/>
      <w:i/>
      <w:iCs/>
      <w:sz w:val="24"/>
      <w:szCs w:val="24"/>
    </w:rPr>
  </w:style>
  <w:style w:type="paragraph" w:styleId="Heading7">
    <w:name w:val="heading 7"/>
    <w:basedOn w:val="Heading"/>
    <w:next w:val="Textbody"/>
    <w:pPr>
      <w:numPr>
        <w:numId w:val="2"/>
      </w:numPr>
      <w:spacing w:before="60" w:after="60"/>
      <w:outlineLvl w:val="6"/>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pPr>
      <w:widowControl/>
      <w:jc w:val="center"/>
    </w:pPr>
    <w:rPr>
      <w:rFonts w:ascii="Times New Roman" w:eastAsia="SimSun, 宋体" w:hAnsi="Times New Roman" w:cs="Times New Roman"/>
      <w:sz w:val="20"/>
      <w:szCs w:val="20"/>
      <w:lang w:bidi="ar-SA"/>
    </w:rPr>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20" w:line="228" w:lineRule="auto"/>
      <w:ind w:firstLine="288"/>
      <w:jc w:val="both"/>
    </w:pPr>
    <w:rPr>
      <w:spacing w:val="-1"/>
    </w:rPr>
  </w:style>
  <w:style w:type="paragraph" w:styleId="List">
    <w:name w:val="List"/>
    <w:basedOn w:val="Textbody"/>
    <w:rPr>
      <w:rFonts w:cs="FreeSans"/>
    </w:rPr>
  </w:style>
  <w:style w:type="paragraph" w:styleId="Caption">
    <w:name w:val="caption"/>
    <w:basedOn w:val="Standard"/>
    <w:rsid w:val="00BD1BBF"/>
    <w:pPr>
      <w:suppressLineNumbers/>
      <w:spacing w:before="120" w:after="120"/>
    </w:pPr>
    <w:rPr>
      <w:rFonts w:cs="FreeSans"/>
      <w:iCs/>
      <w:sz w:val="16"/>
      <w:szCs w:val="24"/>
    </w:rPr>
  </w:style>
  <w:style w:type="paragraph" w:customStyle="1" w:styleId="Index">
    <w:name w:val="Index"/>
    <w:basedOn w:val="Standard"/>
    <w:pPr>
      <w:suppressLineNumbers/>
    </w:pPr>
    <w:rPr>
      <w:rFonts w:cs="FreeSans"/>
    </w:rPr>
  </w:style>
  <w:style w:type="paragraph" w:customStyle="1" w:styleId="Abstract">
    <w:name w:val="Abstract"/>
    <w:pPr>
      <w:widowControl/>
      <w:spacing w:after="200"/>
      <w:jc w:val="both"/>
    </w:pPr>
    <w:rPr>
      <w:rFonts w:ascii="Times New Roman" w:eastAsia="SimSun, 宋体" w:hAnsi="Times New Roman" w:cs="Times New Roman"/>
      <w:b/>
      <w:bCs/>
      <w:sz w:val="18"/>
      <w:szCs w:val="18"/>
      <w:lang w:bidi="ar-SA"/>
    </w:rPr>
  </w:style>
  <w:style w:type="paragraph" w:customStyle="1" w:styleId="Affiliation">
    <w:name w:val="Affiliation"/>
    <w:pPr>
      <w:widowControl/>
      <w:jc w:val="center"/>
    </w:pPr>
    <w:rPr>
      <w:rFonts w:ascii="Times New Roman" w:eastAsia="SimSun, 宋体" w:hAnsi="Times New Roman" w:cs="Times New Roman"/>
      <w:sz w:val="20"/>
      <w:szCs w:val="20"/>
      <w:lang w:bidi="ar-SA"/>
    </w:rPr>
  </w:style>
  <w:style w:type="paragraph" w:customStyle="1" w:styleId="Author">
    <w:name w:val="Author"/>
    <w:pPr>
      <w:widowControl/>
      <w:spacing w:before="360" w:after="40"/>
      <w:jc w:val="center"/>
    </w:pPr>
    <w:rPr>
      <w:rFonts w:ascii="Times New Roman" w:eastAsia="SimSun, 宋体" w:hAnsi="Times New Roman" w:cs="Times New Roman"/>
      <w:sz w:val="22"/>
      <w:szCs w:val="22"/>
      <w:lang w:eastAsia="en-US" w:bidi="ar-SA"/>
    </w:rPr>
  </w:style>
  <w:style w:type="paragraph" w:customStyle="1" w:styleId="bulletlist">
    <w:name w:val="bullet list"/>
    <w:basedOn w:val="Textbody"/>
    <w:pPr>
      <w:numPr>
        <w:numId w:val="4"/>
      </w:numPr>
      <w:tabs>
        <w:tab w:val="left" w:pos="1296"/>
      </w:tabs>
      <w:ind w:left="648" w:hanging="360"/>
    </w:pPr>
  </w:style>
  <w:style w:type="paragraph" w:customStyle="1" w:styleId="equation">
    <w:name w:val="equation"/>
    <w:basedOn w:val="Standard"/>
    <w:pPr>
      <w:tabs>
        <w:tab w:val="center" w:pos="2520"/>
        <w:tab w:val="right" w:pos="5040"/>
      </w:tabs>
      <w:spacing w:before="240" w:after="240" w:line="216" w:lineRule="auto"/>
    </w:pPr>
    <w:rPr>
      <w:rFonts w:ascii="Symbol" w:hAnsi="Symbol" w:cs="Symbol"/>
    </w:rPr>
  </w:style>
  <w:style w:type="paragraph" w:customStyle="1" w:styleId="figurecaption">
    <w:name w:val="figure caption"/>
    <w:pPr>
      <w:widowControl/>
      <w:numPr>
        <w:numId w:val="7"/>
      </w:numPr>
      <w:spacing w:before="80" w:after="200"/>
      <w:jc w:val="center"/>
    </w:pPr>
    <w:rPr>
      <w:rFonts w:ascii="Times New Roman" w:eastAsia="SimSun, 宋体" w:hAnsi="Times New Roman" w:cs="Times New Roman"/>
      <w:sz w:val="16"/>
      <w:szCs w:val="16"/>
      <w:lang w:eastAsia="en-US" w:bidi="ar-SA"/>
    </w:rPr>
  </w:style>
  <w:style w:type="paragraph" w:customStyle="1" w:styleId="footnote">
    <w:name w:val="footnote"/>
    <w:pPr>
      <w:widowControl/>
      <w:numPr>
        <w:numId w:val="3"/>
      </w:numPr>
      <w:spacing w:after="40"/>
    </w:pPr>
    <w:rPr>
      <w:rFonts w:ascii="Times New Roman" w:eastAsia="SimSun, 宋体" w:hAnsi="Times New Roman" w:cs="Times New Roman"/>
      <w:sz w:val="16"/>
      <w:szCs w:val="16"/>
      <w:lang w:bidi="ar-SA"/>
    </w:rPr>
  </w:style>
  <w:style w:type="paragraph" w:customStyle="1" w:styleId="keywords">
    <w:name w:val="key words"/>
    <w:pPr>
      <w:widowControl/>
      <w:spacing w:after="120"/>
      <w:ind w:firstLine="288"/>
      <w:jc w:val="both"/>
    </w:pPr>
    <w:rPr>
      <w:rFonts w:ascii="Times New Roman" w:eastAsia="SimSun, 宋体" w:hAnsi="Times New Roman" w:cs="Times New Roman"/>
      <w:b/>
      <w:bCs/>
      <w:i/>
      <w:iCs/>
      <w:sz w:val="18"/>
      <w:szCs w:val="18"/>
      <w:lang w:eastAsia="en-US" w:bidi="ar-SA"/>
    </w:rPr>
  </w:style>
  <w:style w:type="paragraph" w:customStyle="1" w:styleId="papersubtitle">
    <w:name w:val="paper subtitle"/>
    <w:pPr>
      <w:widowControl/>
      <w:spacing w:after="120"/>
      <w:jc w:val="center"/>
    </w:pPr>
    <w:rPr>
      <w:rFonts w:ascii="Times New Roman" w:eastAsia="MS Mincho" w:hAnsi="Times New Roman" w:cs="Times New Roman"/>
      <w:sz w:val="28"/>
      <w:szCs w:val="28"/>
      <w:lang w:eastAsia="en-US" w:bidi="ar-SA"/>
    </w:rPr>
  </w:style>
  <w:style w:type="paragraph" w:customStyle="1" w:styleId="papertitle">
    <w:name w:val="paper title"/>
    <w:pPr>
      <w:widowControl/>
      <w:spacing w:after="120"/>
      <w:jc w:val="center"/>
    </w:pPr>
    <w:rPr>
      <w:rFonts w:ascii="Times New Roman" w:eastAsia="MS Mincho" w:hAnsi="Times New Roman" w:cs="Times New Roman"/>
      <w:sz w:val="48"/>
      <w:szCs w:val="48"/>
      <w:lang w:eastAsia="en-US" w:bidi="ar-SA"/>
    </w:rPr>
  </w:style>
  <w:style w:type="paragraph" w:customStyle="1" w:styleId="references">
    <w:name w:val="references"/>
    <w:pPr>
      <w:widowControl/>
      <w:numPr>
        <w:numId w:val="6"/>
      </w:numPr>
      <w:spacing w:after="50" w:line="180" w:lineRule="exact"/>
      <w:jc w:val="both"/>
    </w:pPr>
    <w:rPr>
      <w:rFonts w:ascii="Times New Roman" w:eastAsia="MS Mincho" w:hAnsi="Times New Roman" w:cs="Times New Roman"/>
      <w:sz w:val="16"/>
      <w:szCs w:val="16"/>
      <w:lang w:eastAsia="en-US" w:bidi="ar-SA"/>
    </w:rPr>
  </w:style>
  <w:style w:type="paragraph" w:customStyle="1" w:styleId="sponsors">
    <w:name w:val="sponsors"/>
    <w:pPr>
      <w:widowControl/>
      <w:pBdr>
        <w:top w:val="single" w:sz="4" w:space="2" w:color="000000"/>
      </w:pBdr>
      <w:ind w:firstLine="288"/>
    </w:pPr>
    <w:rPr>
      <w:rFonts w:ascii="Times New Roman" w:eastAsia="SimSun, 宋体" w:hAnsi="Times New Roman" w:cs="Times New Roman"/>
      <w:sz w:val="16"/>
      <w:szCs w:val="16"/>
      <w:lang w:bidi="ar-SA"/>
    </w:rPr>
  </w:style>
  <w:style w:type="paragraph" w:customStyle="1" w:styleId="tablecolhead">
    <w:name w:val="table col head"/>
    <w:basedOn w:val="Standard"/>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widowControl/>
      <w:jc w:val="both"/>
    </w:pPr>
    <w:rPr>
      <w:rFonts w:ascii="Times New Roman" w:eastAsia="SimSun, 宋体" w:hAnsi="Times New Roman" w:cs="Times New Roman"/>
      <w:sz w:val="16"/>
      <w:szCs w:val="16"/>
      <w:lang w:eastAsia="en-US" w:bidi="ar-SA"/>
    </w:rPr>
  </w:style>
  <w:style w:type="paragraph" w:customStyle="1" w:styleId="tablefootnote">
    <w:name w:val="table footnote"/>
    <w:pPr>
      <w:widowControl/>
      <w:spacing w:before="60" w:after="30"/>
      <w:jc w:val="right"/>
    </w:pPr>
    <w:rPr>
      <w:rFonts w:ascii="Times New Roman" w:eastAsia="SimSun, 宋体" w:hAnsi="Times New Roman" w:cs="Times New Roman"/>
      <w:sz w:val="12"/>
      <w:szCs w:val="12"/>
      <w:lang w:bidi="ar-SA"/>
    </w:rPr>
  </w:style>
  <w:style w:type="paragraph" w:customStyle="1" w:styleId="tablehead">
    <w:name w:val="table head"/>
    <w:pPr>
      <w:widowControl/>
      <w:numPr>
        <w:numId w:val="8"/>
      </w:numPr>
      <w:spacing w:before="240" w:after="120" w:line="216" w:lineRule="auto"/>
      <w:jc w:val="center"/>
    </w:pPr>
    <w:rPr>
      <w:rFonts w:ascii="Times New Roman" w:eastAsia="SimSun, 宋体" w:hAnsi="Times New Roman" w:cs="Times New Roman"/>
      <w:smallCaps/>
      <w:sz w:val="16"/>
      <w:szCs w:val="16"/>
      <w:lang w:eastAsia="en-US" w:bidi="ar-SA"/>
    </w:rPr>
  </w:style>
  <w:style w:type="paragraph" w:customStyle="1" w:styleId="Framecontents">
    <w:name w:val="Frame contents"/>
    <w:basedOn w:val="Standard"/>
  </w:style>
  <w:style w:type="paragraph" w:customStyle="1" w:styleId="TableContents">
    <w:name w:val="Table Contents"/>
    <w:basedOn w:val="Standard"/>
    <w:pPr>
      <w:suppressLineNumbers/>
    </w:pPr>
  </w:style>
  <w:style w:type="paragraph" w:customStyle="1" w:styleId="TableHeading">
    <w:name w:val="Table Heading"/>
    <w:basedOn w:val="TableContents"/>
    <w:rPr>
      <w:b/>
      <w:bCs/>
    </w:rPr>
  </w:style>
  <w:style w:type="paragraph" w:customStyle="1" w:styleId="PreformattedText">
    <w:name w:val="Preformatted Text"/>
    <w:basedOn w:val="Standard"/>
    <w:rPr>
      <w:rFonts w:ascii="Liberation Mono" w:eastAsia="Droid Sans Fallback" w:hAnsi="Liberation Mono" w:cs="Liberation Mono"/>
    </w:rPr>
  </w:style>
  <w:style w:type="paragraph" w:customStyle="1" w:styleId="Quotations">
    <w:name w:val="Quotations"/>
    <w:basedOn w:val="Standard"/>
    <w:pPr>
      <w:spacing w:after="283"/>
      <w:ind w:left="567" w:right="567"/>
    </w:pPr>
  </w:style>
  <w:style w:type="paragraph" w:styleId="Title">
    <w:name w:val="Title"/>
    <w:basedOn w:val="Heading"/>
    <w:next w:val="Textbody"/>
    <w:rPr>
      <w:b/>
      <w:bCs/>
      <w:sz w:val="56"/>
      <w:szCs w:val="56"/>
    </w:rPr>
  </w:style>
  <w:style w:type="paragraph" w:styleId="Subtitle">
    <w:name w:val="Subtitle"/>
    <w:basedOn w:val="Heading"/>
    <w:next w:val="Textbody"/>
    <w:pPr>
      <w:spacing w:before="60"/>
    </w:pPr>
    <w:rPr>
      <w:sz w:val="36"/>
      <w:szCs w:val="36"/>
    </w:rPr>
  </w:style>
  <w:style w:type="paragraph" w:customStyle="1" w:styleId="Illustration">
    <w:name w:val="Illustration"/>
    <w:basedOn w:val="Caption"/>
  </w:style>
  <w:style w:type="paragraph" w:customStyle="1" w:styleId="Footnote0">
    <w:name w:val="Footnote"/>
    <w:basedOn w:val="Standard"/>
    <w:rsid w:val="00991C14"/>
    <w:pPr>
      <w:suppressLineNumbers/>
      <w:ind w:left="339" w:hanging="339"/>
    </w:pPr>
    <w:rPr>
      <w:sz w:val="16"/>
    </w:rPr>
  </w:style>
  <w:style w:type="character" w:customStyle="1" w:styleId="WW8Num1z0">
    <w:name w:val="WW8Num1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1z1">
    <w:name w:val="WW8Num1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1z3">
    <w:name w:val="WW8Num1z3"/>
    <w:rPr>
      <w:rFonts w:ascii="Times New Roman" w:hAnsi="Times New Roman" w:cs="Times New Roman"/>
      <w:b w:val="0"/>
      <w:bCs w:val="0"/>
      <w:i/>
      <w:iCs/>
      <w:sz w:val="20"/>
      <w:szCs w:val="20"/>
    </w:rPr>
  </w:style>
  <w:style w:type="character" w:customStyle="1" w:styleId="WW8Num1z4">
    <w:name w:val="WW8Num1z4"/>
    <w:rPr>
      <w:rFonts w:cs="Times New Roman"/>
    </w:rPr>
  </w:style>
  <w:style w:type="character" w:customStyle="1" w:styleId="WW8Num2z0">
    <w:name w:val="WW8Num2z0"/>
    <w:rPr>
      <w:rFonts w:ascii="Times New Roman" w:hAnsi="Times New Roman" w:cs="Times New Roman"/>
      <w:b w:val="0"/>
      <w:bCs w:val="0"/>
      <w:i w:val="0"/>
      <w:iCs w:val="0"/>
      <w:caps w:val="0"/>
      <w:smallCaps w:val="0"/>
      <w:strike w:val="0"/>
      <w:dstrike w:val="0"/>
      <w:outline w:val="0"/>
      <w:vanish w:val="0"/>
      <w:position w:val="0"/>
      <w:sz w:val="16"/>
      <w:szCs w:val="16"/>
      <w:vertAlign w:val="superscript"/>
    </w:rPr>
  </w:style>
  <w:style w:type="character" w:customStyle="1" w:styleId="WW8Num3z0">
    <w:name w:val="WW8Num3z0"/>
    <w:rPr>
      <w:rFonts w:ascii="Symbol" w:hAnsi="Symbol" w:cs="Symbol"/>
    </w:rPr>
  </w:style>
  <w:style w:type="character" w:customStyle="1" w:styleId="WW8Num4z0">
    <w:name w:val="WW8Num4z0"/>
    <w:rPr>
      <w:rFonts w:ascii="Times New Roman" w:hAnsi="Times New Roman" w:cs="Times New Roman"/>
      <w:caps w:val="0"/>
      <w:smallCaps w:val="0"/>
      <w:strike w:val="0"/>
      <w:dstrike w:val="0"/>
      <w:outline w:val="0"/>
      <w:vanish w:val="0"/>
      <w:color w:val="000000"/>
      <w:position w:val="0"/>
      <w:sz w:val="20"/>
      <w:szCs w:val="20"/>
      <w:vertAlign w:val="baseline"/>
    </w:rPr>
  </w:style>
  <w:style w:type="character" w:customStyle="1" w:styleId="WW8Num4z1">
    <w:name w:val="WW8Num4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4z3">
    <w:name w:val="WW8Num4z3"/>
    <w:rPr>
      <w:rFonts w:ascii="Times New Roman" w:hAnsi="Times New Roman" w:cs="Times New Roman"/>
      <w:b w:val="0"/>
      <w:bCs w:val="0"/>
      <w:i/>
      <w:iCs/>
      <w:sz w:val="20"/>
      <w:szCs w:val="20"/>
    </w:rPr>
  </w:style>
  <w:style w:type="character" w:customStyle="1" w:styleId="WW8Num4z4">
    <w:name w:val="WW8Num4z4"/>
    <w:rPr>
      <w:rFonts w:cs="Times New Roman"/>
    </w:rPr>
  </w:style>
  <w:style w:type="character" w:customStyle="1" w:styleId="WW8Num5z0">
    <w:name w:val="WW8Num5z0"/>
    <w:rPr>
      <w:rFonts w:ascii="Times New Roman" w:hAnsi="Times New Roman" w:cs="Times New Roman"/>
      <w:b w:val="0"/>
      <w:bCs w:val="0"/>
      <w:i w:val="0"/>
      <w:iCs w:val="0"/>
      <w:sz w:val="16"/>
      <w:szCs w:val="16"/>
    </w:rPr>
  </w:style>
  <w:style w:type="character" w:customStyle="1" w:styleId="WW8Num6z0">
    <w:name w:val="WW8Num6z0"/>
    <w:rPr>
      <w:rFonts w:ascii="Times New Roman" w:hAnsi="Times New Roman" w:cs="Times New Roman"/>
      <w:b w:val="0"/>
      <w:bCs w:val="0"/>
      <w:i w:val="0"/>
      <w:iCs w:val="0"/>
      <w:color w:val="000000"/>
      <w:sz w:val="16"/>
      <w:szCs w:val="16"/>
    </w:rPr>
  </w:style>
  <w:style w:type="character" w:customStyle="1" w:styleId="WW8Num7z0">
    <w:name w:val="WW8Num7z0"/>
    <w:rPr>
      <w:rFonts w:ascii="Times New Roman" w:hAnsi="Times New Roman" w:cs="Times New Roman"/>
      <w:b w:val="0"/>
      <w:bCs w:val="0"/>
      <w:i w:val="0"/>
      <w:iCs w:val="0"/>
      <w:sz w:val="16"/>
      <w:szCs w:val="16"/>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outline w:val="0"/>
      <w:vanish w:val="0"/>
      <w:color w:val="000000"/>
      <w:position w:val="0"/>
      <w:sz w:val="20"/>
      <w:szCs w:val="20"/>
      <w:vertAlign w:val="base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Internetlink">
    <w:name w:val="Internet link"/>
    <w:rPr>
      <w:color w:val="000080"/>
      <w:u w:val="single"/>
    </w:rPr>
  </w:style>
  <w:style w:type="character" w:customStyle="1" w:styleId="NumberingSymbols">
    <w:name w:val="Numbering Symbols"/>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Endnoteanchor">
    <w:name w:val="Endnote anchor"/>
    <w:rPr>
      <w:position w:val="0"/>
      <w:vertAlign w:val="superscript"/>
    </w:rPr>
  </w:style>
  <w:style w:type="character" w:customStyle="1" w:styleId="EndnoteSymbol">
    <w:name w:val="Endnote Symbol"/>
  </w:style>
  <w:style w:type="character" w:customStyle="1" w:styleId="VisitedInternetLink">
    <w:name w:val="Visited Internet Link"/>
    <w:rPr>
      <w:color w:val="800000"/>
      <w:u w:val="single"/>
    </w:rPr>
  </w:style>
  <w:style w:type="numbering" w:customStyle="1" w:styleId="WW8Num1">
    <w:name w:val="WW8Num1"/>
    <w:basedOn w:val="NoList"/>
    <w:pPr>
      <w:numPr>
        <w:numId w:val="2"/>
      </w:numPr>
    </w:pPr>
  </w:style>
  <w:style w:type="numbering" w:customStyle="1" w:styleId="WW8Num2">
    <w:name w:val="WW8Num2"/>
    <w:basedOn w:val="NoList"/>
    <w:pPr>
      <w:numPr>
        <w:numId w:val="3"/>
      </w:numPr>
    </w:pPr>
  </w:style>
  <w:style w:type="numbering" w:customStyle="1" w:styleId="WW8Num3">
    <w:name w:val="WW8Num3"/>
    <w:basedOn w:val="NoList"/>
    <w:pPr>
      <w:numPr>
        <w:numId w:val="4"/>
      </w:numPr>
    </w:pPr>
  </w:style>
  <w:style w:type="numbering" w:customStyle="1" w:styleId="WW8Num4">
    <w:name w:val="WW8Num4"/>
    <w:basedOn w:val="NoList"/>
    <w:pPr>
      <w:numPr>
        <w:numId w:val="5"/>
      </w:numPr>
    </w:pPr>
  </w:style>
  <w:style w:type="numbering" w:customStyle="1" w:styleId="WW8Num5">
    <w:name w:val="WW8Num5"/>
    <w:basedOn w:val="NoList"/>
    <w:pPr>
      <w:numPr>
        <w:numId w:val="6"/>
      </w:numPr>
    </w:pPr>
  </w:style>
  <w:style w:type="numbering" w:customStyle="1" w:styleId="WW8Num6">
    <w:name w:val="WW8Num6"/>
    <w:basedOn w:val="NoList"/>
    <w:pPr>
      <w:numPr>
        <w:numId w:val="7"/>
      </w:numPr>
    </w:pPr>
  </w:style>
  <w:style w:type="numbering" w:customStyle="1" w:styleId="WW8Num7">
    <w:name w:val="WW8Num7"/>
    <w:basedOn w:val="NoList"/>
    <w:pPr>
      <w:numPr>
        <w:numId w:val="8"/>
      </w:numPr>
    </w:pPr>
  </w:style>
  <w:style w:type="numbering" w:customStyle="1" w:styleId="WW8Num8">
    <w:name w:val="WW8Num8"/>
    <w:basedOn w:val="NoList"/>
    <w:pPr>
      <w:numPr>
        <w:numId w:val="9"/>
      </w:numPr>
    </w:p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D75140"/>
    <w:rPr>
      <w:rFonts w:ascii="Tahoma" w:hAnsi="Tahoma" w:cs="Mangal"/>
      <w:sz w:val="16"/>
      <w:szCs w:val="14"/>
    </w:rPr>
  </w:style>
  <w:style w:type="character" w:customStyle="1" w:styleId="BalloonTextChar">
    <w:name w:val="Balloon Text Char"/>
    <w:basedOn w:val="DefaultParagraphFont"/>
    <w:link w:val="BalloonText"/>
    <w:uiPriority w:val="99"/>
    <w:semiHidden/>
    <w:rsid w:val="00D75140"/>
    <w:rPr>
      <w:rFonts w:ascii="Tahoma" w:hAnsi="Tahoma" w:cs="Mangal"/>
      <w:sz w:val="16"/>
      <w:szCs w:val="14"/>
    </w:rPr>
  </w:style>
  <w:style w:type="character" w:styleId="CommentReference">
    <w:name w:val="annotation reference"/>
    <w:basedOn w:val="DefaultParagraphFont"/>
    <w:uiPriority w:val="99"/>
    <w:semiHidden/>
    <w:unhideWhenUsed/>
    <w:rsid w:val="00A47712"/>
    <w:rPr>
      <w:sz w:val="16"/>
      <w:szCs w:val="16"/>
    </w:rPr>
  </w:style>
  <w:style w:type="paragraph" w:styleId="CommentText">
    <w:name w:val="annotation text"/>
    <w:basedOn w:val="Normal"/>
    <w:link w:val="CommentTextChar"/>
    <w:uiPriority w:val="99"/>
    <w:semiHidden/>
    <w:unhideWhenUsed/>
    <w:rsid w:val="00A47712"/>
    <w:rPr>
      <w:rFonts w:cs="Mangal"/>
      <w:sz w:val="20"/>
      <w:szCs w:val="18"/>
    </w:rPr>
  </w:style>
  <w:style w:type="character" w:customStyle="1" w:styleId="CommentTextChar">
    <w:name w:val="Comment Text Char"/>
    <w:basedOn w:val="DefaultParagraphFont"/>
    <w:link w:val="CommentText"/>
    <w:uiPriority w:val="99"/>
    <w:semiHidden/>
    <w:rsid w:val="00A47712"/>
    <w:rPr>
      <w:rFonts w:cs="Mangal"/>
      <w:sz w:val="20"/>
      <w:szCs w:val="18"/>
    </w:rPr>
  </w:style>
  <w:style w:type="paragraph" w:styleId="CommentSubject">
    <w:name w:val="annotation subject"/>
    <w:basedOn w:val="CommentText"/>
    <w:next w:val="CommentText"/>
    <w:link w:val="CommentSubjectChar"/>
    <w:uiPriority w:val="99"/>
    <w:semiHidden/>
    <w:unhideWhenUsed/>
    <w:rsid w:val="00A47712"/>
    <w:rPr>
      <w:b/>
      <w:bCs/>
    </w:rPr>
  </w:style>
  <w:style w:type="character" w:customStyle="1" w:styleId="CommentSubjectChar">
    <w:name w:val="Comment Subject Char"/>
    <w:basedOn w:val="CommentTextChar"/>
    <w:link w:val="CommentSubject"/>
    <w:uiPriority w:val="99"/>
    <w:semiHidden/>
    <w:rsid w:val="00A47712"/>
    <w:rPr>
      <w:rFonts w:cs="Mangal"/>
      <w:b/>
      <w:bCs/>
      <w:sz w:val="20"/>
      <w:szCs w:val="18"/>
    </w:rPr>
  </w:style>
  <w:style w:type="table" w:styleId="TableGrid">
    <w:name w:val="Table Grid"/>
    <w:basedOn w:val="TableNormal"/>
    <w:uiPriority w:val="59"/>
    <w:rsid w:val="00A117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7F0D2F"/>
    <w:rPr>
      <w:color w:val="808080"/>
    </w:rPr>
  </w:style>
  <w:style w:type="paragraph" w:styleId="Revision">
    <w:name w:val="Revision"/>
    <w:hidden/>
    <w:uiPriority w:val="99"/>
    <w:semiHidden/>
    <w:rsid w:val="00764932"/>
    <w:pPr>
      <w:widowControl/>
      <w:suppressAutoHyphens w:val="0"/>
      <w:autoSpaceDN/>
      <w:textAlignment w:val="auto"/>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4.emf"/><Relationship Id="rId22" Type="http://schemas.openxmlformats.org/officeDocument/2006/relationships/image" Target="media/image11.png"/></Relationships>
</file>

<file path=word/_rels/footnotes.xml.rels><?xml version="1.0" encoding="UTF-8" standalone="yes"?>
<Relationships xmlns="http://schemas.openxmlformats.org/package/2006/relationships"><Relationship Id="rId1" Type="http://schemas.openxmlformats.org/officeDocument/2006/relationships/hyperlink" Target="https://gnu.org/licenses/agp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A5E98-9963-423E-8CA5-7C1A7E93EF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2412</TotalTime>
  <Pages>8</Pages>
  <Words>7627</Words>
  <Characters>43479</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TEAM OS</Company>
  <LinksUpToDate>false</LinksUpToDate>
  <CharactersWithSpaces>51004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James</dc:creator>
  <cp:lastModifiedBy>James</cp:lastModifiedBy>
  <cp:revision>202</cp:revision>
  <dcterms:created xsi:type="dcterms:W3CDTF">2015-03-09T15:50:00Z</dcterms:created>
  <dcterms:modified xsi:type="dcterms:W3CDTF">2015-03-14T10:34:00Z</dcterms:modified>
</cp:coreProperties>
</file>