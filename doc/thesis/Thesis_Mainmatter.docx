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D4" w:rsidRDefault="003142D4" w:rsidP="003142D4">
      <w:pPr>
        <w:jc w:val="center"/>
      </w:pPr>
      <w:r>
        <w:t>CHAPTER I</w:t>
      </w:r>
    </w:p>
    <w:p w:rsidR="003142D4" w:rsidRDefault="003142D4" w:rsidP="003142D4">
      <w:pPr>
        <w:pStyle w:val="Heading1"/>
      </w:pPr>
      <w:r>
        <w:t>Introduction</w:t>
      </w:r>
    </w:p>
    <w:p w:rsidR="003142D4" w:rsidRDefault="003142D4" w:rsidP="003142D4">
      <w:r>
        <w:t>Two primary concerns in software release planning are: improving functionality and maintaining quality. Both objectives are constrained by limits on development time and cost. In order to respect these constraints and still pursue both objectives, the scope of planned work must be limited so that time is available to properly deal with the inevitable defects (bugs) that will arise. In this way, a software release can better ensure quality while also improving functionality.</w:t>
      </w:r>
    </w:p>
    <w:p w:rsidR="003142D4" w:rsidRDefault="003142D4" w:rsidP="003142D4">
      <w:r>
        <w:t>A critical step in this planning process is to factor in a suitable amount of time for testing and bug-fixing. Otherwise, there is a risk of slip in the development schedule and/or software quality. As the time and effort required for testing and bug-fixing will likely be a function of the number of defects introduced during development, it is desirable to be able to predict how many bugs can be expected as development proceeds.</w:t>
      </w:r>
    </w:p>
    <w:p w:rsidR="003142D4" w:rsidRDefault="003142D4" w:rsidP="003142D4">
      <w:r>
        <w:t>A potential application for defect prediction is to compare different release plans according to their estimated bug fallout and subsequent impact on testing and bug-fixing times. This would assist release planners in ensuring that the total development time does not exceed the project’s time budget for a release. The comparison of different release plans is integral to release plan optimization, which is the focus of The Next Release Problem</w:t>
      </w:r>
      <w:r w:rsidR="002A5EB7">
        <w:t xml:space="preserve"> </w:t>
      </w:r>
      <w:r w:rsidR="002A5EB7">
        <w:fldChar w:fldCharType="begin"/>
      </w:r>
      <w:r w:rsidR="002A5EB7">
        <w:instrText xml:space="preserve"> REF _Ref420960670 \r \h </w:instrText>
      </w:r>
      <w:r w:rsidR="002A5EB7">
        <w:fldChar w:fldCharType="separate"/>
      </w:r>
      <w:r w:rsidR="00176D7C">
        <w:t>[2]</w:t>
      </w:r>
      <w:r w:rsidR="002A5EB7">
        <w:fldChar w:fldCharType="end"/>
      </w:r>
      <w:r>
        <w:t xml:space="preserve"> (discussed in detail in the </w:t>
      </w:r>
      <w:r>
        <w:fldChar w:fldCharType="begin"/>
      </w:r>
      <w:r>
        <w:instrText xml:space="preserve"> REF _Ref419603736 \h </w:instrText>
      </w:r>
      <w:r>
        <w:fldChar w:fldCharType="separate"/>
      </w:r>
      <w:r w:rsidR="00176D7C">
        <w:rPr>
          <w:rFonts w:cs="Times New Roman"/>
        </w:rPr>
        <w:t>Motivation</w:t>
      </w:r>
      <w:r>
        <w:fldChar w:fldCharType="end"/>
      </w:r>
      <w:r>
        <w:t xml:space="preserve"> chapter).</w:t>
      </w:r>
    </w:p>
    <w:p w:rsidR="003142D4" w:rsidRDefault="003142D4" w:rsidP="003142D4">
      <w:r>
        <w:t xml:space="preserve">Many approaches to defect prediction focus on either code analysis or historical defect information. To make the defect prediction model useful for comparing release plans, the model must be dependent in some way on the basic elements of the release </w:t>
      </w:r>
      <w:r>
        <w:lastRenderedPageBreak/>
        <w:t xml:space="preserve">plan: planned features and improvements. The historical defect models discussed in the </w:t>
      </w:r>
      <w:r>
        <w:fldChar w:fldCharType="begin"/>
      </w:r>
      <w:r>
        <w:instrText xml:space="preserve"> REF _Ref420337084 \h </w:instrText>
      </w:r>
      <w:r>
        <w:fldChar w:fldCharType="separate"/>
      </w:r>
      <w:r w:rsidR="00176D7C">
        <w:rPr>
          <w:rFonts w:cs="Times New Roman"/>
        </w:rPr>
        <w:t>Literature Review</w:t>
      </w:r>
      <w:r>
        <w:fldChar w:fldCharType="end"/>
      </w:r>
      <w:r>
        <w:t xml:space="preserve"> chapter are limited in this respect, as they depend only on the past defects. </w:t>
      </w:r>
    </w:p>
    <w:p w:rsidR="003142D4" w:rsidRDefault="003142D4" w:rsidP="003142D4">
      <w:r>
        <w:t>An approach to defect prediction is presented using a multivariate time series model. This model can be applied for a proposed release, because predictions can be made using only information about proposed features and improvements.</w:t>
      </w:r>
    </w:p>
    <w:p w:rsidR="003142D4" w:rsidRPr="003142D4" w:rsidRDefault="003142D4" w:rsidP="00525C7E">
      <w:pPr>
        <w:sectPr w:rsidR="003142D4" w:rsidRPr="003142D4" w:rsidSect="00501F3E">
          <w:headerReference w:type="default" r:id="rId9"/>
          <w:footerReference w:type="first" r:id="rId10"/>
          <w:pgSz w:w="12240" w:h="15840"/>
          <w:pgMar w:top="1440" w:right="1440" w:bottom="1440" w:left="2160" w:header="1440" w:footer="1440" w:gutter="0"/>
          <w:cols w:space="720"/>
          <w:titlePg/>
          <w:docGrid w:linePitch="360"/>
        </w:sectPr>
      </w:pPr>
      <w:r>
        <w:t xml:space="preserve">The paper is organized as follows. First, related work is presented in the </w:t>
      </w:r>
      <w:r>
        <w:fldChar w:fldCharType="begin"/>
      </w:r>
      <w:r>
        <w:instrText xml:space="preserve"> REF _Ref420337084 \h </w:instrText>
      </w:r>
      <w:r>
        <w:fldChar w:fldCharType="separate"/>
      </w:r>
      <w:r w:rsidR="00176D7C">
        <w:rPr>
          <w:rFonts w:cs="Times New Roman"/>
        </w:rPr>
        <w:t>Literature Review</w:t>
      </w:r>
      <w:r>
        <w:fldChar w:fldCharType="end"/>
      </w:r>
      <w:r>
        <w:t xml:space="preserve"> chapter. Then, further motivation for the use of a time series model for predicting defects is presented in the </w:t>
      </w:r>
      <w:r>
        <w:fldChar w:fldCharType="begin"/>
      </w:r>
      <w:r>
        <w:instrText xml:space="preserve"> REF _Ref419603736 \h </w:instrText>
      </w:r>
      <w:r>
        <w:fldChar w:fldCharType="separate"/>
      </w:r>
      <w:r w:rsidR="00176D7C">
        <w:rPr>
          <w:rFonts w:cs="Times New Roman"/>
        </w:rPr>
        <w:t>Motivation</w:t>
      </w:r>
      <w:r>
        <w:fldChar w:fldCharType="end"/>
      </w:r>
      <w:r>
        <w:t xml:space="preserve"> section. Next, an overview of time series modeling concepts is provided in the </w:t>
      </w:r>
      <w:r>
        <w:fldChar w:fldCharType="begin"/>
      </w:r>
      <w:r>
        <w:instrText xml:space="preserve"> REF _Ref420337114 \h </w:instrText>
      </w:r>
      <w:r>
        <w:fldChar w:fldCharType="separate"/>
      </w:r>
      <w:r w:rsidR="00176D7C">
        <w:rPr>
          <w:rFonts w:cs="Times New Roman"/>
        </w:rPr>
        <w:t>Background</w:t>
      </w:r>
      <w:r>
        <w:fldChar w:fldCharType="end"/>
      </w:r>
      <w:r>
        <w:t xml:space="preserve"> section. The methods used for data collection and preparation, and time series modeling are detailed in the </w:t>
      </w:r>
      <w:r>
        <w:fldChar w:fldCharType="begin"/>
      </w:r>
      <w:r>
        <w:instrText xml:space="preserve"> REF _Ref420337227 \h </w:instrText>
      </w:r>
      <w:r>
        <w:fldChar w:fldCharType="separate"/>
      </w:r>
      <w:r w:rsidR="00176D7C">
        <w:rPr>
          <w:rFonts w:cs="Times New Roman"/>
        </w:rPr>
        <w:t>Methods</w:t>
      </w:r>
      <w:r>
        <w:fldChar w:fldCharType="end"/>
      </w:r>
      <w:r>
        <w:t xml:space="preserve"> chapter. The results of applying these methods are then given in the </w:t>
      </w:r>
      <w:r>
        <w:fldChar w:fldCharType="begin"/>
      </w:r>
      <w:r>
        <w:instrText xml:space="preserve"> REF _Ref420337241 \h </w:instrText>
      </w:r>
      <w:r>
        <w:fldChar w:fldCharType="separate"/>
      </w:r>
      <w:r w:rsidR="00176D7C">
        <w:rPr>
          <w:rFonts w:cs="Times New Roman"/>
        </w:rPr>
        <w:t>Results</w:t>
      </w:r>
      <w:r>
        <w:fldChar w:fldCharType="end"/>
      </w:r>
      <w:r>
        <w:t xml:space="preserve"> chapter</w:t>
      </w:r>
      <w:r w:rsidR="003D3682">
        <w:t xml:space="preserve">, and discussed in the </w:t>
      </w:r>
      <w:r w:rsidR="003D3682">
        <w:fldChar w:fldCharType="begin"/>
      </w:r>
      <w:r w:rsidR="003D3682">
        <w:instrText xml:space="preserve"> REF _Ref421137956 \h </w:instrText>
      </w:r>
      <w:r w:rsidR="003D3682">
        <w:fldChar w:fldCharType="separate"/>
      </w:r>
      <w:r w:rsidR="00176D7C">
        <w:rPr>
          <w:rFonts w:cs="Times New Roman"/>
        </w:rPr>
        <w:t>Discussion</w:t>
      </w:r>
      <w:r w:rsidR="003D3682">
        <w:fldChar w:fldCharType="end"/>
      </w:r>
      <w:r w:rsidR="003D3682">
        <w:t xml:space="preserve"> chapter.</w:t>
      </w:r>
      <w:r>
        <w:t xml:space="preserve"> </w:t>
      </w:r>
      <w:r w:rsidR="003D3682">
        <w:t xml:space="preserve">After this, possible sources of invalidity are </w:t>
      </w:r>
      <w:r w:rsidR="00525C7E">
        <w:t xml:space="preserve">put forth in the </w:t>
      </w:r>
      <w:r w:rsidR="00CD4CFE">
        <w:fldChar w:fldCharType="begin"/>
      </w:r>
      <w:r w:rsidR="00CD4CFE">
        <w:instrText xml:space="preserve"> REF _Ref421246754 \h </w:instrText>
      </w:r>
      <w:r w:rsidR="00CD4CFE">
        <w:fldChar w:fldCharType="separate"/>
      </w:r>
      <w:r w:rsidR="00176D7C">
        <w:rPr>
          <w:rFonts w:cs="Times New Roman"/>
        </w:rPr>
        <w:t>Threats to Validity</w:t>
      </w:r>
      <w:r w:rsidR="00CD4CFE">
        <w:fldChar w:fldCharType="end"/>
      </w:r>
      <w:r w:rsidR="00CD4CFE">
        <w:t xml:space="preserve"> </w:t>
      </w:r>
      <w:r w:rsidR="00525C7E">
        <w:t>chapter,</w:t>
      </w:r>
      <w:r>
        <w:t xml:space="preserve"> </w:t>
      </w:r>
      <w:r w:rsidR="00525C7E">
        <w:t xml:space="preserve">and potential avenues </w:t>
      </w:r>
      <w:r w:rsidR="00202893">
        <w:t xml:space="preserve">of </w:t>
      </w:r>
      <w:r w:rsidR="00525C7E">
        <w:t xml:space="preserve">future </w:t>
      </w:r>
      <w:r w:rsidR="00202893">
        <w:t xml:space="preserve">research </w:t>
      </w:r>
      <w:r w:rsidR="00525C7E">
        <w:t xml:space="preserve">are </w:t>
      </w:r>
      <w:r w:rsidR="005D086F">
        <w:t>laid</w:t>
      </w:r>
      <w:r w:rsidR="00525C7E">
        <w:t xml:space="preserve"> out in</w:t>
      </w:r>
      <w:r w:rsidR="00BE6428">
        <w:t xml:space="preserve"> the</w:t>
      </w:r>
      <w:r w:rsidR="00525C7E">
        <w:t xml:space="preserve"> </w:t>
      </w:r>
      <w:r w:rsidR="00525C7E">
        <w:fldChar w:fldCharType="begin"/>
      </w:r>
      <w:r w:rsidR="00525C7E">
        <w:instrText xml:space="preserve"> REF _Ref421138363 \h </w:instrText>
      </w:r>
      <w:r w:rsidR="00525C7E">
        <w:fldChar w:fldCharType="separate"/>
      </w:r>
      <w:r w:rsidR="00176D7C">
        <w:rPr>
          <w:rFonts w:cs="Times New Roman"/>
        </w:rPr>
        <w:t>Future Work</w:t>
      </w:r>
      <w:r w:rsidR="00525C7E">
        <w:fldChar w:fldCharType="end"/>
      </w:r>
      <w:r w:rsidR="00BE6428">
        <w:t xml:space="preserve"> chapter</w:t>
      </w:r>
      <w:r w:rsidR="00525C7E">
        <w:t xml:space="preserve">. The paper ends with the </w:t>
      </w:r>
      <w:r w:rsidR="00525C7E">
        <w:fldChar w:fldCharType="begin"/>
      </w:r>
      <w:r w:rsidR="00525C7E">
        <w:instrText xml:space="preserve"> REF _Ref421138636 \h </w:instrText>
      </w:r>
      <w:r w:rsidR="00525C7E">
        <w:fldChar w:fldCharType="separate"/>
      </w:r>
      <w:r w:rsidR="00176D7C">
        <w:rPr>
          <w:rFonts w:cs="Times New Roman"/>
        </w:rPr>
        <w:t>Conclusion</w:t>
      </w:r>
      <w:r w:rsidR="00525C7E">
        <w:fldChar w:fldCharType="end"/>
      </w:r>
      <w:r w:rsidR="00525C7E">
        <w:t xml:space="preserve"> chapter.</w:t>
      </w:r>
    </w:p>
    <w:p w:rsidR="003434FC" w:rsidRDefault="003434FC" w:rsidP="003434FC">
      <w:pPr>
        <w:jc w:val="center"/>
      </w:pPr>
      <w:r>
        <w:lastRenderedPageBreak/>
        <w:t>CHAPTER II</w:t>
      </w:r>
    </w:p>
    <w:p w:rsidR="003434FC" w:rsidRPr="008E5812" w:rsidRDefault="005707E1" w:rsidP="003434FC">
      <w:pPr>
        <w:pStyle w:val="Heading1"/>
        <w:rPr>
          <w:rFonts w:cs="Times New Roman"/>
        </w:rPr>
      </w:pPr>
      <w:bookmarkStart w:id="0" w:name="_Ref420337084"/>
      <w:r>
        <w:rPr>
          <w:rFonts w:cs="Times New Roman"/>
        </w:rPr>
        <w:t>Literature Review</w:t>
      </w:r>
      <w:bookmarkEnd w:id="0"/>
    </w:p>
    <w:p w:rsidR="00211404" w:rsidRDefault="00211404" w:rsidP="00211404">
      <w:r>
        <w:t xml:space="preserve">Software defect (bug) prediction typically involves a detailed analysis of code or proposed design changes. Some of these analytical methods are mentioned </w:t>
      </w:r>
      <w:r w:rsidR="009C5D34">
        <w:t xml:space="preserve">in the </w:t>
      </w:r>
      <w:r>
        <w:t>next</w:t>
      </w:r>
      <w:r w:rsidR="009C5D34">
        <w:t xml:space="preserve"> section</w:t>
      </w:r>
      <w:r>
        <w:t xml:space="preserve">. </w:t>
      </w:r>
      <w:r w:rsidR="009C5D34">
        <w:t xml:space="preserve">These analytical approaches require more information in more detail than might be available during the software release planning stage. For this reason, alternative approaches </w:t>
      </w:r>
      <w:r w:rsidR="008042BC">
        <w:t>were sought out, and several that depend on historical data and use statistical methods are discussed</w:t>
      </w:r>
      <w:r w:rsidR="009C5D34">
        <w:t>.</w:t>
      </w:r>
    </w:p>
    <w:p w:rsidR="00F55A6E" w:rsidRDefault="00F55A6E" w:rsidP="00F55A6E">
      <w:pPr>
        <w:pStyle w:val="Heading2"/>
      </w:pPr>
      <w:r>
        <w:t>Analytical Approaches to Defect Prediction</w:t>
      </w:r>
    </w:p>
    <w:p w:rsidR="00211404" w:rsidRDefault="00211404" w:rsidP="00211404">
      <w:r>
        <w:t xml:space="preserve">Akiyama </w:t>
      </w:r>
      <w:r w:rsidR="00F95576">
        <w:fldChar w:fldCharType="begin"/>
      </w:r>
      <w:r w:rsidR="00F95576">
        <w:instrText xml:space="preserve"> REF _Ref420960536 \r \h </w:instrText>
      </w:r>
      <w:r w:rsidR="00F95576">
        <w:fldChar w:fldCharType="separate"/>
      </w:r>
      <w:r w:rsidR="00176D7C">
        <w:t>[1]</w:t>
      </w:r>
      <w:r w:rsidR="00F95576">
        <w:fldChar w:fldCharType="end"/>
      </w:r>
      <w:r>
        <w:t xml:space="preserve"> predicted defect counts based on lines of code (LOC), number of decisions, and the number of subroutine calls. </w:t>
      </w:r>
      <w:proofErr w:type="spellStart"/>
      <w:r>
        <w:t>Gafney</w:t>
      </w:r>
      <w:proofErr w:type="spellEnd"/>
      <w:r>
        <w:t xml:space="preserve"> </w:t>
      </w:r>
      <w:r w:rsidR="00F95576">
        <w:fldChar w:fldCharType="begin"/>
      </w:r>
      <w:r w:rsidR="00F95576">
        <w:instrText xml:space="preserve"> REF _Ref420960553 \r \h </w:instrText>
      </w:r>
      <w:r w:rsidR="00F95576">
        <w:fldChar w:fldCharType="separate"/>
      </w:r>
      <w:r w:rsidR="00176D7C">
        <w:t>[7]</w:t>
      </w:r>
      <w:r w:rsidR="00F95576">
        <w:fldChar w:fldCharType="end"/>
      </w:r>
      <w:r w:rsidR="00C5597C">
        <w:t xml:space="preserve"> </w:t>
      </w:r>
      <w:r>
        <w:t xml:space="preserve">likewise predicted defect count based on LOC. Rather than code itself, Henry and </w:t>
      </w:r>
      <w:proofErr w:type="spellStart"/>
      <w:r>
        <w:t>Kafura</w:t>
      </w:r>
      <w:proofErr w:type="spellEnd"/>
      <w:r>
        <w:t xml:space="preserve"> </w:t>
      </w:r>
      <w:r w:rsidR="00F95576">
        <w:fldChar w:fldCharType="begin"/>
      </w:r>
      <w:r w:rsidR="00F95576">
        <w:instrText xml:space="preserve"> REF _Ref420960565 \r \h </w:instrText>
      </w:r>
      <w:r w:rsidR="00F95576">
        <w:fldChar w:fldCharType="separate"/>
      </w:r>
      <w:r w:rsidR="00176D7C">
        <w:t>[10]</w:t>
      </w:r>
      <w:r w:rsidR="00F95576">
        <w:fldChar w:fldCharType="end"/>
      </w:r>
      <w:r w:rsidR="00C5597C">
        <w:t xml:space="preserve"> </w:t>
      </w:r>
      <w:r>
        <w:t xml:space="preserve">define metrics that are based on information taken from design documents, to be used in defect prediction. </w:t>
      </w:r>
      <w:proofErr w:type="spellStart"/>
      <w:r>
        <w:t>Nagappan</w:t>
      </w:r>
      <w:proofErr w:type="spellEnd"/>
      <w:r>
        <w:t xml:space="preserve"> and Ball </w:t>
      </w:r>
      <w:r w:rsidR="00F95576">
        <w:fldChar w:fldCharType="begin"/>
      </w:r>
      <w:r w:rsidR="00F95576">
        <w:instrText xml:space="preserve"> REF _Ref420960574 \r \h </w:instrText>
      </w:r>
      <w:r w:rsidR="00F95576">
        <w:fldChar w:fldCharType="separate"/>
      </w:r>
      <w:r w:rsidR="00176D7C">
        <w:t>[14]</w:t>
      </w:r>
      <w:r w:rsidR="00F95576">
        <w:fldChar w:fldCharType="end"/>
      </w:r>
      <w:r w:rsidR="00C5597C">
        <w:t xml:space="preserve"> </w:t>
      </w:r>
      <w:r>
        <w:t xml:space="preserve">use relative code churn (lines modified) as a metric for predicting the density of defects. Giger, </w:t>
      </w:r>
      <w:proofErr w:type="spellStart"/>
      <w:r>
        <w:t>Pinzger</w:t>
      </w:r>
      <w:proofErr w:type="spellEnd"/>
      <w:r>
        <w:t xml:space="preserve">, and Gall </w:t>
      </w:r>
      <w:r w:rsidR="00F95576">
        <w:fldChar w:fldCharType="begin"/>
      </w:r>
      <w:r w:rsidR="00F95576">
        <w:instrText xml:space="preserve"> REF _Ref420960584 \r \h </w:instrText>
      </w:r>
      <w:r w:rsidR="00F95576">
        <w:fldChar w:fldCharType="separate"/>
      </w:r>
      <w:r w:rsidR="00176D7C">
        <w:t>[8]</w:t>
      </w:r>
      <w:r w:rsidR="00F95576">
        <w:fldChar w:fldCharType="end"/>
      </w:r>
      <w:r w:rsidR="00C5597C">
        <w:t xml:space="preserve"> </w:t>
      </w:r>
      <w:r>
        <w:t xml:space="preserve">compare the use of code churn to a more fined-grained approach, capturing </w:t>
      </w:r>
      <w:r w:rsidR="00C5597C">
        <w:t>“. . .</w:t>
      </w:r>
      <w:r w:rsidR="005D086F">
        <w:t xml:space="preserve"> </w:t>
      </w:r>
      <w:r>
        <w:t>the exact code changes and their sem</w:t>
      </w:r>
      <w:r w:rsidR="00C5597C">
        <w:t>antics down to statement level.”</w:t>
      </w:r>
      <w:r w:rsidR="00B23EFA">
        <w:t xml:space="preserve"> (p. 83)</w:t>
      </w:r>
    </w:p>
    <w:p w:rsidR="00211404" w:rsidRDefault="00211404" w:rsidP="00211404">
      <w:pPr>
        <w:pStyle w:val="Heading2"/>
      </w:pPr>
      <w:r>
        <w:t>Statistical Approaches to Defect Prediction</w:t>
      </w:r>
    </w:p>
    <w:p w:rsidR="00211404" w:rsidRDefault="00211404" w:rsidP="00211404">
      <w:r>
        <w:t>Rather than requiring a detailed code analysis to predict defects, the approach proposed in this paper is to develop a mathematical model based on historical data on defect occurrences. Specifically, the proposed approach is to develop a defect prediction model using previous software features, improvements, and defects.</w:t>
      </w:r>
    </w:p>
    <w:p w:rsidR="00211404" w:rsidRDefault="00211404" w:rsidP="00211404">
      <w:r>
        <w:lastRenderedPageBreak/>
        <w:t xml:space="preserve">A related approach, used by Li, Shaw, </w:t>
      </w:r>
      <w:proofErr w:type="spellStart"/>
      <w:r>
        <w:t>Herbsleb</w:t>
      </w:r>
      <w:proofErr w:type="spellEnd"/>
      <w:r>
        <w:t xml:space="preserve">, Ray, and </w:t>
      </w:r>
      <w:proofErr w:type="spellStart"/>
      <w:r>
        <w:t>Santhanam</w:t>
      </w:r>
      <w:proofErr w:type="spellEnd"/>
      <w:r w:rsidR="00ED4D96">
        <w:t xml:space="preserve"> </w:t>
      </w:r>
      <w:r w:rsidR="00F95576">
        <w:fldChar w:fldCharType="begin"/>
      </w:r>
      <w:r w:rsidR="00F95576">
        <w:instrText xml:space="preserve"> REF _Ref420960599 \r \h </w:instrText>
      </w:r>
      <w:r w:rsidR="00F95576">
        <w:fldChar w:fldCharType="separate"/>
      </w:r>
      <w:r w:rsidR="00176D7C">
        <w:t>[12]</w:t>
      </w:r>
      <w:r w:rsidR="00F95576">
        <w:fldChar w:fldCharType="end"/>
      </w:r>
      <w:r>
        <w:t xml:space="preserve">, is to study only the defect occurrences themselves, and attempt to develop a mathematical model for defect projection. In their work, functions were fitted to a time series of defect occurrences, </w:t>
      </w:r>
      <w:r w:rsidR="009C5D34">
        <w:t xml:space="preserve">and </w:t>
      </w:r>
      <w:r>
        <w:t xml:space="preserve">then the function parameters themselves were extrapolated for each new release. They found that the Weibull model fit best in 73% of the tested software releases. They attempted to extrapolate model parameters using naive methods, moving averages, and exponential smoothing, but found these techniques to be </w:t>
      </w:r>
      <w:r w:rsidR="00ED4D96">
        <w:t>“</w:t>
      </w:r>
      <w:r>
        <w:t>.</w:t>
      </w:r>
      <w:r w:rsidR="00ED4D96">
        <w:t xml:space="preserve"> </w:t>
      </w:r>
      <w:r>
        <w:t>.</w:t>
      </w:r>
      <w:r w:rsidR="00ED4D96">
        <w:t xml:space="preserve"> .</w:t>
      </w:r>
      <w:r w:rsidR="005D086F">
        <w:t xml:space="preserve"> </w:t>
      </w:r>
      <w:r>
        <w:t>inadequate in extrapolating model parameters of the Weibull model for defect-occurrence projection</w:t>
      </w:r>
      <w:r w:rsidR="00AD6C54">
        <w:t>.</w:t>
      </w:r>
      <w:r w:rsidR="00ED4D96">
        <w:t>”</w:t>
      </w:r>
      <w:r w:rsidR="00AD6C54">
        <w:t xml:space="preserve"> </w:t>
      </w:r>
      <w:r w:rsidR="00295D72">
        <w:t xml:space="preserve">(p. 271) </w:t>
      </w:r>
      <w:proofErr w:type="gramStart"/>
      <w:r>
        <w:t>The</w:t>
      </w:r>
      <w:proofErr w:type="gramEnd"/>
      <w:r>
        <w:t xml:space="preserve"> reason given for this ineffectiveness is the changing nature of the software development system. For example, development practices, staffing levels, and usage patterns may all change between releases.</w:t>
      </w:r>
    </w:p>
    <w:p w:rsidR="00211404" w:rsidRDefault="00211404" w:rsidP="00211404">
      <w:r>
        <w:t xml:space="preserve">In another related approach, Graves, Karr, Marron, and </w:t>
      </w:r>
      <w:proofErr w:type="spellStart"/>
      <w:r>
        <w:t>Siy</w:t>
      </w:r>
      <w:proofErr w:type="spellEnd"/>
      <w:r w:rsidR="00ED4D96">
        <w:t xml:space="preserve"> </w:t>
      </w:r>
      <w:r w:rsidR="00F95576">
        <w:fldChar w:fldCharType="begin"/>
      </w:r>
      <w:r w:rsidR="00F95576">
        <w:instrText xml:space="preserve"> REF _Ref420960609 \r \h </w:instrText>
      </w:r>
      <w:r w:rsidR="00F95576">
        <w:fldChar w:fldCharType="separate"/>
      </w:r>
      <w:r w:rsidR="00176D7C">
        <w:t>[9]</w:t>
      </w:r>
      <w:r w:rsidR="00F95576">
        <w:fldChar w:fldCharType="end"/>
      </w:r>
      <w:r>
        <w:t xml:space="preserve"> developed several models that predict the future distribution of software faults in a given code module. The basis of their predictive models is a statistical analysis of change management data, which describes only the changes made to code files. The best model they found was a weighted time damping model, where every change in the module files contributed to </w:t>
      </w:r>
      <w:r w:rsidR="009C5D34">
        <w:t>defect</w:t>
      </w:r>
      <w:r>
        <w:t xml:space="preserve"> prediction, with time-damping to account for age of changes. They achieved </w:t>
      </w:r>
      <w:r w:rsidR="00ED4D96">
        <w:t xml:space="preserve">a performance nearly as good </w:t>
      </w:r>
      <w:r>
        <w:t>by basing a generalized linear model on just the modules age and the number of past changes. They also found factors that did not improve model performance: module length, number of developers making changes in the module, and how often a module is changed simultaneously with another module.</w:t>
      </w:r>
    </w:p>
    <w:p w:rsidR="003434FC" w:rsidRDefault="00211404" w:rsidP="00211404">
      <w:r>
        <w:lastRenderedPageBreak/>
        <w:t xml:space="preserve">In the final approach discussed here, by Singh, Abbas, Ahmad, and </w:t>
      </w:r>
      <w:proofErr w:type="spellStart"/>
      <w:r>
        <w:t>Ramaswamy</w:t>
      </w:r>
      <w:proofErr w:type="spellEnd"/>
      <w:r w:rsidR="00ED4D96">
        <w:t xml:space="preserve"> </w:t>
      </w:r>
      <w:r w:rsidR="00F95576">
        <w:fldChar w:fldCharType="begin"/>
      </w:r>
      <w:r w:rsidR="00F95576">
        <w:instrText xml:space="preserve"> REF _Ref420960621 \r \h </w:instrText>
      </w:r>
      <w:r w:rsidR="00F95576">
        <w:fldChar w:fldCharType="separate"/>
      </w:r>
      <w:r w:rsidR="00176D7C">
        <w:t>[15]</w:t>
      </w:r>
      <w:r w:rsidR="00F95576">
        <w:fldChar w:fldCharType="end"/>
      </w:r>
      <w:r>
        <w:t xml:space="preserve">, the Box-Jenkins method is applied to datasets from the Eclipse and Mozilla software projects, which are represented as time series data, and defect count is predicted using an ARIMA model. Their modeling effort is focused at the component-level, and </w:t>
      </w:r>
      <w:r w:rsidR="00ED4D96">
        <w:t>they conclude that “. . .</w:t>
      </w:r>
      <w:r w:rsidR="005D086F">
        <w:t xml:space="preserve"> </w:t>
      </w:r>
      <w:r>
        <w:t>current bug count of a component is linearly related to its previous bug count</w:t>
      </w:r>
      <w:r w:rsidR="00AD6C54">
        <w:t>.</w:t>
      </w:r>
      <w:r w:rsidR="00ED4D96">
        <w:t>”</w:t>
      </w:r>
      <w:r w:rsidR="009256F0">
        <w:t xml:space="preserve"> (p. 6)</w:t>
      </w:r>
    </w:p>
    <w:p w:rsidR="00211404" w:rsidRDefault="00211404" w:rsidP="00211404"/>
    <w:p w:rsidR="00501F3E" w:rsidRDefault="00501F3E" w:rsidP="003434FC">
      <w:pPr>
        <w:jc w:val="center"/>
        <w:sectPr w:rsidR="00501F3E" w:rsidSect="00501F3E">
          <w:pgSz w:w="12240" w:h="15840"/>
          <w:pgMar w:top="1440" w:right="1440" w:bottom="1440" w:left="2160" w:header="1440" w:footer="1440" w:gutter="0"/>
          <w:cols w:space="720"/>
          <w:titlePg/>
          <w:docGrid w:linePitch="360"/>
        </w:sectPr>
      </w:pPr>
    </w:p>
    <w:p w:rsidR="003434FC" w:rsidRDefault="003434FC" w:rsidP="003434FC">
      <w:pPr>
        <w:jc w:val="center"/>
      </w:pPr>
      <w:r>
        <w:lastRenderedPageBreak/>
        <w:t>CHAPTER III</w:t>
      </w:r>
    </w:p>
    <w:p w:rsidR="003434FC" w:rsidRPr="008E5812" w:rsidRDefault="00A6178E" w:rsidP="003434FC">
      <w:pPr>
        <w:pStyle w:val="Heading1"/>
        <w:rPr>
          <w:rFonts w:cs="Times New Roman"/>
        </w:rPr>
      </w:pPr>
      <w:bookmarkStart w:id="1" w:name="_Ref419603736"/>
      <w:r>
        <w:rPr>
          <w:rFonts w:cs="Times New Roman"/>
        </w:rPr>
        <w:t>Motivation</w:t>
      </w:r>
      <w:bookmarkEnd w:id="1"/>
    </w:p>
    <w:p w:rsidR="006975A2" w:rsidRDefault="006975A2" w:rsidP="006975A2">
      <w:r>
        <w:t>Release planners typically rely on both their experience and project conventions to generate a release plan by selecting planned features and improvements such that the estimated time to test for and fix defects will not cause a schedule slip.</w:t>
      </w:r>
    </w:p>
    <w:p w:rsidR="006975A2" w:rsidRDefault="006975A2" w:rsidP="006975A2">
      <w:r>
        <w:t>However, if the defect estimation technique is only loosely based on past experience, as with a rule-of-thumb, then it may prove too coarse for comparing multiple release plans. Specifically, such a technique may not provide any quantitative difference between release plans that are similar (but not the same). For example, suppose two different release plans are being considered. Both include two features, but one has five improvements and the other has seven. A rule-of-thumb approach may provide the same estimate for each. Even for dissimilar release plans, such an approach still has the disadvantage of lacking confidence intervals to quantify prediction uncertainty.</w:t>
      </w:r>
    </w:p>
    <w:p w:rsidR="006975A2" w:rsidRDefault="006975A2" w:rsidP="006975A2">
      <w:r>
        <w:t xml:space="preserve">An alternative approach is to develop a model that will take into account the differences in composition of features and improvements between the release plans. In this case, one would expect that the predicted number of defects would vary across the release plans and that prediction uncertainty can be quantified by confidence intervals. Such a model would assume some explanatory relationship, </w:t>
      </w:r>
      <w:r w:rsidR="008513AE">
        <w:t xml:space="preserve">like that </w:t>
      </w:r>
      <w:r>
        <w:t xml:space="preserve">shown in </w:t>
      </w:r>
      <w:r w:rsidR="008513AE">
        <w:fldChar w:fldCharType="begin"/>
      </w:r>
      <w:r w:rsidR="008513AE">
        <w:instrText xml:space="preserve"> REF _Ref420352397 \h </w:instrText>
      </w:r>
      <w:r w:rsidR="008513AE">
        <w:fldChar w:fldCharType="separate"/>
      </w:r>
      <w:r w:rsidR="00176D7C">
        <w:t xml:space="preserve">Figure </w:t>
      </w:r>
      <w:r w:rsidR="00176D7C">
        <w:rPr>
          <w:noProof/>
        </w:rPr>
        <w:t>1</w:t>
      </w:r>
      <w:r w:rsidR="008513AE">
        <w:fldChar w:fldCharType="end"/>
      </w:r>
      <w:r>
        <w:t>.</w:t>
      </w:r>
    </w:p>
    <w:p w:rsidR="006C1B62" w:rsidRDefault="006C1B62" w:rsidP="006C1B62">
      <w:pPr>
        <w:keepNext/>
        <w:jc w:val="center"/>
      </w:pPr>
      <w:r>
        <w:object w:dxaOrig="2919" w:dyaOrig="2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9pt;height:168.95pt" o:ole="">
            <v:imagedata r:id="rId11" o:title=""/>
          </v:shape>
          <o:OLEObject Type="Embed" ProgID="Visio.Drawing.11" ShapeID="_x0000_i1025" DrawAspect="Content" ObjectID="_1496108799" r:id="rId12"/>
        </w:object>
      </w:r>
    </w:p>
    <w:p w:rsidR="006C1B62" w:rsidRDefault="006C1B62" w:rsidP="00D043CB">
      <w:pPr>
        <w:pStyle w:val="Caption"/>
      </w:pPr>
      <w:bookmarkStart w:id="2" w:name="_Ref420352397"/>
      <w:r>
        <w:t xml:space="preserve">Figure </w:t>
      </w:r>
      <w:fldSimple w:instr=" SEQ Figure \* ARABIC ">
        <w:r w:rsidR="00176D7C">
          <w:rPr>
            <w:noProof/>
          </w:rPr>
          <w:t>1</w:t>
        </w:r>
      </w:fldSimple>
      <w:bookmarkEnd w:id="2"/>
      <w:r w:rsidR="0015272B">
        <w:tab/>
      </w:r>
      <w:r w:rsidRPr="00871D6B">
        <w:t>Using an explanatory model allows f</w:t>
      </w:r>
      <w:r w:rsidR="00C87C66">
        <w:t xml:space="preserve">or the possibility of different </w:t>
      </w:r>
      <w:r w:rsidR="0015272B">
        <w:t xml:space="preserve">defect </w:t>
      </w:r>
      <w:r w:rsidRPr="00871D6B">
        <w:t>predictions for each release plan.</w:t>
      </w:r>
    </w:p>
    <w:p w:rsidR="006975A2" w:rsidRDefault="003B509B" w:rsidP="006975A2">
      <w:r>
        <w:t>A predictive model</w:t>
      </w:r>
      <w:r w:rsidR="006975A2" w:rsidRPr="006975A2">
        <w:t xml:space="preserve"> will have some inaccuracy, </w:t>
      </w:r>
      <w:r>
        <w:t xml:space="preserve">but </w:t>
      </w:r>
      <w:r w:rsidR="006975A2" w:rsidRPr="006975A2">
        <w:t xml:space="preserve">confidence levels can be used to quantify the uncertainty of future prediction based on past accuracy. This </w:t>
      </w:r>
      <w:r>
        <w:t xml:space="preserve">will </w:t>
      </w:r>
      <w:r w:rsidR="006975A2" w:rsidRPr="006975A2">
        <w:t xml:space="preserve">allow release planners to assess the risk of relying on the defect prediction. A higher confidence level results in less risk because it encompasses a larger window for the prediction. Conversely, a lower confidence level results in more risk and a more narrow prediction window. </w:t>
      </w:r>
    </w:p>
    <w:p w:rsidR="00501F3E" w:rsidRDefault="006A476E" w:rsidP="006975A2">
      <w:pPr>
        <w:pStyle w:val="Heading2"/>
      </w:pPr>
      <w:r>
        <w:t>T</w:t>
      </w:r>
      <w:r w:rsidR="006975A2" w:rsidRPr="006975A2">
        <w:t>he Next Release Problem</w:t>
      </w:r>
    </w:p>
    <w:p w:rsidR="006975A2" w:rsidRDefault="006975A2" w:rsidP="006975A2">
      <w:r w:rsidRPr="006975A2">
        <w:t>Release plan optimization is exactly the goal of The Next Release Problem</w:t>
      </w:r>
      <w:r w:rsidR="00FE3D6E">
        <w:t xml:space="preserve"> </w:t>
      </w:r>
      <w:r w:rsidR="00FE3D6E">
        <w:fldChar w:fldCharType="begin"/>
      </w:r>
      <w:r w:rsidR="00FE3D6E">
        <w:instrText xml:space="preserve"> REF _Ref420960670 \r \h </w:instrText>
      </w:r>
      <w:r w:rsidR="00FE3D6E">
        <w:fldChar w:fldCharType="separate"/>
      </w:r>
      <w:r w:rsidR="00176D7C">
        <w:t>[2]</w:t>
      </w:r>
      <w:r w:rsidR="00FE3D6E">
        <w:fldChar w:fldCharType="end"/>
      </w:r>
      <w:r w:rsidRPr="006975A2">
        <w:t xml:space="preserve"> (NRP), but there is a gap between the abstract domain of the NRP and the detailed, messy data found in software projects. By applying an explanatory predictive model there is a path toward bridging this gap, opening up the potential for using NRP optimization techniques in real-world release planning. In this section, first the NRP is described, then the gap between it and practical planning is discussed, and finally it is shown how the explanatory model suggested earlier would be applied to help bridge this gap.</w:t>
      </w:r>
    </w:p>
    <w:p w:rsidR="006975A2" w:rsidRDefault="006975A2" w:rsidP="006975A2">
      <w:pPr>
        <w:pStyle w:val="Heading3"/>
      </w:pPr>
      <w:r w:rsidRPr="006975A2">
        <w:lastRenderedPageBreak/>
        <w:t>Defining the NRP</w:t>
      </w:r>
    </w:p>
    <w:p w:rsidR="006975A2" w:rsidRDefault="006975A2" w:rsidP="006975A2">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r>
        <w:t>Whittley</w:t>
      </w:r>
      <w:proofErr w:type="spellEnd"/>
      <w:r>
        <w:t xml:space="preserve"> </w:t>
      </w:r>
      <w:r w:rsidR="00B03115">
        <w:fldChar w:fldCharType="begin"/>
      </w:r>
      <w:r w:rsidR="00B03115">
        <w:instrText xml:space="preserve"> REF _Ref420960670 \r \h </w:instrText>
      </w:r>
      <w:r w:rsidR="00B03115">
        <w:fldChar w:fldCharType="separate"/>
      </w:r>
      <w:r w:rsidR="00176D7C">
        <w:t>[2]</w:t>
      </w:r>
      <w:r w:rsidR="00B03115">
        <w:fldChar w:fldCharType="end"/>
      </w:r>
      <w:r>
        <w:t xml:space="preserve">, and was shown to be NP-Hard. Being abstract in its treatment of feature cost, a broad range of optimization techniques can be applied to the NRP, such as integer programming, hill climbing, simulated annealing, genetic algorithms, etc. The NRP is the subject of academic research in the area of Search-Based Software Engineering </w:t>
      </w:r>
      <w:r w:rsidR="00B03115">
        <w:fldChar w:fldCharType="begin"/>
      </w:r>
      <w:r w:rsidR="00B03115">
        <w:instrText xml:space="preserve"> REF _Ref420960678 \r \h </w:instrText>
      </w:r>
      <w:r w:rsidR="00B03115">
        <w:fldChar w:fldCharType="separate"/>
      </w:r>
      <w:r w:rsidR="00176D7C">
        <w:t>[11</w:t>
      </w:r>
      <w:proofErr w:type="gramStart"/>
      <w:r w:rsidR="00176D7C">
        <w:t>]</w:t>
      </w:r>
      <w:proofErr w:type="gramEnd"/>
      <w:r w:rsidR="00B03115">
        <w:fldChar w:fldCharType="end"/>
      </w:r>
      <w:r w:rsidR="00B03115">
        <w:fldChar w:fldCharType="begin"/>
      </w:r>
      <w:r w:rsidR="00B03115">
        <w:instrText xml:space="preserve"> REF _Ref420960680 \r \h </w:instrText>
      </w:r>
      <w:r w:rsidR="00B03115">
        <w:fldChar w:fldCharType="separate"/>
      </w:r>
      <w:r w:rsidR="00176D7C">
        <w:t>[17]</w:t>
      </w:r>
      <w:r w:rsidR="00B03115">
        <w:fldChar w:fldCharType="end"/>
      </w:r>
      <w:r w:rsidR="00B03115">
        <w:fldChar w:fldCharType="begin"/>
      </w:r>
      <w:r w:rsidR="00B03115">
        <w:instrText xml:space="preserve"> REF _Ref420960681 \r \h </w:instrText>
      </w:r>
      <w:r w:rsidR="00B03115">
        <w:fldChar w:fldCharType="separate"/>
      </w:r>
      <w:r w:rsidR="00176D7C">
        <w:t>[19]</w:t>
      </w:r>
      <w:r w:rsidR="00B03115">
        <w:fldChar w:fldCharType="end"/>
      </w:r>
      <w:r>
        <w:t>.</w:t>
      </w:r>
    </w:p>
    <w:p w:rsidR="006975A2" w:rsidRDefault="006975A2" w:rsidP="006975A2">
      <w:r>
        <w:t>The NRP describes the situation where software project planners, who have multiple customers to satisfy, would like to maximize the revenue produced from completing the project. This is all described mathematically as follows.</w:t>
      </w:r>
    </w:p>
    <w:p w:rsidR="006975A2" w:rsidRDefault="006975A2" w:rsidP="006975A2">
      <w:r>
        <w:t xml:space="preserve">A software project has a set </w:t>
      </w:r>
      <m:oMath>
        <m:r>
          <w:rPr>
            <w:rFonts w:ascii="Cambria Math" w:hAnsi="Cambria Math"/>
          </w:rPr>
          <m:t>R</m:t>
        </m:r>
      </m:oMath>
      <w:r>
        <w:t xml:space="preserve"> of all possible requirements (new features and enhancements) that might be included in the next software release. A customer </w:t>
      </w:r>
      <m:oMath>
        <m:r>
          <w:rPr>
            <w:rFonts w:ascii="Cambria Math" w:hAnsi="Cambria Math"/>
          </w:rPr>
          <m:t>i</m:t>
        </m:r>
      </m:oMath>
      <w:r>
        <w:t xml:space="preserve"> is satisfied by completing a </w:t>
      </w:r>
      <w:proofErr w:type="gramStart"/>
      <w:r>
        <w:t>subset</w:t>
      </w:r>
      <w:r w:rsidR="00A55B2B">
        <w:t xml:space="preserve"> </w:t>
      </w:r>
      <w:proofErr w:type="gramEnd"/>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oMath>
      <w:r>
        <w:t xml:space="preserve">. The importance of a customer </w:t>
      </w:r>
      <m:oMath>
        <m:r>
          <w:rPr>
            <w:rFonts w:ascii="Cambria Math" w:hAnsi="Cambria Math"/>
          </w:rPr>
          <m:t>i</m:t>
        </m:r>
      </m:oMath>
      <w:r>
        <w:t xml:space="preserve"> is given by the weight</w:t>
      </w:r>
      <w:proofErr w:type="gramStart"/>
      <w:r>
        <w:t xml:space="preserve">, </w:t>
      </w:r>
      <w:proofErr w:type="gramEnd"/>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w:t>
      </w:r>
    </w:p>
    <w:p w:rsidR="003F21F3" w:rsidRDefault="006975A2" w:rsidP="003F21F3">
      <w:r>
        <w:t xml:space="preserve">Requirements may have acyclic dependencies, or prerequisites, that must be completed first. A subset that includes all prerequisite requirements, recursively, is indicated </w:t>
      </w:r>
      <w:proofErr w:type="gramStart"/>
      <w:r>
        <w:t xml:space="preserve">by </w:t>
      </w:r>
      <w:proofErr w:type="gramEnd"/>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oMath>
      <w:r>
        <w:t>, and should be taken to mean</w:t>
      </w:r>
      <w:r w:rsidR="003F21F3">
        <w:br/>
      </w: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∪ancestors(</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oMath>
      </m:oMathPara>
    </w:p>
    <w:p w:rsidR="006975A2" w:rsidRDefault="006975A2" w:rsidP="00E122B7">
      <w:pPr>
        <w:ind w:firstLine="0"/>
      </w:pPr>
      <w:r>
        <w:t xml:space="preserve">For example, </w:t>
      </w:r>
      <w:proofErr w:type="gramStart"/>
      <w:r>
        <w:t xml:space="preserve">if </w:t>
      </w:r>
      <w:proofErr w:type="gramEnd"/>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E122B7">
        <w:t xml:space="preserve"> </w:t>
      </w:r>
      <w:r>
        <w:t xml:space="preserve">is a prerequisite for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then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e>
        </m:d>
      </m:oMath>
      <w:r w:rsidR="00E122B7">
        <w:t>.</w:t>
      </w:r>
    </w:p>
    <w:p w:rsidR="006975A2" w:rsidRDefault="006975A2" w:rsidP="00DD1774">
      <w:r>
        <w:lastRenderedPageBreak/>
        <w:t xml:space="preserve">A requirement </w:t>
      </w:r>
      <m:oMath>
        <m:r>
          <w:rPr>
            <w:rFonts w:ascii="Cambria Math" w:hAnsi="Cambria Math"/>
          </w:rPr>
          <m:t>r∈R</m:t>
        </m:r>
      </m:oMath>
      <w:r w:rsidR="008219C1">
        <w:t xml:space="preserve"> </w:t>
      </w:r>
      <w:r>
        <w:t xml:space="preserve">has a </w:t>
      </w:r>
      <w:proofErr w:type="gramStart"/>
      <w:r>
        <w:t xml:space="preserve">cost </w:t>
      </w:r>
      <w:proofErr w:type="gramEnd"/>
      <m:oMath>
        <m:r>
          <w:rPr>
            <w:rFonts w:ascii="Cambria Math" w:hAnsi="Cambria Math"/>
          </w:rPr>
          <m:t>cost</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m:rPr>
                <m:scr m:val="double-struck"/>
                <m:sty m:val="p"/>
              </m:rPr>
              <w:rPr>
                <w:rFonts w:ascii="Cambria Math" w:hAnsi="Cambria Math"/>
              </w:rPr>
              <m:t>Z</m:t>
            </m:r>
          </m:e>
          <m:sup>
            <m:r>
              <w:rPr>
                <w:rFonts w:ascii="Cambria Math" w:hAnsi="Cambria Math"/>
              </w:rPr>
              <m:t>+</m:t>
            </m:r>
          </m:sup>
        </m:sSup>
      </m:oMath>
      <w:r>
        <w:t xml:space="preserve">, associated with its implementation, not considering the cost of any prerequisite requirements. Then, the cost for some subset </w:t>
      </w:r>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m:t>
        </m:r>
      </m:oMath>
      <w:r w:rsidR="008219C1">
        <w:t xml:space="preserve"> </w:t>
      </w:r>
      <w:r>
        <w:t>will be</w:t>
      </w:r>
      <w:r w:rsidR="00DD1774">
        <w:br/>
      </w:r>
      <m:oMathPara>
        <m:oMath>
          <m:r>
            <w:rPr>
              <w:rFonts w:ascii="Cambria Math" w:hAnsi="Cambria Math"/>
            </w:rPr>
            <w:lastRenderedPageBreak/>
            <m:t>cost</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nary>
            <m:naryPr>
              <m:chr m:val="∑"/>
              <m:limLoc m:val="subSup"/>
              <m:supHide m:val="1"/>
              <m:ctrlPr>
                <w:rPr>
                  <w:rFonts w:ascii="Cambria Math" w:hAnsi="Cambria Math"/>
                  <w:i/>
                </w:rPr>
              </m:ctrlPr>
            </m:naryPr>
            <m:sub>
              <m:r>
                <w:rPr>
                  <w:rFonts w:ascii="Cambria Math" w:hAnsi="Cambria Math"/>
                </w:rPr>
                <m:t>r∈</m:t>
              </m:r>
              <m:sSup>
                <m:sSupPr>
                  <m:ctrlPr>
                    <w:rPr>
                      <w:rFonts w:ascii="Cambria Math" w:hAnsi="Cambria Math"/>
                      <w:i/>
                    </w:rPr>
                  </m:ctrlPr>
                </m:sSupPr>
                <m:e>
                  <m:acc>
                    <m:accPr>
                      <m:ctrlPr>
                        <w:rPr>
                          <w:rFonts w:ascii="Cambria Math" w:hAnsi="Cambria Math"/>
                          <w:i/>
                        </w:rPr>
                      </m:ctrlPr>
                    </m:accPr>
                    <m:e>
                      <m:r>
                        <w:rPr>
                          <w:rFonts w:ascii="Cambria Math" w:hAnsi="Cambria Math"/>
                        </w:rPr>
                        <m:t>R</m:t>
                      </m:r>
                    </m:e>
                  </m:acc>
                </m:e>
                <m:sup>
                  <m:r>
                    <w:rPr>
                      <w:rFonts w:ascii="Cambria Math" w:hAnsi="Cambria Math"/>
                    </w:rPr>
                    <m:t>'</m:t>
                  </m:r>
                </m:sup>
              </m:sSup>
            </m:sub>
            <m:sup/>
            <m:e>
              <m:r>
                <w:rPr>
                  <w:rFonts w:ascii="Cambria Math" w:hAnsi="Cambria Math"/>
                </w:rPr>
                <m:t>cost(r)</m:t>
              </m:r>
            </m:e>
          </m:nary>
        </m:oMath>
      </m:oMathPara>
    </w:p>
    <w:p w:rsidR="006975A2" w:rsidRDefault="006975A2" w:rsidP="00DD1774">
      <w:r>
        <w:t xml:space="preserve">Once customer </w:t>
      </w:r>
      <m:oMath>
        <m:r>
          <w:rPr>
            <w:rFonts w:ascii="Cambria Math" w:hAnsi="Cambria Math"/>
          </w:rPr>
          <m:t>i</m:t>
        </m:r>
      </m:oMath>
      <w:r>
        <w:t xml:space="preserve"> is satisfied, their weight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DD1774">
        <w:t xml:space="preserve"> </w:t>
      </w:r>
      <w:r>
        <w:t>contributes to the total revenue from the project, as in</w:t>
      </w:r>
      <w:r w:rsidR="00DD1774">
        <w:br/>
      </w:r>
      <m:oMathPara>
        <m:oMath>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6975A2" w:rsidRPr="00A42760" w:rsidRDefault="006975A2" w:rsidP="006975A2">
      <w:r>
        <w:t>So, the NRP is po</w:t>
      </w:r>
      <w:r w:rsidR="00A42760">
        <w:t xml:space="preserve">sed as follows: for a group of </w:t>
      </w:r>
      <m:oMath>
        <m:r>
          <w:rPr>
            <w:rFonts w:ascii="Cambria Math" w:hAnsi="Cambria Math"/>
          </w:rPr>
          <m:t>n</m:t>
        </m:r>
      </m:oMath>
      <w:r>
        <w:t xml:space="preserve"> customers, select the subset </w:t>
      </w:r>
      <m:oMath>
        <m:r>
          <w:rPr>
            <w:rFonts w:ascii="Cambria Math" w:hAnsi="Cambria Math"/>
          </w:rPr>
          <m:t>S⊆{1,2,…,n}</m:t>
        </m:r>
      </m:oMath>
      <w:r w:rsidR="00A42760">
        <w:t xml:space="preserve"> </w:t>
      </w:r>
      <w:r>
        <w:t>that maximizes total revenue, while keeping the total cost</w:t>
      </w:r>
      <w:r w:rsidR="00A42760">
        <w:t xml:space="preserve"> within some budget </w:t>
      </w:r>
      <w:proofErr w:type="gramStart"/>
      <w:r w:rsidR="00A42760">
        <w:t xml:space="preserve">constraint </w:t>
      </w:r>
      <w:proofErr w:type="gramEnd"/>
      <m:oMath>
        <m:r>
          <w:rPr>
            <w:rFonts w:ascii="Cambria Math" w:hAnsi="Cambria Math"/>
          </w:rPr>
          <m:t>B</m:t>
        </m:r>
      </m:oMath>
      <w:r w:rsidR="00A42760">
        <w:t>. This is given by</w:t>
      </w:r>
      <w:r w:rsidR="00A42760">
        <w:br/>
      </w:r>
      <m:oMathPara>
        <m:oMath>
          <m:r>
            <w:rPr>
              <w:rFonts w:ascii="Cambria Math" w:hAnsi="Cambria Math"/>
            </w:rPr>
            <m:t xml:space="preserve">maximize </m:t>
          </m:r>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A42760" w:rsidRPr="00A42760" w:rsidRDefault="00A42760" w:rsidP="006975A2">
      <w:pPr>
        <w:rPr>
          <w:rFonts w:ascii="Cambria Math" w:hAnsi="Cambria Math"/>
          <w:oMath/>
        </w:rPr>
      </w:pPr>
      <m:oMathPara>
        <m:oMath>
          <m:r>
            <w:rPr>
              <w:rFonts w:ascii="Cambria Math" w:hAnsi="Cambria Math"/>
            </w:rPr>
            <m:t>subject to cost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i∈S</m:t>
                  </m:r>
                </m:sub>
                <m:sup/>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i</m:t>
                      </m:r>
                    </m:sub>
                  </m:sSub>
                </m:e>
              </m:nary>
            </m:e>
          </m:d>
          <m:r>
            <w:rPr>
              <w:rFonts w:ascii="Cambria Math" w:hAnsi="Cambria Math"/>
            </w:rPr>
            <m:t>≤B</m:t>
          </m:r>
        </m:oMath>
      </m:oMathPara>
    </w:p>
    <w:p w:rsidR="006975A2" w:rsidRDefault="006975A2" w:rsidP="006A476E">
      <w:pPr>
        <w:pStyle w:val="Heading2"/>
      </w:pPr>
      <w:r w:rsidRPr="006975A2">
        <w:t xml:space="preserve">The Gap </w:t>
      </w:r>
      <w:r w:rsidR="00B034D3">
        <w:t>b</w:t>
      </w:r>
      <w:r w:rsidRPr="006975A2">
        <w:t>etween Abstraction and Reality</w:t>
      </w:r>
    </w:p>
    <w:p w:rsidR="006975A2" w:rsidRDefault="006975A2" w:rsidP="006975A2">
      <w:r>
        <w:t>As was discussed in the previous section, a planner would need several things to be able to implement a NRP-like optimization:</w:t>
      </w:r>
    </w:p>
    <w:p w:rsidR="006975A2" w:rsidRDefault="006975A2" w:rsidP="00380B5B">
      <w:pPr>
        <w:pStyle w:val="ListParagraph"/>
        <w:numPr>
          <w:ilvl w:val="0"/>
          <w:numId w:val="2"/>
        </w:numPr>
        <w:ind w:left="720"/>
      </w:pPr>
      <w:r>
        <w:t>A set of requirements that co</w:t>
      </w:r>
      <w:r w:rsidR="00390919">
        <w:t>uld potentially be implemented.</w:t>
      </w:r>
    </w:p>
    <w:p w:rsidR="006975A2" w:rsidRDefault="006975A2" w:rsidP="00380B5B">
      <w:pPr>
        <w:pStyle w:val="ListParagraph"/>
        <w:numPr>
          <w:ilvl w:val="0"/>
          <w:numId w:val="2"/>
        </w:numPr>
        <w:ind w:left="720"/>
      </w:pPr>
      <w:r>
        <w:t>A set of customers that are satisfied by some subset of the requirements,</w:t>
      </w:r>
      <w:r w:rsidR="00390919">
        <w:t xml:space="preserve"> and have an associated weight.</w:t>
      </w:r>
    </w:p>
    <w:p w:rsidR="006975A2" w:rsidRDefault="006975A2" w:rsidP="00380B5B">
      <w:pPr>
        <w:pStyle w:val="ListParagraph"/>
        <w:numPr>
          <w:ilvl w:val="0"/>
          <w:numId w:val="2"/>
        </w:numPr>
        <w:ind w:left="720"/>
      </w:pPr>
      <w:r>
        <w:t>A cost function, to quantif</w:t>
      </w:r>
      <w:r w:rsidR="00390919">
        <w:t>y the cost of each requirement.</w:t>
      </w:r>
    </w:p>
    <w:p w:rsidR="006975A2" w:rsidRDefault="006975A2" w:rsidP="00380B5B">
      <w:pPr>
        <w:pStyle w:val="ListParagraph"/>
        <w:numPr>
          <w:ilvl w:val="0"/>
          <w:numId w:val="2"/>
        </w:numPr>
        <w:ind w:left="720"/>
      </w:pPr>
      <w:r>
        <w:t>A cost budg</w:t>
      </w:r>
      <w:r w:rsidR="00390919">
        <w:t>et that should not be exceeded.</w:t>
      </w:r>
    </w:p>
    <w:p w:rsidR="006975A2" w:rsidRDefault="006975A2" w:rsidP="006975A2">
      <w:r>
        <w:t xml:space="preserve">Having all these in hand, a planner could proceed to optimize the subset of requirements planned for the next release. One difficulty with this that can be highlighted </w:t>
      </w:r>
      <w:r>
        <w:lastRenderedPageBreak/>
        <w:t xml:space="preserve">is in the definition of a cost function. It might be suggested that the estimated time to implement a requirement alone might be used to determine cost, but there is a practical detail that prevents this: in order to maintain quality software, the total cost of any requirement should take into consideration both the cost of implementation </w:t>
      </w:r>
      <w:r w:rsidRPr="0029106C">
        <w:rPr>
          <w:i/>
        </w:rPr>
        <w:t>and</w:t>
      </w:r>
      <w:r>
        <w:t xml:space="preserve"> the cost of fixing associated defects. Otherwise, a release plan would appear to be within budget, when there is a risk that the budget will be exceeded when defect costs are also considered.</w:t>
      </w:r>
    </w:p>
    <w:p w:rsidR="006975A2" w:rsidRDefault="006975A2" w:rsidP="006975A2">
      <w:pPr>
        <w:pStyle w:val="Heading3"/>
      </w:pPr>
      <w:r w:rsidRPr="006975A2">
        <w:t>Bridging the Gap</w:t>
      </w:r>
    </w:p>
    <w:p w:rsidR="00C87C66" w:rsidRDefault="006975A2" w:rsidP="006975A2">
      <w:r>
        <w:t xml:space="preserve">We use the explanatory model to address the need to consider defect cost. Such a model, given some subset of proposed requirements, can be used to predict defects and to find additional cost which should be considered. This use of the predictive model is illustrated in </w:t>
      </w:r>
      <w:r w:rsidR="008513AE">
        <w:fldChar w:fldCharType="begin"/>
      </w:r>
      <w:r w:rsidR="008513AE">
        <w:instrText xml:space="preserve"> REF _Ref420352438 \h </w:instrText>
      </w:r>
      <w:r w:rsidR="008513AE">
        <w:fldChar w:fldCharType="separate"/>
      </w:r>
      <w:r w:rsidR="00176D7C">
        <w:t xml:space="preserve">Figure </w:t>
      </w:r>
      <w:r w:rsidR="00176D7C">
        <w:rPr>
          <w:noProof/>
        </w:rPr>
        <w:t>2</w:t>
      </w:r>
      <w:r w:rsidR="008513AE">
        <w:fldChar w:fldCharType="end"/>
      </w:r>
      <w:r w:rsidR="00C87C66">
        <w:t>.</w:t>
      </w:r>
    </w:p>
    <w:p w:rsidR="00C87C66" w:rsidRDefault="00C87C66" w:rsidP="009E273B">
      <w:pPr>
        <w:keepNext/>
        <w:jc w:val="center"/>
      </w:pPr>
      <w:r>
        <w:object w:dxaOrig="2919" w:dyaOrig="2445">
          <v:shape id="_x0000_i1026" type="#_x0000_t75" style="width:242.9pt;height:201.6pt" o:ole="">
            <v:imagedata r:id="rId13" o:title=""/>
          </v:shape>
          <o:OLEObject Type="Embed" ProgID="Visio.Drawing.11" ShapeID="_x0000_i1026" DrawAspect="Content" ObjectID="_1496108800" r:id="rId14"/>
        </w:object>
      </w:r>
    </w:p>
    <w:p w:rsidR="00C87C66" w:rsidRDefault="00C87C66" w:rsidP="00D043CB">
      <w:pPr>
        <w:pStyle w:val="Caption"/>
      </w:pPr>
      <w:bookmarkStart w:id="3" w:name="_Ref420352438"/>
      <w:r>
        <w:t xml:space="preserve">Figure </w:t>
      </w:r>
      <w:fldSimple w:instr=" SEQ Figure \* ARABIC ">
        <w:r w:rsidR="00176D7C">
          <w:rPr>
            <w:noProof/>
          </w:rPr>
          <w:t>2</w:t>
        </w:r>
      </w:fldSimple>
      <w:bookmarkEnd w:id="3"/>
      <w:r>
        <w:tab/>
      </w:r>
      <w:r w:rsidRPr="00D043CB">
        <w:t>Defect</w:t>
      </w:r>
      <w:r w:rsidRPr="002D2074">
        <w:t xml:space="preserve"> prediction model being used to determine the overall cost of some requirements subset.</w:t>
      </w:r>
    </w:p>
    <w:p w:rsidR="006975A2" w:rsidRPr="006975A2" w:rsidRDefault="006975A2" w:rsidP="006975A2">
      <w:pPr>
        <w:sectPr w:rsidR="006975A2" w:rsidRPr="006975A2" w:rsidSect="00501F3E">
          <w:pgSz w:w="12240" w:h="15840"/>
          <w:pgMar w:top="1440" w:right="1440" w:bottom="1440" w:left="2160" w:header="1440" w:footer="1440" w:gutter="0"/>
          <w:cols w:space="720"/>
          <w:titlePg/>
          <w:docGrid w:linePitch="360"/>
        </w:sectPr>
      </w:pPr>
      <w:r>
        <w:lastRenderedPageBreak/>
        <w:t>Since predictive models cannot be perfectly accurate, instead we would expect that any forecasting would include confidence levels. Taking into account the confidence of a prediction allows planners to account for risk in the use of the defect prediction. If more risk is acceptable, then planners will get a narrower prediction window, and in exchange take more of a chance that the prediction is inaccurate. A wider prediction window means, though, that when the defect prediction is used to determine requirements cost, that potential cost range will also be wider.</w:t>
      </w:r>
    </w:p>
    <w:p w:rsidR="00326FE2" w:rsidRDefault="00326FE2" w:rsidP="00326FE2">
      <w:pPr>
        <w:jc w:val="center"/>
      </w:pPr>
      <w:r>
        <w:lastRenderedPageBreak/>
        <w:t>CHAPTER IV</w:t>
      </w:r>
    </w:p>
    <w:p w:rsidR="00326FE2" w:rsidRPr="008E5812" w:rsidRDefault="002D2328" w:rsidP="00326FE2">
      <w:pPr>
        <w:pStyle w:val="Heading1"/>
        <w:rPr>
          <w:rFonts w:cs="Times New Roman"/>
        </w:rPr>
      </w:pPr>
      <w:bookmarkStart w:id="4" w:name="_Ref420337114"/>
      <w:r>
        <w:rPr>
          <w:rFonts w:cs="Times New Roman"/>
        </w:rPr>
        <w:t>Background</w:t>
      </w:r>
      <w:bookmarkEnd w:id="4"/>
    </w:p>
    <w:p w:rsidR="00326FE2" w:rsidRDefault="00896486" w:rsidP="00896486">
      <w:r w:rsidRPr="00896486">
        <w:t xml:space="preserve">In this section, time series </w:t>
      </w:r>
      <w:r w:rsidR="00F55A6E">
        <w:t xml:space="preserve">models </w:t>
      </w:r>
      <w:r w:rsidRPr="00896486">
        <w:t>are introduced</w:t>
      </w:r>
      <w:r w:rsidR="00F55A6E">
        <w:t>, and t</w:t>
      </w:r>
      <w:r w:rsidRPr="00896486">
        <w:t xml:space="preserve">hen further concepts related to modeling, </w:t>
      </w:r>
      <w:proofErr w:type="spellStart"/>
      <w:r w:rsidRPr="00896486">
        <w:t>exogeneity</w:t>
      </w:r>
      <w:proofErr w:type="spellEnd"/>
      <w:r w:rsidRPr="00896486">
        <w:t xml:space="preserve"> and </w:t>
      </w:r>
      <w:proofErr w:type="gramStart"/>
      <w:r w:rsidRPr="00896486">
        <w:t>stationarity,</w:t>
      </w:r>
      <w:proofErr w:type="gramEnd"/>
      <w:r w:rsidRPr="00896486">
        <w:t xml:space="preserve"> are discussed.</w:t>
      </w:r>
    </w:p>
    <w:p w:rsidR="00896486" w:rsidRDefault="00896486" w:rsidP="00896486">
      <w:pPr>
        <w:pStyle w:val="Heading2"/>
      </w:pPr>
      <w:r>
        <w:t>Time Series</w:t>
      </w:r>
      <w:r w:rsidR="00F55A6E">
        <w:t xml:space="preserve"> Models</w:t>
      </w:r>
    </w:p>
    <w:p w:rsidR="00896486" w:rsidRDefault="00896486" w:rsidP="00896486">
      <w:r w:rsidRPr="00896486">
        <w:t>A time series is a collection of observations that occur in order. The process underlying a time series is assumed to be stochastic, so the model must correspondingly be probabilistic. Critically, the sequence of observations cannot be re-arranged, as each observation is typically dependent on one or more previous observation. This dependence is termed autocorrelation and accounting for it is one of the primary functions of a time series model.</w:t>
      </w:r>
    </w:p>
    <w:p w:rsidR="00F55A6E" w:rsidRDefault="00F55A6E" w:rsidP="00F55A6E">
      <w:pPr>
        <w:pStyle w:val="Heading3"/>
      </w:pPr>
      <w:r>
        <w:t>Autoregressive Models</w:t>
      </w:r>
    </w:p>
    <w:p w:rsidR="00896486" w:rsidRDefault="00896486" w:rsidP="00896486">
      <w:r>
        <w:t xml:space="preserve">A basic autoregressive (AR) model is formed as a linear combination of previous values, plus a white noise term that accounts for random variations (the stochastic portion). </w:t>
      </w:r>
      <w:proofErr w:type="gramStart"/>
      <w:r>
        <w:t>An</w:t>
      </w:r>
      <w:proofErr w:type="gramEnd"/>
      <w:r>
        <w:t xml:space="preserve"> </w:t>
      </w:r>
      <m:oMath>
        <m:r>
          <w:rPr>
            <w:rFonts w:ascii="Cambria Math" w:hAnsi="Cambria Math"/>
          </w:rPr>
          <m:t>AR(p)</m:t>
        </m:r>
      </m:oMath>
      <w:r>
        <w:t xml:space="preserve"> model for predicting a value </w:t>
      </w:r>
      <m:oMath>
        <m:r>
          <w:rPr>
            <w:rFonts w:ascii="Cambria Math" w:hAnsi="Cambria Math"/>
          </w:rPr>
          <m:t>X</m:t>
        </m:r>
      </m:oMath>
      <w:r>
        <w:t xml:space="preserve"> at time </w:t>
      </w:r>
      <m:oMath>
        <m:r>
          <w:rPr>
            <w:rFonts w:ascii="Cambria Math" w:hAnsi="Cambria Math"/>
          </w:rPr>
          <m:t>t</m:t>
        </m:r>
      </m:oMath>
      <w:r>
        <w:t xml:space="preserve"> can be written</w:t>
      </w:r>
      <w:r w:rsidR="00F55A6E">
        <w:t xml:space="preserve"> as</w:t>
      </w:r>
      <w:r w:rsidR="00883D7A">
        <w:br/>
      </w: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t-1</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oMath>
      </m:oMathPara>
    </w:p>
    <w:p w:rsidR="00896486" w:rsidRDefault="00F55A6E" w:rsidP="00F55A6E">
      <w:pPr>
        <w:ind w:firstLine="0"/>
      </w:pPr>
      <w:proofErr w:type="gramStart"/>
      <w:r>
        <w:t>where</w:t>
      </w:r>
      <w:r w:rsidR="00896486">
        <w:t xml:space="preserve"> </w:t>
      </w:r>
      <w:proofErr w:type="gramEnd"/>
      <m:oMath>
        <m:sSub>
          <m:sSubPr>
            <m:ctrlPr>
              <w:rPr>
                <w:rFonts w:ascii="Cambria Math" w:hAnsi="Cambria Math"/>
                <w:i/>
              </w:rPr>
            </m:ctrlPr>
          </m:sSubPr>
          <m:e>
            <m:r>
              <w:rPr>
                <w:rFonts w:ascii="Cambria Math" w:hAnsi="Cambria Math"/>
              </w:rPr>
              <m:t>φ</m:t>
            </m:r>
          </m:e>
          <m:sub>
            <m:r>
              <w:rPr>
                <w:rFonts w:ascii="Cambria Math" w:hAnsi="Cambria Math"/>
              </w:rPr>
              <m:t>1</m:t>
            </m:r>
          </m:sub>
        </m:sSub>
      </m:oMath>
      <w:r w:rsidR="00883D7A">
        <w:t xml:space="preserve">, </w:t>
      </w:r>
      <m:oMath>
        <m:sSub>
          <m:sSubPr>
            <m:ctrlPr>
              <w:rPr>
                <w:rFonts w:ascii="Cambria Math" w:hAnsi="Cambria Math"/>
                <w:i/>
              </w:rPr>
            </m:ctrlPr>
          </m:sSubPr>
          <m:e>
            <m:r>
              <w:rPr>
                <w:rFonts w:ascii="Cambria Math" w:hAnsi="Cambria Math"/>
              </w:rPr>
              <m:t>φ</m:t>
            </m:r>
          </m:e>
          <m:sub>
            <m:r>
              <w:rPr>
                <w:rFonts w:ascii="Cambria Math" w:hAnsi="Cambria Math"/>
              </w:rPr>
              <m:t>2</m:t>
            </m:r>
          </m:sub>
        </m:sSub>
      </m:oMath>
      <w:r w:rsidR="00883D7A">
        <w:t xml:space="preserve">, …, </w:t>
      </w:r>
      <m:oMath>
        <m:sSub>
          <m:sSubPr>
            <m:ctrlPr>
              <w:rPr>
                <w:rFonts w:ascii="Cambria Math" w:hAnsi="Cambria Math"/>
                <w:i/>
              </w:rPr>
            </m:ctrlPr>
          </m:sSubPr>
          <m:e>
            <m:r>
              <w:rPr>
                <w:rFonts w:ascii="Cambria Math" w:hAnsi="Cambria Math"/>
              </w:rPr>
              <m:t>φ</m:t>
            </m:r>
          </m:e>
          <m:sub>
            <m:r>
              <w:rPr>
                <w:rFonts w:ascii="Cambria Math" w:hAnsi="Cambria Math"/>
              </w:rPr>
              <m:t>p</m:t>
            </m:r>
          </m:sub>
        </m:sSub>
      </m:oMath>
      <w:r w:rsidR="00883D7A">
        <w:t xml:space="preserve"> </w:t>
      </w:r>
      <w:r w:rsidR="00896486">
        <w:t xml:space="preserve">are the </w:t>
      </w:r>
      <m:oMath>
        <m:r>
          <w:rPr>
            <w:rFonts w:ascii="Cambria Math" w:hAnsi="Cambria Math"/>
          </w:rPr>
          <m:t>p</m:t>
        </m:r>
      </m:oMath>
      <w:r w:rsidR="00896486">
        <w:t xml:space="preserve"> parameters, </w:t>
      </w:r>
      <m:oMath>
        <m:r>
          <w:rPr>
            <w:rFonts w:ascii="Cambria Math" w:hAnsi="Cambria Math"/>
          </w:rPr>
          <m:t>c</m:t>
        </m:r>
      </m:oMath>
      <w:r w:rsidR="00896486">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883D7A">
        <w:t xml:space="preserve"> </w:t>
      </w:r>
      <w:r w:rsidR="00896486">
        <w:t>is the white noise term.</w:t>
      </w:r>
    </w:p>
    <w:p w:rsidR="00F55A6E" w:rsidRDefault="00F55A6E" w:rsidP="00F55A6E">
      <w:pPr>
        <w:pStyle w:val="Heading3"/>
      </w:pPr>
      <w:r>
        <w:t>Multivariate Models</w:t>
      </w:r>
    </w:p>
    <w:p w:rsidR="00896486" w:rsidRDefault="00896486" w:rsidP="00896486">
      <w:r>
        <w:t xml:space="preserve">When the AR model is extended to the multivariate case (i.e. allowing for multiple time series), a Vector AR (VAR) model is formed. This model will support not </w:t>
      </w:r>
      <w:r>
        <w:lastRenderedPageBreak/>
        <w:t>only a time series for defect count, but also time series for the two release plan variables: improvements and new features</w:t>
      </w:r>
      <w:r w:rsidR="00E93521">
        <w:t>.</w:t>
      </w:r>
    </w:p>
    <w:p w:rsidR="00896486" w:rsidRDefault="00896486" w:rsidP="00F55A6E">
      <w:pPr>
        <w:pStyle w:val="Heading3"/>
      </w:pPr>
      <w:proofErr w:type="spellStart"/>
      <w:r w:rsidRPr="00896486">
        <w:t>Endogeneity</w:t>
      </w:r>
      <w:proofErr w:type="spellEnd"/>
      <w:r w:rsidRPr="00896486">
        <w:t xml:space="preserve"> and </w:t>
      </w:r>
      <w:proofErr w:type="spellStart"/>
      <w:r w:rsidRPr="00896486">
        <w:t>Exogeneity</w:t>
      </w:r>
      <w:proofErr w:type="spellEnd"/>
    </w:p>
    <w:p w:rsidR="00896486" w:rsidRDefault="00896486" w:rsidP="00896486">
      <w:r>
        <w:t>Under the VAR model, the behavior of each time series is explained by both its own past values and the past values of the other time series. This makes the variables endogenous.</w:t>
      </w:r>
    </w:p>
    <w:p w:rsidR="00896486" w:rsidRDefault="00896486" w:rsidP="00896486">
      <w:r>
        <w:t>The alternative is that a time series should not be explained by itself, and is only used to explain other time series. This type of explanatory variable is called exogenous, and could be considered an input.</w:t>
      </w:r>
    </w:p>
    <w:p w:rsidR="00896486" w:rsidRPr="00896486" w:rsidRDefault="00896486" w:rsidP="00896486">
      <w:r>
        <w:t>By also considering exogenous variables, a VAR model would become a VARX model. This model meets the requirements of the explanatory model described in the Motivation section, since it would allow release plan variables to be kept exogenous and used only to explain defect count.</w:t>
      </w:r>
    </w:p>
    <w:p w:rsidR="00896486" w:rsidRDefault="00896486" w:rsidP="00896486">
      <w:pPr>
        <w:pStyle w:val="Heading2"/>
      </w:pPr>
      <w:r w:rsidRPr="00896486">
        <w:t>Trends and Stationarity</w:t>
      </w:r>
    </w:p>
    <w:p w:rsidR="00896486" w:rsidRDefault="00896486" w:rsidP="00896486">
      <w:r>
        <w:t xml:space="preserve">AR, VAR, and VARX models do not account for non-stationary data. If a time series is not stationary, differencing may produce a stationary series. Trending time series are challenging to analyze, because the summary statistics of mean, variance, and </w:t>
      </w:r>
      <w:proofErr w:type="spellStart"/>
      <w:r>
        <w:t>autocovariance</w:t>
      </w:r>
      <w:proofErr w:type="spellEnd"/>
      <w:r>
        <w:t xml:space="preserve"> vary over time, and </w:t>
      </w:r>
      <w:r w:rsidR="0056431A">
        <w:t xml:space="preserve">are therefore not interpretable </w:t>
      </w:r>
      <w:r w:rsidR="009B264F">
        <w:fldChar w:fldCharType="begin"/>
      </w:r>
      <w:r w:rsidR="009B264F">
        <w:instrText xml:space="preserve"> REF _Ref420960697 \r \h </w:instrText>
      </w:r>
      <w:r w:rsidR="009B264F">
        <w:fldChar w:fldCharType="separate"/>
      </w:r>
      <w:r w:rsidR="00176D7C">
        <w:t>[6]</w:t>
      </w:r>
      <w:r w:rsidR="009B264F">
        <w:fldChar w:fldCharType="end"/>
      </w:r>
      <w:r>
        <w:t>. Two trend types are discussed here: deterministic and stochastic.</w:t>
      </w:r>
    </w:p>
    <w:p w:rsidR="00896486" w:rsidRDefault="00896486" w:rsidP="00896486">
      <w:r>
        <w:t xml:space="preserve">A deterministic trend will move upward or downward, meaning that the time series mean is non-constant. However, the time series will be constant according to a deterministic function and the time series movements will generally follow the </w:t>
      </w:r>
      <w:r>
        <w:lastRenderedPageBreak/>
        <w:t>deterministic function, with non-permanent fluctuations above or below. Such a time series is said to be stationary around a deterministic trend.</w:t>
      </w:r>
    </w:p>
    <w:p w:rsidR="00896486" w:rsidRDefault="00896486" w:rsidP="00896486">
      <w:r>
        <w:t xml:space="preserve">In contrast, a stochastic trend shows permanent effects whenever random variations occur, and the series will not necessarily fluctuate only close to the area of a deterministic function. The application of differencing can be used to remove a stochastic trend. </w:t>
      </w:r>
    </w:p>
    <w:p w:rsidR="00896486" w:rsidRDefault="00896486" w:rsidP="00896486">
      <w:r>
        <w:t>Stationarity can be strict or weak (of some order). Strict stationarity occurs when statistical properties are invariant with respect to shifts of the time origin</w:t>
      </w:r>
      <w:r w:rsidR="0056431A">
        <w:t xml:space="preserve"> </w:t>
      </w:r>
      <w:r w:rsidR="0040056D">
        <w:fldChar w:fldCharType="begin"/>
      </w:r>
      <w:r w:rsidR="0040056D">
        <w:instrText xml:space="preserve"> REF _Ref420960713 \r \h </w:instrText>
      </w:r>
      <w:r w:rsidR="0040056D">
        <w:fldChar w:fldCharType="separate"/>
      </w:r>
      <w:r w:rsidR="00176D7C">
        <w:t>[13]</w:t>
      </w:r>
      <w:r w:rsidR="0040056D">
        <w:fldChar w:fldCharType="end"/>
      </w:r>
      <w:r>
        <w:t>. Alternatively, a weak stationarity (of second order) can be established, and from this strict stationarity can be establi</w:t>
      </w:r>
      <w:r w:rsidR="0056431A">
        <w:t xml:space="preserve">shed by then assuming normality </w:t>
      </w:r>
      <w:r w:rsidR="0040056D">
        <w:fldChar w:fldCharType="begin"/>
      </w:r>
      <w:r w:rsidR="0040056D">
        <w:instrText xml:space="preserve"> REF _Ref420960722 \r \h </w:instrText>
      </w:r>
      <w:r w:rsidR="0040056D">
        <w:fldChar w:fldCharType="separate"/>
      </w:r>
      <w:r w:rsidR="00176D7C">
        <w:t>[4]</w:t>
      </w:r>
      <w:r w:rsidR="0040056D">
        <w:fldChar w:fldCharType="end"/>
      </w:r>
      <w:r>
        <w:t>.</w:t>
      </w:r>
    </w:p>
    <w:p w:rsidR="00896486" w:rsidRDefault="00896486" w:rsidP="00896486">
      <w:r>
        <w:t>For a multivariate time series, stationarity holds if all the component univariate time series are stationary</w:t>
      </w:r>
      <w:r w:rsidR="0056431A">
        <w:t xml:space="preserve"> </w:t>
      </w:r>
      <w:r w:rsidR="0040056D">
        <w:fldChar w:fldCharType="begin"/>
      </w:r>
      <w:r w:rsidR="0040056D">
        <w:instrText xml:space="preserve"> REF _Ref420960729 \r \h </w:instrText>
      </w:r>
      <w:r w:rsidR="0040056D">
        <w:fldChar w:fldCharType="separate"/>
      </w:r>
      <w:r w:rsidR="00176D7C">
        <w:t>[18]</w:t>
      </w:r>
      <w:r w:rsidR="0040056D">
        <w:fldChar w:fldCharType="end"/>
      </w:r>
      <w:r>
        <w:t>, so the goal of stationarity testing will be to establish second-order stationarity for each univariate time series component, and then show that the assumption of normality is reasonable. This will establish the stationarity of the multivariate time series as a whole. Next, tests are discussed for assessing if a deterministic or stochastic trend is present.</w:t>
      </w:r>
    </w:p>
    <w:p w:rsidR="00896486" w:rsidRDefault="00896486" w:rsidP="00BA3A54">
      <w:pPr>
        <w:pStyle w:val="Heading3"/>
      </w:pPr>
      <w:r w:rsidRPr="00896486">
        <w:t>Unit Root and Stationarity Testing</w:t>
      </w:r>
    </w:p>
    <w:p w:rsidR="00896486" w:rsidRDefault="00896486" w:rsidP="00896486">
      <w:r>
        <w:t xml:space="preserve">A time series that contains a stochastic trend is non-stationary. A pure auto-regressive (AR) model of such a time series contains a unit root </w:t>
      </w:r>
      <w:r w:rsidR="0040056D">
        <w:fldChar w:fldCharType="begin"/>
      </w:r>
      <w:r w:rsidR="0040056D">
        <w:instrText xml:space="preserve"> REF _Ref420960697 \r \h </w:instrText>
      </w:r>
      <w:r w:rsidR="0040056D">
        <w:fldChar w:fldCharType="separate"/>
      </w:r>
      <w:r w:rsidR="00176D7C">
        <w:t>[6]</w:t>
      </w:r>
      <w:r w:rsidR="0040056D">
        <w:fldChar w:fldCharType="end"/>
      </w:r>
      <w:r>
        <w:t xml:space="preserve">. Testing for the presence of a unit root can therefore be used to test for non-stationarity. A unit-root test poses as the null hypothesis that an AR model has a unit root. Then, a test statistic is measured. If the p-value is below some significance, the null hypothesis can be rejected, </w:t>
      </w:r>
      <w:r>
        <w:lastRenderedPageBreak/>
        <w:t>and it is established that the time series does not have a stochastic trend. The Augmented Dickey Fuller (ADF) test is often used for unit root testing.</w:t>
      </w:r>
    </w:p>
    <w:p w:rsidR="00896486" w:rsidRPr="00896486" w:rsidRDefault="00896486" w:rsidP="00896486">
      <w:pPr>
        <w:sectPr w:rsidR="00896486" w:rsidRPr="00896486" w:rsidSect="00501F3E">
          <w:pgSz w:w="12240" w:h="15840"/>
          <w:pgMar w:top="1440" w:right="1440" w:bottom="1440" w:left="2160" w:header="1440" w:footer="1440" w:gutter="0"/>
          <w:cols w:space="720"/>
          <w:titlePg/>
          <w:docGrid w:linePitch="360"/>
        </w:sectPr>
      </w:pPr>
      <w:r>
        <w:t>On the other hand, a stationarity test uses the null hypothesis that a time series is stationary around a deterministic trend. If the test statistic shows that this hypothesis can be rejected at some significance level then a stochastic trend should be considered by the unit root test. The Kwiatkowski–Phillips–Schmidt–Shin (KPSS) test can be applied for testing stationarity.</w:t>
      </w:r>
    </w:p>
    <w:p w:rsidR="00326FE2" w:rsidRDefault="00326FE2" w:rsidP="00326FE2">
      <w:pPr>
        <w:jc w:val="center"/>
      </w:pPr>
      <w:r>
        <w:lastRenderedPageBreak/>
        <w:t>CHAPTER V</w:t>
      </w:r>
    </w:p>
    <w:p w:rsidR="00326FE2" w:rsidRPr="000840C1" w:rsidRDefault="00B27086" w:rsidP="000840C1">
      <w:pPr>
        <w:pStyle w:val="Heading1"/>
        <w:rPr>
          <w:rFonts w:cs="Times New Roman"/>
        </w:rPr>
      </w:pPr>
      <w:bookmarkStart w:id="5" w:name="_Ref420337227"/>
      <w:r>
        <w:rPr>
          <w:rFonts w:cs="Times New Roman"/>
        </w:rPr>
        <w:t>Methods</w:t>
      </w:r>
      <w:bookmarkEnd w:id="5"/>
    </w:p>
    <w:p w:rsidR="00501F3E" w:rsidRDefault="001C1264" w:rsidP="001C1264">
      <w:r>
        <w:t>In this chapter, we consider methods for both obtaining time</w:t>
      </w:r>
      <w:r w:rsidR="004D4AF1">
        <w:t xml:space="preserve"> series data (data methods</w:t>
      </w:r>
      <w:r>
        <w:t>) and for obtaining a model using that</w:t>
      </w:r>
      <w:r w:rsidR="00AD4652">
        <w:t xml:space="preserve"> data (</w:t>
      </w:r>
      <w:r w:rsidR="004D4AF1">
        <w:t>modeling methods</w:t>
      </w:r>
      <w:r w:rsidR="00AD4652">
        <w:t>).</w:t>
      </w:r>
    </w:p>
    <w:p w:rsidR="00AD4652" w:rsidRDefault="004D4AF1" w:rsidP="00AD4652">
      <w:pPr>
        <w:pStyle w:val="Heading2"/>
      </w:pPr>
      <w:bookmarkStart w:id="6" w:name="_Ref420168384"/>
      <w:r>
        <w:t>Data Methods</w:t>
      </w:r>
      <w:bookmarkEnd w:id="6"/>
    </w:p>
    <w:p w:rsidR="00AD4652" w:rsidRDefault="00AD4652" w:rsidP="00AD4652">
      <w:r>
        <w:t>In this section, the data source</w:t>
      </w:r>
      <w:r w:rsidR="006B1847">
        <w:t xml:space="preserve">s </w:t>
      </w:r>
      <w:r w:rsidR="004C0D49">
        <w:t>and the</w:t>
      </w:r>
      <w:r w:rsidR="006B1847">
        <w:t xml:space="preserve"> rationale</w:t>
      </w:r>
      <w:r>
        <w:t xml:space="preserve"> </w:t>
      </w:r>
      <w:r w:rsidR="006B1847">
        <w:t xml:space="preserve">for their selection </w:t>
      </w:r>
      <w:r w:rsidR="004C0D49">
        <w:t>are</w:t>
      </w:r>
      <w:r w:rsidR="006B1847">
        <w:t xml:space="preserve"> discussed. Then the methods used for preparing data for modeling, by cleansing, sampling, </w:t>
      </w:r>
      <w:r w:rsidR="00632A18">
        <w:t xml:space="preserve">stationarity testing, </w:t>
      </w:r>
      <w:r w:rsidR="006B1847">
        <w:t>and windowing, are described.</w:t>
      </w:r>
      <w:r w:rsidR="0004061C">
        <w:t xml:space="preserve"> The procedure used is summarized in </w:t>
      </w:r>
      <w:r w:rsidR="00D334EF">
        <w:fldChar w:fldCharType="begin"/>
      </w:r>
      <w:r w:rsidR="00D334EF">
        <w:instrText xml:space="preserve"> REF _Ref420441986 \h </w:instrText>
      </w:r>
      <w:r w:rsidR="00D334EF">
        <w:fldChar w:fldCharType="separate"/>
      </w:r>
      <w:r w:rsidR="00176D7C">
        <w:t xml:space="preserve">Figure </w:t>
      </w:r>
      <w:r w:rsidR="00176D7C">
        <w:rPr>
          <w:noProof/>
        </w:rPr>
        <w:t>3</w:t>
      </w:r>
      <w:r w:rsidR="00D334EF">
        <w:fldChar w:fldCharType="end"/>
      </w:r>
      <w:r w:rsidR="00D334EF">
        <w:t>.</w:t>
      </w:r>
    </w:p>
    <w:p w:rsidR="00D334EF" w:rsidRDefault="00D334EF" w:rsidP="00D334EF">
      <w:pPr>
        <w:keepNext/>
        <w:jc w:val="center"/>
      </w:pPr>
      <w:r>
        <w:object w:dxaOrig="3528" w:dyaOrig="4078">
          <v:shape id="_x0000_i1027" type="#_x0000_t75" style="width:218.9pt;height:256.3pt" o:ole="">
            <v:imagedata r:id="rId15" o:title=""/>
          </v:shape>
          <o:OLEObject Type="Embed" ProgID="Visio.Drawing.11" ShapeID="_x0000_i1027" DrawAspect="Content" ObjectID="_1496108801" r:id="rId16"/>
        </w:object>
      </w:r>
    </w:p>
    <w:p w:rsidR="0004061C" w:rsidRDefault="00D334EF" w:rsidP="00D334EF">
      <w:pPr>
        <w:pStyle w:val="Caption"/>
      </w:pPr>
      <w:bookmarkStart w:id="7" w:name="_Ref420441986"/>
      <w:r>
        <w:t xml:space="preserve">Figure </w:t>
      </w:r>
      <w:fldSimple w:instr=" SEQ Figure \* ARABIC ">
        <w:r w:rsidR="00176D7C">
          <w:rPr>
            <w:noProof/>
          </w:rPr>
          <w:t>3</w:t>
        </w:r>
      </w:fldSimple>
      <w:bookmarkEnd w:id="7"/>
      <w:r>
        <w:tab/>
      </w:r>
      <w:r w:rsidR="001D14AC">
        <w:t>An o</w:t>
      </w:r>
      <w:r>
        <w:t xml:space="preserve">verview of </w:t>
      </w:r>
      <w:r w:rsidR="001D14AC">
        <w:t>d</w:t>
      </w:r>
      <w:r>
        <w:t xml:space="preserve">ata </w:t>
      </w:r>
      <w:r w:rsidR="001D14AC">
        <w:t>m</w:t>
      </w:r>
      <w:r>
        <w:t>ethods</w:t>
      </w:r>
      <w:r w:rsidR="001D14AC">
        <w:t>.</w:t>
      </w:r>
    </w:p>
    <w:p w:rsidR="000F5626" w:rsidRDefault="000F5626" w:rsidP="000F5626">
      <w:bookmarkStart w:id="8" w:name="_Ref421121593"/>
      <w:r>
        <w:br w:type="page"/>
      </w:r>
    </w:p>
    <w:p w:rsidR="00AD4652" w:rsidRDefault="00AD4652" w:rsidP="00AD4652">
      <w:pPr>
        <w:pStyle w:val="Heading3"/>
      </w:pPr>
      <w:bookmarkStart w:id="9" w:name="_Ref421227219"/>
      <w:r>
        <w:lastRenderedPageBreak/>
        <w:t>Data Sources</w:t>
      </w:r>
      <w:bookmarkEnd w:id="8"/>
      <w:bookmarkEnd w:id="9"/>
    </w:p>
    <w:p w:rsidR="00EB5221" w:rsidRDefault="00AD4652" w:rsidP="009504AE">
      <w:r>
        <w:t xml:space="preserve">The empirical datasets used to establish predictive models came from </w:t>
      </w:r>
      <w:r w:rsidR="00A42CD8">
        <w:t>several</w:t>
      </w:r>
      <w:r>
        <w:t xml:space="preserve"> software projects’ historical data, </w:t>
      </w:r>
      <w:r w:rsidR="007B3282">
        <w:t xml:space="preserve">and were </w:t>
      </w:r>
      <w:r w:rsidR="00D15C77">
        <w:t>taken from their</w:t>
      </w:r>
      <w:r>
        <w:t xml:space="preserve"> issue tracking systems</w:t>
      </w:r>
      <w:r w:rsidR="00D15C77">
        <w:rPr>
          <w:rStyle w:val="FootnoteReference"/>
        </w:rPr>
        <w:footnoteReference w:id="1"/>
      </w:r>
      <w:r w:rsidR="00D15C77">
        <w:t>.</w:t>
      </w:r>
      <w:r w:rsidR="009504AE">
        <w:t xml:space="preserve"> </w:t>
      </w:r>
      <w:r w:rsidR="00EB5221">
        <w:t>To be considered for selection, it was required that a project</w:t>
      </w:r>
      <w:r w:rsidR="00F43BE1">
        <w:t>:</w:t>
      </w:r>
    </w:p>
    <w:p w:rsidR="00EB5221" w:rsidRDefault="00EF1EA7" w:rsidP="00F43BE1">
      <w:pPr>
        <w:pStyle w:val="ListParagraph"/>
        <w:numPr>
          <w:ilvl w:val="0"/>
          <w:numId w:val="8"/>
        </w:numPr>
      </w:pPr>
      <w:r>
        <w:t xml:space="preserve">Has been </w:t>
      </w:r>
      <w:r w:rsidR="00EB5221">
        <w:t>actively developed for at least several years</w:t>
      </w:r>
    </w:p>
    <w:p w:rsidR="00EF1EA7" w:rsidRDefault="00EB5221" w:rsidP="00F43BE1">
      <w:pPr>
        <w:pStyle w:val="ListParagraph"/>
        <w:numPr>
          <w:ilvl w:val="0"/>
          <w:numId w:val="8"/>
        </w:numPr>
      </w:pPr>
      <w:r>
        <w:t xml:space="preserve">Has </w:t>
      </w:r>
      <w:r w:rsidR="00EF1EA7">
        <w:t>openly available issue tracking system data</w:t>
      </w:r>
    </w:p>
    <w:p w:rsidR="00EF1EA7" w:rsidRDefault="00E64A36" w:rsidP="00F43BE1">
      <w:pPr>
        <w:pStyle w:val="ListParagraph"/>
        <w:numPr>
          <w:ilvl w:val="0"/>
          <w:numId w:val="8"/>
        </w:numPr>
        <w:spacing w:after="120"/>
      </w:pPr>
      <w:r>
        <w:t xml:space="preserve">Distinguishes between </w:t>
      </w:r>
      <w:r w:rsidR="00953CC6">
        <w:t>defects and other issue types</w:t>
      </w:r>
    </w:p>
    <w:p w:rsidR="00380B5B" w:rsidRDefault="00380B5B" w:rsidP="00DA320E">
      <w:pPr>
        <w:ind w:firstLine="0"/>
      </w:pPr>
      <w:r>
        <w:t xml:space="preserve">The </w:t>
      </w:r>
      <w:r w:rsidR="00E55A01">
        <w:t xml:space="preserve">projects </w:t>
      </w:r>
      <w:r>
        <w:t>selected by these criteria were:</w:t>
      </w:r>
    </w:p>
    <w:p w:rsidR="00380B5B" w:rsidRDefault="00380B5B" w:rsidP="00380B5B">
      <w:pPr>
        <w:pStyle w:val="ListParagraph"/>
        <w:numPr>
          <w:ilvl w:val="0"/>
          <w:numId w:val="4"/>
        </w:numPr>
      </w:pPr>
      <w:r>
        <w:t>MongoDB</w:t>
      </w:r>
      <w:r w:rsidR="0064747B">
        <w:rPr>
          <w:rStyle w:val="FootnoteReference"/>
          <w:i/>
        </w:rPr>
        <w:footnoteReference w:id="2"/>
      </w:r>
      <w:r>
        <w:t xml:space="preserve">: </w:t>
      </w:r>
      <w:r w:rsidR="00A3604F">
        <w:rPr>
          <w:i/>
        </w:rPr>
        <w:t>core server</w:t>
      </w:r>
      <w:r w:rsidR="00F11E06" w:rsidRPr="00D60593">
        <w:rPr>
          <w:i/>
        </w:rPr>
        <w:t xml:space="preserve"> </w:t>
      </w:r>
      <w:r w:rsidR="00F11E06" w:rsidRPr="00F11E06">
        <w:t>pro</w:t>
      </w:r>
      <w:r w:rsidR="00AF328A">
        <w:t>du</w:t>
      </w:r>
      <w:r w:rsidR="00F11E06" w:rsidRPr="00F11E06">
        <w:t>ct</w:t>
      </w:r>
    </w:p>
    <w:p w:rsidR="00380B5B" w:rsidRDefault="00380B5B" w:rsidP="00380B5B">
      <w:pPr>
        <w:pStyle w:val="ListParagraph"/>
        <w:numPr>
          <w:ilvl w:val="0"/>
          <w:numId w:val="4"/>
        </w:numPr>
      </w:pPr>
      <w:r>
        <w:t>Hibernate</w:t>
      </w:r>
      <w:r w:rsidR="0064747B">
        <w:rPr>
          <w:rStyle w:val="FootnoteReference"/>
        </w:rPr>
        <w:footnoteReference w:id="3"/>
      </w:r>
      <w:r>
        <w:t xml:space="preserve">: </w:t>
      </w:r>
      <w:proofErr w:type="spellStart"/>
      <w:r w:rsidR="00A3604F">
        <w:rPr>
          <w:i/>
        </w:rPr>
        <w:t>orm</w:t>
      </w:r>
      <w:proofErr w:type="spellEnd"/>
      <w:r w:rsidR="00F11E06" w:rsidRPr="00D60593">
        <w:rPr>
          <w:i/>
        </w:rPr>
        <w:t xml:space="preserve"> </w:t>
      </w:r>
      <w:r w:rsidR="00F11E06">
        <w:t>pro</w:t>
      </w:r>
      <w:r w:rsidR="00AF328A">
        <w:t>du</w:t>
      </w:r>
      <w:r w:rsidR="00F11E06">
        <w:t>ct</w:t>
      </w:r>
    </w:p>
    <w:p w:rsidR="00A3604F" w:rsidRDefault="00A3604F" w:rsidP="00DA320E">
      <w:pPr>
        <w:pStyle w:val="ListParagraph"/>
        <w:numPr>
          <w:ilvl w:val="0"/>
          <w:numId w:val="4"/>
        </w:numPr>
        <w:spacing w:after="240"/>
      </w:pPr>
      <w:r>
        <w:t>NetBeans</w:t>
      </w:r>
      <w:r w:rsidR="0064747B">
        <w:rPr>
          <w:rStyle w:val="FootnoteReference"/>
        </w:rPr>
        <w:footnoteReference w:id="4"/>
      </w:r>
      <w:r>
        <w:t xml:space="preserve">: </w:t>
      </w:r>
      <w:r w:rsidRPr="00A3604F">
        <w:rPr>
          <w:i/>
        </w:rPr>
        <w:t>platform</w:t>
      </w:r>
      <w:r>
        <w:t xml:space="preserve"> and </w:t>
      </w:r>
      <w:r>
        <w:rPr>
          <w:i/>
        </w:rPr>
        <w:t>java</w:t>
      </w:r>
      <w:r>
        <w:t xml:space="preserve"> </w:t>
      </w:r>
      <w:r w:rsidR="00F11E06" w:rsidRPr="00F11E06">
        <w:t xml:space="preserve"> pro</w:t>
      </w:r>
      <w:r w:rsidR="00AF328A">
        <w:t>du</w:t>
      </w:r>
      <w:r w:rsidR="00F11E06" w:rsidRPr="00F11E06">
        <w:t>cts</w:t>
      </w:r>
    </w:p>
    <w:p w:rsidR="00071576" w:rsidRDefault="00071576" w:rsidP="00071576">
      <w:r>
        <w:t xml:space="preserve">The </w:t>
      </w:r>
      <w:r w:rsidR="005B4E62">
        <w:t xml:space="preserve">MongoDB software project </w:t>
      </w:r>
      <w:r>
        <w:t xml:space="preserve">has been actively developed since 2009. </w:t>
      </w:r>
      <w:r w:rsidR="00AF328A">
        <w:t>MongoDB uses JIRA</w:t>
      </w:r>
      <w:r w:rsidR="00AF328A">
        <w:rPr>
          <w:rStyle w:val="FootnoteReference"/>
        </w:rPr>
        <w:footnoteReference w:id="5"/>
      </w:r>
      <w:r w:rsidR="00AF328A">
        <w:t xml:space="preserve"> for issue tracking. </w:t>
      </w:r>
      <w:r w:rsidR="000D1C09">
        <w:t xml:space="preserve">Issue data for </w:t>
      </w:r>
      <w:r w:rsidR="000D1C09">
        <w:rPr>
          <w:i/>
        </w:rPr>
        <w:t>core server</w:t>
      </w:r>
      <w:r w:rsidR="000D1C09" w:rsidRPr="00AF328A">
        <w:t xml:space="preserve"> </w:t>
      </w:r>
      <w:r w:rsidR="000D1C09">
        <w:t>product was exported from the project's JIRA web interface</w:t>
      </w:r>
      <w:r w:rsidR="000D1C09">
        <w:rPr>
          <w:rStyle w:val="FootnoteReference"/>
        </w:rPr>
        <w:footnoteReference w:id="6"/>
      </w:r>
      <w:r w:rsidR="000D1C09">
        <w:t xml:space="preserve"> as XML data.</w:t>
      </w:r>
    </w:p>
    <w:p w:rsidR="0038729E" w:rsidRDefault="0038729E" w:rsidP="00071576">
      <w:r>
        <w:t>The Hibernate software project</w:t>
      </w:r>
      <w:r w:rsidR="00303F8B">
        <w:t xml:space="preserve"> has been</w:t>
      </w:r>
      <w:r w:rsidR="00804415">
        <w:t xml:space="preserve"> actively developed since 2003, and also uses JIRA for issue tracking.</w:t>
      </w:r>
      <w:r w:rsidR="00D60593">
        <w:t xml:space="preserve"> </w:t>
      </w:r>
      <w:r w:rsidR="000D1C09">
        <w:t xml:space="preserve">Issue data for the </w:t>
      </w:r>
      <w:proofErr w:type="spellStart"/>
      <w:r w:rsidR="000D1C09">
        <w:rPr>
          <w:i/>
        </w:rPr>
        <w:t>orm</w:t>
      </w:r>
      <w:proofErr w:type="spellEnd"/>
      <w:r w:rsidR="000D1C09">
        <w:rPr>
          <w:i/>
        </w:rPr>
        <w:t xml:space="preserve"> </w:t>
      </w:r>
      <w:r w:rsidR="000D1C09">
        <w:t>product was exported from the project’s JIRA web interface</w:t>
      </w:r>
      <w:r w:rsidR="000D1C09">
        <w:rPr>
          <w:rStyle w:val="FootnoteReference"/>
        </w:rPr>
        <w:footnoteReference w:id="7"/>
      </w:r>
      <w:r w:rsidR="000D1C09">
        <w:t xml:space="preserve"> as XML.</w:t>
      </w:r>
    </w:p>
    <w:p w:rsidR="00071576" w:rsidRPr="00973F8C" w:rsidRDefault="00303F8B" w:rsidP="00756058">
      <w:r>
        <w:lastRenderedPageBreak/>
        <w:t xml:space="preserve">The </w:t>
      </w:r>
      <w:proofErr w:type="spellStart"/>
      <w:r>
        <w:t>Netbeans</w:t>
      </w:r>
      <w:proofErr w:type="spellEnd"/>
      <w:r>
        <w:t xml:space="preserve"> software project has been actively developed as an open source project since 2000.</w:t>
      </w:r>
      <w:r w:rsidR="00515E10">
        <w:t xml:space="preserve"> </w:t>
      </w:r>
      <w:r w:rsidR="008B390D">
        <w:t xml:space="preserve">The project uses Bugzilla for issue tracking. Issue data for the </w:t>
      </w:r>
      <w:r w:rsidR="008B390D" w:rsidRPr="008B390D">
        <w:rPr>
          <w:i/>
        </w:rPr>
        <w:t>platform</w:t>
      </w:r>
      <w:r w:rsidR="008B390D">
        <w:t xml:space="preserve"> and </w:t>
      </w:r>
      <w:r w:rsidR="008B390D">
        <w:rPr>
          <w:i/>
        </w:rPr>
        <w:t>java</w:t>
      </w:r>
      <w:r w:rsidR="008B390D" w:rsidRPr="008B390D">
        <w:t xml:space="preserve"> </w:t>
      </w:r>
      <w:r w:rsidR="008B390D">
        <w:t xml:space="preserve">products was obtained using a </w:t>
      </w:r>
      <w:r w:rsidR="006B3CCE">
        <w:t>2010 dump of the Bugzilla MySQL database. This database was made available as part of the mining challenge for the 2011 conference for Mining Software Repositories</w:t>
      </w:r>
      <w:r w:rsidR="006B3CCE">
        <w:rPr>
          <w:rStyle w:val="FootnoteReference"/>
        </w:rPr>
        <w:footnoteReference w:id="8"/>
      </w:r>
      <w:r w:rsidR="00756058">
        <w:t>.</w:t>
      </w:r>
      <w:r w:rsidR="00973F8C">
        <w:t xml:space="preserve"> </w:t>
      </w:r>
    </w:p>
    <w:p w:rsidR="00977454" w:rsidRDefault="00977454" w:rsidP="00977454">
      <w:pPr>
        <w:pStyle w:val="Heading3"/>
      </w:pPr>
      <w:r>
        <w:t>Data Preparation</w:t>
      </w:r>
    </w:p>
    <w:p w:rsidR="00F73C71" w:rsidRPr="00F73C71" w:rsidRDefault="007F4F67" w:rsidP="00F73C71">
      <w:r>
        <w:t xml:space="preserve">The </w:t>
      </w:r>
      <w:r w:rsidR="00B449E5">
        <w:t>datasets need some preparation</w:t>
      </w:r>
      <w:r>
        <w:t xml:space="preserve"> before </w:t>
      </w:r>
      <w:r w:rsidR="00F73C71">
        <w:t>a time series modeling procedure</w:t>
      </w:r>
      <w:r>
        <w:t xml:space="preserve"> </w:t>
      </w:r>
      <w:r w:rsidR="00E524AA">
        <w:t>is run. Preparatory steps include: cleansing, sampling, stationarity testing and differencing, and windowing.</w:t>
      </w:r>
      <w:r w:rsidR="005D4315">
        <w:t xml:space="preserve"> These steps are now explained</w:t>
      </w:r>
      <w:r w:rsidR="00131439">
        <w:t xml:space="preserve"> below</w:t>
      </w:r>
      <w:r w:rsidR="005D4315">
        <w:t>.</w:t>
      </w:r>
    </w:p>
    <w:p w:rsidR="005B304F" w:rsidRDefault="005B304F" w:rsidP="00977454">
      <w:pPr>
        <w:pStyle w:val="Heading4"/>
      </w:pPr>
      <w:bookmarkStart w:id="10" w:name="_Ref420344434"/>
      <w:r>
        <w:t>Data Cleansing</w:t>
      </w:r>
      <w:bookmarkEnd w:id="10"/>
    </w:p>
    <w:p w:rsidR="005B304F" w:rsidRDefault="005B304F" w:rsidP="00977454">
      <w:r>
        <w:t>Not all of the data was preserved for modeling. The modification or removal of data is</w:t>
      </w:r>
      <w:r w:rsidR="00487F59">
        <w:t xml:space="preserve"> discussed next.</w:t>
      </w:r>
    </w:p>
    <w:p w:rsidR="005B304F" w:rsidRDefault="00977454" w:rsidP="005B304F">
      <w:r>
        <w:t xml:space="preserve">First, only issues with resolutions such as </w:t>
      </w:r>
      <w:r w:rsidRPr="00F4451F">
        <w:rPr>
          <w:i/>
        </w:rPr>
        <w:t>fixed</w:t>
      </w:r>
      <w:r>
        <w:t xml:space="preserve">, </w:t>
      </w:r>
      <w:r w:rsidRPr="00F4451F">
        <w:rPr>
          <w:i/>
        </w:rPr>
        <w:t>complete</w:t>
      </w:r>
      <w:r>
        <w:t xml:space="preserve">, or </w:t>
      </w:r>
      <w:r w:rsidRPr="00F4451F">
        <w:rPr>
          <w:i/>
        </w:rPr>
        <w:t>done</w:t>
      </w:r>
      <w:r>
        <w:t xml:space="preserve"> </w:t>
      </w:r>
      <w:r w:rsidR="00487F59">
        <w:t xml:space="preserve">were </w:t>
      </w:r>
      <w:r>
        <w:t xml:space="preserve">kept. Issues with other resolutions, such as </w:t>
      </w:r>
      <w:r w:rsidRPr="00F4451F">
        <w:rPr>
          <w:i/>
        </w:rPr>
        <w:t>unresolved</w:t>
      </w:r>
      <w:r>
        <w:t xml:space="preserve">, </w:t>
      </w:r>
      <w:r w:rsidRPr="00F4451F">
        <w:rPr>
          <w:i/>
        </w:rPr>
        <w:t>won't fix</w:t>
      </w:r>
      <w:r>
        <w:t xml:space="preserve">, </w:t>
      </w:r>
      <w:r w:rsidRPr="00F4451F">
        <w:rPr>
          <w:i/>
        </w:rPr>
        <w:t>duplicate</w:t>
      </w:r>
      <w:r>
        <w:t>, etc. were counted as unfixed and were not kept. This was done because t</w:t>
      </w:r>
      <w:r w:rsidR="005B304F">
        <w:t xml:space="preserve">he proposed model structure assumes that bug creation </w:t>
      </w:r>
      <w:r>
        <w:t>is</w:t>
      </w:r>
      <w:r w:rsidR="005B304F">
        <w:t xml:space="preserve"> explained by software changes. Therefore, issues that do not result in any change </w:t>
      </w:r>
      <w:r>
        <w:t xml:space="preserve">were </w:t>
      </w:r>
      <w:r w:rsidR="005B304F">
        <w:t xml:space="preserve">not included in the dataset. </w:t>
      </w:r>
    </w:p>
    <w:p w:rsidR="005B304F" w:rsidRDefault="00977454" w:rsidP="009A7B22">
      <w:r>
        <w:t>Next, i</w:t>
      </w:r>
      <w:r w:rsidR="005B304F">
        <w:t xml:space="preserve">ssues that are </w:t>
      </w:r>
      <w:r w:rsidR="00D056E4">
        <w:t xml:space="preserve">categorized as </w:t>
      </w:r>
      <w:r w:rsidR="005B304F">
        <w:t xml:space="preserve">sub-tasks </w:t>
      </w:r>
      <w:r w:rsidR="00487F59">
        <w:t xml:space="preserve">were </w:t>
      </w:r>
      <w:r w:rsidR="005B304F">
        <w:t xml:space="preserve">converted to be the same </w:t>
      </w:r>
      <w:r w:rsidR="00D056E4">
        <w:t xml:space="preserve">issue </w:t>
      </w:r>
      <w:r w:rsidR="005B304F">
        <w:t xml:space="preserve">type as the parent issue. Those sub-tasks whose parent issue is not in the dataset are considered orphans and discarded. </w:t>
      </w:r>
    </w:p>
    <w:p w:rsidR="00AD4652" w:rsidRDefault="0025516F" w:rsidP="00DE70D4">
      <w:pPr>
        <w:pStyle w:val="Heading4"/>
      </w:pPr>
      <w:r>
        <w:lastRenderedPageBreak/>
        <w:t xml:space="preserve">Data </w:t>
      </w:r>
      <w:r w:rsidR="00DE70D4">
        <w:t>Sampling</w:t>
      </w:r>
    </w:p>
    <w:p w:rsidR="002F6749" w:rsidRDefault="00053E03" w:rsidP="00AD4652">
      <w:r>
        <w:t>D</w:t>
      </w:r>
      <w:r w:rsidR="00AD4652">
        <w:t xml:space="preserve">ata </w:t>
      </w:r>
      <w:r>
        <w:t xml:space="preserve">was </w:t>
      </w:r>
      <w:r w:rsidR="00AD4652">
        <w:t>sampled at regular periods to measure the following: number of improvements resolved, number of features resolved, and number of bugs created. As an example, this sampling process is illustrated in</w:t>
      </w:r>
      <w:r w:rsidR="008513AE">
        <w:t xml:space="preserve"> </w:t>
      </w:r>
      <w:r w:rsidR="008513AE">
        <w:fldChar w:fldCharType="begin"/>
      </w:r>
      <w:r w:rsidR="008513AE">
        <w:instrText xml:space="preserve"> REF _Ref420352478 \h </w:instrText>
      </w:r>
      <w:r w:rsidR="008513AE">
        <w:fldChar w:fldCharType="separate"/>
      </w:r>
      <w:r w:rsidR="00176D7C">
        <w:t xml:space="preserve">Figure </w:t>
      </w:r>
      <w:r w:rsidR="00176D7C">
        <w:rPr>
          <w:noProof/>
        </w:rPr>
        <w:t>4</w:t>
      </w:r>
      <w:r w:rsidR="008513AE">
        <w:fldChar w:fldCharType="end"/>
      </w:r>
      <w:r w:rsidR="008513AE">
        <w:t xml:space="preserve">, with the outcome of sampling the example data shown in </w:t>
      </w:r>
      <w:r w:rsidR="008513AE">
        <w:fldChar w:fldCharType="begin"/>
      </w:r>
      <w:r w:rsidR="008513AE">
        <w:instrText xml:space="preserve"> REF _Ref420352531 \h </w:instrText>
      </w:r>
      <w:r w:rsidR="008513AE">
        <w:fldChar w:fldCharType="separate"/>
      </w:r>
      <w:r w:rsidR="00176D7C">
        <w:t xml:space="preserve">Table </w:t>
      </w:r>
      <w:r w:rsidR="00176D7C">
        <w:rPr>
          <w:noProof/>
        </w:rPr>
        <w:t>1</w:t>
      </w:r>
      <w:r w:rsidR="008513AE">
        <w:fldChar w:fldCharType="end"/>
      </w:r>
      <w:r w:rsidR="008513AE">
        <w:t xml:space="preserve">. </w:t>
      </w:r>
    </w:p>
    <w:p w:rsidR="004A53C3" w:rsidRDefault="00877975" w:rsidP="004A53C3">
      <w:pPr>
        <w:keepNext/>
        <w:jc w:val="center"/>
      </w:pPr>
      <w:r>
        <w:object w:dxaOrig="3983" w:dyaOrig="2889">
          <v:shape id="_x0000_i1028" type="#_x0000_t75" style="width:251.5pt;height:182.4pt" o:ole="">
            <v:imagedata r:id="rId17" o:title=""/>
          </v:shape>
          <o:OLEObject Type="Embed" ProgID="Visio.Drawing.11" ShapeID="_x0000_i1028" DrawAspect="Content" ObjectID="_1496108802" r:id="rId18"/>
        </w:object>
      </w:r>
    </w:p>
    <w:p w:rsidR="002F6749" w:rsidRDefault="004A53C3" w:rsidP="004A53C3">
      <w:pPr>
        <w:pStyle w:val="Caption"/>
      </w:pPr>
      <w:bookmarkStart w:id="11" w:name="_Ref420352478"/>
      <w:r>
        <w:t xml:space="preserve">Figure </w:t>
      </w:r>
      <w:fldSimple w:instr=" SEQ Figure \* ARABIC ">
        <w:r w:rsidR="00176D7C">
          <w:rPr>
            <w:noProof/>
          </w:rPr>
          <w:t>4</w:t>
        </w:r>
      </w:fldSimple>
      <w:bookmarkEnd w:id="11"/>
      <w:r w:rsidRPr="00EA08F7">
        <w:t xml:space="preserve"> </w:t>
      </w:r>
      <w:r>
        <w:tab/>
      </w:r>
      <w:r w:rsidRPr="00EA08F7">
        <w:t>Sampling issue data by dividing time into equally-spaced periods.</w:t>
      </w:r>
    </w:p>
    <w:p w:rsidR="00173527" w:rsidRPr="00173527" w:rsidRDefault="00173527" w:rsidP="00173527"/>
    <w:p w:rsidR="00AE0B0C" w:rsidRDefault="00AE0B0C" w:rsidP="00AE0B0C">
      <w:pPr>
        <w:pStyle w:val="Caption"/>
        <w:keepNext/>
      </w:pPr>
      <w:bookmarkStart w:id="12" w:name="_Ref420352531"/>
      <w:r>
        <w:t xml:space="preserve">Table </w:t>
      </w:r>
      <w:fldSimple w:instr=" SEQ Table \* ARABIC ">
        <w:r w:rsidR="00176D7C">
          <w:rPr>
            <w:noProof/>
          </w:rPr>
          <w:t>1</w:t>
        </w:r>
      </w:fldSimple>
      <w:bookmarkEnd w:id="12"/>
      <w:r>
        <w:tab/>
      </w:r>
      <w:r>
        <w:tab/>
      </w:r>
      <w:r w:rsidRPr="00DF252C">
        <w:t>Results of sampling example issues shown in</w:t>
      </w:r>
      <w:r w:rsidR="007F1C60">
        <w:t xml:space="preserve"> </w:t>
      </w:r>
      <w:r w:rsidR="007F1C60">
        <w:fldChar w:fldCharType="begin"/>
      </w:r>
      <w:r w:rsidR="007F1C60">
        <w:instrText xml:space="preserve"> REF _Ref420352478 \h </w:instrText>
      </w:r>
      <w:r w:rsidR="007F1C60">
        <w:fldChar w:fldCharType="separate"/>
      </w:r>
      <w:r w:rsidR="00176D7C">
        <w:t xml:space="preserve">Figure </w:t>
      </w:r>
      <w:r w:rsidR="00176D7C">
        <w:rPr>
          <w:noProof/>
        </w:rPr>
        <w:t>4</w:t>
      </w:r>
      <w:r w:rsidR="007F1C60">
        <w:fldChar w:fldCharType="end"/>
      </w:r>
      <w:r w:rsidRPr="00DF252C">
        <w:t>.</w:t>
      </w:r>
    </w:p>
    <w:tbl>
      <w:tblPr>
        <w:tblStyle w:val="TableGrid"/>
        <w:tblW w:w="5238" w:type="dxa"/>
        <w:jc w:val="center"/>
        <w:tblLook w:val="04A0" w:firstRow="1" w:lastRow="0" w:firstColumn="1" w:lastColumn="0" w:noHBand="0" w:noVBand="1"/>
      </w:tblPr>
      <w:tblGrid>
        <w:gridCol w:w="918"/>
        <w:gridCol w:w="1710"/>
        <w:gridCol w:w="1620"/>
        <w:gridCol w:w="990"/>
      </w:tblGrid>
      <w:tr w:rsidR="004A53C3" w:rsidTr="00660F25">
        <w:trPr>
          <w:jc w:val="center"/>
        </w:trPr>
        <w:tc>
          <w:tcPr>
            <w:tcW w:w="918" w:type="dxa"/>
            <w:tcBorders>
              <w:left w:val="nil"/>
              <w:bottom w:val="single" w:sz="4" w:space="0" w:color="auto"/>
            </w:tcBorders>
          </w:tcPr>
          <w:p w:rsidR="004A53C3" w:rsidRDefault="004A53C3" w:rsidP="00AE0B0C">
            <w:pPr>
              <w:pStyle w:val="TableHeader"/>
            </w:pPr>
            <w:r>
              <w:t>Period</w:t>
            </w:r>
          </w:p>
        </w:tc>
        <w:tc>
          <w:tcPr>
            <w:tcW w:w="1710" w:type="dxa"/>
            <w:tcBorders>
              <w:bottom w:val="single" w:sz="4" w:space="0" w:color="auto"/>
            </w:tcBorders>
          </w:tcPr>
          <w:p w:rsidR="004A53C3" w:rsidRPr="0025126F" w:rsidRDefault="004A53C3" w:rsidP="0025126F">
            <w:pPr>
              <w:pStyle w:val="TableHeader"/>
            </w:pPr>
            <w:r>
              <w:t>Improvements Resolved</w:t>
            </w:r>
          </w:p>
        </w:tc>
        <w:tc>
          <w:tcPr>
            <w:tcW w:w="1620" w:type="dxa"/>
            <w:tcBorders>
              <w:bottom w:val="single" w:sz="4" w:space="0" w:color="auto"/>
            </w:tcBorders>
          </w:tcPr>
          <w:p w:rsidR="004A53C3" w:rsidRDefault="004A53C3" w:rsidP="00AE0B0C">
            <w:pPr>
              <w:pStyle w:val="TableHeader"/>
            </w:pPr>
            <w:r>
              <w:t>New Features Resolved</w:t>
            </w:r>
          </w:p>
        </w:tc>
        <w:tc>
          <w:tcPr>
            <w:tcW w:w="990" w:type="dxa"/>
            <w:tcBorders>
              <w:bottom w:val="single" w:sz="4" w:space="0" w:color="auto"/>
              <w:right w:val="nil"/>
            </w:tcBorders>
          </w:tcPr>
          <w:p w:rsidR="004A53C3" w:rsidRDefault="004A53C3" w:rsidP="00AE0B0C">
            <w:pPr>
              <w:pStyle w:val="TableHeader"/>
            </w:pPr>
            <w:r>
              <w:t>Bugs Created</w:t>
            </w:r>
          </w:p>
        </w:tc>
      </w:tr>
      <w:tr w:rsidR="004A53C3" w:rsidRPr="00660F25" w:rsidTr="0025126F">
        <w:trPr>
          <w:trHeight w:hRule="exact" w:val="360"/>
          <w:jc w:val="center"/>
        </w:trPr>
        <w:tc>
          <w:tcPr>
            <w:tcW w:w="918" w:type="dxa"/>
            <w:tcBorders>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71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1620" w:type="dxa"/>
            <w:tcBorders>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2</w:t>
            </w:r>
          </w:p>
        </w:tc>
        <w:tc>
          <w:tcPr>
            <w:tcW w:w="171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bottom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990" w:type="dxa"/>
            <w:tcBorders>
              <w:top w:val="nil"/>
              <w:bottom w:val="nil"/>
              <w:righ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r>
      <w:tr w:rsidR="004A53C3" w:rsidRPr="00660F25" w:rsidTr="0025126F">
        <w:trPr>
          <w:trHeight w:hRule="exact" w:val="360"/>
          <w:jc w:val="center"/>
        </w:trPr>
        <w:tc>
          <w:tcPr>
            <w:tcW w:w="918" w:type="dxa"/>
            <w:tcBorders>
              <w:top w:val="nil"/>
              <w:left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3</w:t>
            </w:r>
          </w:p>
        </w:tc>
        <w:tc>
          <w:tcPr>
            <w:tcW w:w="171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1</w:t>
            </w:r>
          </w:p>
        </w:tc>
        <w:tc>
          <w:tcPr>
            <w:tcW w:w="1620" w:type="dxa"/>
            <w:tcBorders>
              <w:top w:val="nil"/>
            </w:tcBorders>
            <w:tcMar>
              <w:top w:w="115" w:type="dxa"/>
              <w:left w:w="115" w:type="dxa"/>
              <w:bottom w:w="115" w:type="dxa"/>
              <w:right w:w="115" w:type="dxa"/>
            </w:tcMar>
            <w:vAlign w:val="center"/>
          </w:tcPr>
          <w:p w:rsidR="004A53C3" w:rsidRPr="00660F25" w:rsidRDefault="004A53C3" w:rsidP="00660F25">
            <w:pPr>
              <w:ind w:firstLine="0"/>
              <w:jc w:val="center"/>
            </w:pPr>
            <w:r w:rsidRPr="00660F25">
              <w:t>0</w:t>
            </w:r>
          </w:p>
        </w:tc>
        <w:tc>
          <w:tcPr>
            <w:tcW w:w="990" w:type="dxa"/>
            <w:tcBorders>
              <w:top w:val="nil"/>
              <w:right w:val="nil"/>
            </w:tcBorders>
            <w:tcMar>
              <w:top w:w="115" w:type="dxa"/>
              <w:left w:w="115" w:type="dxa"/>
              <w:bottom w:w="115" w:type="dxa"/>
              <w:right w:w="115" w:type="dxa"/>
            </w:tcMar>
            <w:vAlign w:val="center"/>
          </w:tcPr>
          <w:p w:rsidR="004A53C3" w:rsidRPr="00660F25" w:rsidRDefault="004A53C3" w:rsidP="00660F25">
            <w:pPr>
              <w:keepNext/>
              <w:ind w:firstLine="0"/>
              <w:jc w:val="center"/>
            </w:pPr>
            <w:r w:rsidRPr="00660F25">
              <w:t>1</w:t>
            </w:r>
          </w:p>
        </w:tc>
      </w:tr>
    </w:tbl>
    <w:p w:rsidR="00AD4652" w:rsidRDefault="00AD4652" w:rsidP="00AD4652">
      <w:r>
        <w:t xml:space="preserve"> </w:t>
      </w:r>
    </w:p>
    <w:p w:rsidR="00877975" w:rsidRDefault="008513AE" w:rsidP="00877975">
      <w:pPr>
        <w:pStyle w:val="Heading4"/>
      </w:pPr>
      <w:r>
        <w:br w:type="page"/>
      </w:r>
      <w:r w:rsidR="00877975">
        <w:lastRenderedPageBreak/>
        <w:t>Stationarity</w:t>
      </w:r>
      <w:r w:rsidR="007F3FD8">
        <w:t xml:space="preserve"> </w:t>
      </w:r>
      <w:r w:rsidR="00F06587">
        <w:t xml:space="preserve">Testing </w:t>
      </w:r>
      <w:r w:rsidR="007F3FD8">
        <w:t>&amp; Differencing</w:t>
      </w:r>
    </w:p>
    <w:p w:rsidR="008513AE" w:rsidRPr="00877975" w:rsidRDefault="00877975" w:rsidP="00877975">
      <w:r>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cannot be ruled out, then KPSS test should be applied to check that trend stationarity is also rejected. If the data is found to have a stochastic trend, it should be differenced and then retested to confirm (trend) stationarity. In both tests, it will be assumed that the deterministic component is constant, with an intercept but no trend. </w:t>
      </w:r>
      <w:r w:rsidR="00F709C0">
        <w:t xml:space="preserve"> </w:t>
      </w:r>
      <w:r>
        <w:t xml:space="preserve">The </w:t>
      </w:r>
      <w:proofErr w:type="spellStart"/>
      <w:r w:rsidR="00231EA3" w:rsidRPr="00B762F0">
        <w:rPr>
          <w:rStyle w:val="CodeChar"/>
        </w:rPr>
        <w:t>ur.df</w:t>
      </w:r>
      <w:proofErr w:type="spellEnd"/>
      <w:r w:rsidR="00231EA3">
        <w:t xml:space="preserve"> and </w:t>
      </w:r>
      <w:proofErr w:type="spellStart"/>
      <w:r w:rsidR="00231EA3" w:rsidRPr="00B762F0">
        <w:rPr>
          <w:rStyle w:val="CodeChar"/>
        </w:rPr>
        <w:t>ur.kpss</w:t>
      </w:r>
      <w:proofErr w:type="spellEnd"/>
      <w:r w:rsidR="00231EA3">
        <w:t xml:space="preserve"> functions </w:t>
      </w:r>
      <w:r w:rsidR="00F709C0">
        <w:t xml:space="preserve">from </w:t>
      </w:r>
      <w:r w:rsidR="00781BEC">
        <w:t xml:space="preserve">the </w:t>
      </w:r>
      <w:proofErr w:type="spellStart"/>
      <w:r w:rsidRPr="00327D75">
        <w:rPr>
          <w:i/>
        </w:rPr>
        <w:t>urca</w:t>
      </w:r>
      <w:proofErr w:type="spellEnd"/>
      <w:r>
        <w:rPr>
          <w:rStyle w:val="FootnoteReference"/>
          <w:i/>
        </w:rPr>
        <w:footnoteReference w:id="9"/>
      </w:r>
      <w:r>
        <w:t xml:space="preserve"> library </w:t>
      </w:r>
      <w:r w:rsidR="00781BEC">
        <w:t xml:space="preserve">were used to perform the </w:t>
      </w:r>
      <w:r w:rsidR="00231EA3">
        <w:t>ADF and KPSS</w:t>
      </w:r>
      <w:r>
        <w:t xml:space="preserve"> tests</w:t>
      </w:r>
      <w:r w:rsidR="00781BEC">
        <w:t>, respectively.</w:t>
      </w:r>
    </w:p>
    <w:p w:rsidR="00AD4652" w:rsidRDefault="00B762F0" w:rsidP="00B762F0">
      <w:pPr>
        <w:pStyle w:val="Heading4"/>
      </w:pPr>
      <w:r>
        <w:t>Time Windowing</w:t>
      </w:r>
    </w:p>
    <w:p w:rsidR="00F5062B" w:rsidRDefault="00AD4652" w:rsidP="0077029C">
      <w:r>
        <w:t>It is assumed that the software development process underlying a given project might change over time. Rather than developing a model that also changes over time, the data will be kept for modeling only if it occurs within a time window. This will limit the amount of process change the model is exposed to. Taking this approach means that the modeling method</w:t>
      </w:r>
      <w:r w:rsidR="00C95D6B">
        <w:t xml:space="preserve">s </w:t>
      </w:r>
      <w:r>
        <w:t>will be executed for each time-windowed part of the data.</w:t>
      </w:r>
      <w:r w:rsidR="0077029C">
        <w:t xml:space="preserve"> See an illustration of a window in </w:t>
      </w:r>
      <w:r w:rsidR="0077029C">
        <w:fldChar w:fldCharType="begin"/>
      </w:r>
      <w:r w:rsidR="0077029C">
        <w:instrText xml:space="preserve"> REF _Ref420353504 \h </w:instrText>
      </w:r>
      <w:r w:rsidR="0077029C">
        <w:fldChar w:fldCharType="separate"/>
      </w:r>
      <w:r w:rsidR="00176D7C">
        <w:t xml:space="preserve">Figure </w:t>
      </w:r>
      <w:r w:rsidR="00176D7C">
        <w:rPr>
          <w:noProof/>
        </w:rPr>
        <w:t>5</w:t>
      </w:r>
      <w:r w:rsidR="0077029C">
        <w:fldChar w:fldCharType="end"/>
      </w:r>
      <w:r w:rsidR="0077029C">
        <w:t>.</w:t>
      </w:r>
    </w:p>
    <w:p w:rsidR="000C2BE1" w:rsidRDefault="000C2BE1" w:rsidP="000C2BE1">
      <w:pPr>
        <w:keepNext/>
        <w:ind w:firstLine="0"/>
        <w:jc w:val="center"/>
      </w:pPr>
      <w:r>
        <w:rPr>
          <w:noProof/>
        </w:rPr>
        <w:lastRenderedPageBreak/>
        <w:drawing>
          <wp:inline distT="0" distB="0" distL="0" distR="0" wp14:anchorId="4D5BC55B" wp14:editId="54AF1E62">
            <wp:extent cx="4325112" cy="1636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sliding_window.png"/>
                    <pic:cNvPicPr/>
                  </pic:nvPicPr>
                  <pic:blipFill rotWithShape="1">
                    <a:blip r:embed="rId19">
                      <a:extLst>
                        <a:ext uri="{28A0092B-C50C-407E-A947-70E740481C1C}">
                          <a14:useLocalDpi xmlns:a14="http://schemas.microsoft.com/office/drawing/2010/main" val="0"/>
                        </a:ext>
                      </a:extLst>
                    </a:blip>
                    <a:srcRect l="13298" r="29796"/>
                    <a:stretch/>
                  </pic:blipFill>
                  <pic:spPr bwMode="auto">
                    <a:xfrm>
                      <a:off x="0" y="0"/>
                      <a:ext cx="4325112" cy="1636776"/>
                    </a:xfrm>
                    <a:prstGeom prst="rect">
                      <a:avLst/>
                    </a:prstGeom>
                    <a:ln>
                      <a:noFill/>
                    </a:ln>
                    <a:extLst>
                      <a:ext uri="{53640926-AAD7-44D8-BBD7-CCE9431645EC}">
                        <a14:shadowObscured xmlns:a14="http://schemas.microsoft.com/office/drawing/2010/main"/>
                      </a:ext>
                    </a:extLst>
                  </pic:spPr>
                </pic:pic>
              </a:graphicData>
            </a:graphic>
          </wp:inline>
        </w:drawing>
      </w:r>
    </w:p>
    <w:p w:rsidR="000C2BE1" w:rsidRDefault="000C2BE1" w:rsidP="000C2BE1">
      <w:pPr>
        <w:pStyle w:val="Caption"/>
      </w:pPr>
      <w:bookmarkStart w:id="13" w:name="_Ref420353504"/>
      <w:r>
        <w:t xml:space="preserve">Figure </w:t>
      </w:r>
      <w:fldSimple w:instr=" SEQ Figure \* ARABIC ">
        <w:r w:rsidR="00176D7C">
          <w:rPr>
            <w:noProof/>
          </w:rPr>
          <w:t>5</w:t>
        </w:r>
      </w:fldSimple>
      <w:bookmarkEnd w:id="13"/>
      <w:r>
        <w:tab/>
        <w:t>An illustration of time-windowing, where only data within the window is used for modeling.</w:t>
      </w:r>
    </w:p>
    <w:p w:rsidR="00F5062B" w:rsidRDefault="00B907A9" w:rsidP="0077029C">
      <w:bookmarkStart w:id="14" w:name="_Ref420168410"/>
      <w:r>
        <w:t>It will be necessary to advance the time window after modeling the data within the window, so that the entire time series can take part in the modeling.</w:t>
      </w:r>
      <w:r w:rsidR="00B46108">
        <w:t xml:space="preserve"> This notion of applying modeling data within the window, advancing the window by one sample, and then repeating until the end of the time series is reach</w:t>
      </w:r>
      <w:r w:rsidR="000136B0">
        <w:t>ed</w:t>
      </w:r>
      <w:r w:rsidR="00B46108">
        <w:t xml:space="preserve">, is called herein a </w:t>
      </w:r>
      <w:r w:rsidR="00B46108" w:rsidRPr="00B7762C">
        <w:rPr>
          <w:i/>
        </w:rPr>
        <w:t>sliding window</w:t>
      </w:r>
      <w:r w:rsidR="00B46108">
        <w:t xml:space="preserve">. </w:t>
      </w:r>
    </w:p>
    <w:p w:rsidR="00D94EE4" w:rsidRDefault="00D94EE4" w:rsidP="00D94EE4">
      <w:pPr>
        <w:pStyle w:val="Heading2"/>
      </w:pPr>
      <w:r>
        <w:t>Modeling Method</w:t>
      </w:r>
      <w:bookmarkEnd w:id="14"/>
      <w:r w:rsidR="004D4AF1">
        <w:t>s</w:t>
      </w:r>
    </w:p>
    <w:p w:rsidR="00195921" w:rsidRDefault="00195921" w:rsidP="00195921">
      <w:r w:rsidRPr="00195921">
        <w:t>The typical method</w:t>
      </w:r>
      <w:r w:rsidR="00BE2191">
        <w:t xml:space="preserve"> </w:t>
      </w:r>
      <w:r w:rsidRPr="00195921">
        <w:t xml:space="preserve">for building time series models </w:t>
      </w:r>
      <w:r w:rsidR="00950F88">
        <w:t xml:space="preserve">involves </w:t>
      </w:r>
      <w:r w:rsidRPr="00195921">
        <w:t xml:space="preserve">specification, estimation, and diagnostics checking </w:t>
      </w:r>
      <w:r w:rsidR="007C3D87">
        <w:fldChar w:fldCharType="begin"/>
      </w:r>
      <w:r w:rsidR="007C3D87">
        <w:instrText xml:space="preserve"> REF _Ref420960722 \r \h </w:instrText>
      </w:r>
      <w:r w:rsidR="007C3D87">
        <w:fldChar w:fldCharType="separate"/>
      </w:r>
      <w:r w:rsidR="00176D7C">
        <w:t>[4]</w:t>
      </w:r>
      <w:r w:rsidR="007C3D87">
        <w:fldChar w:fldCharType="end"/>
      </w:r>
      <w:r w:rsidRPr="00195921">
        <w:t xml:space="preserve">. Once specified and estimated, the diagnostic checking step ensures that only valid models are considered for selection. The final step of modeling would be selection, where models are compared by some model selection criterion </w:t>
      </w:r>
      <w:r w:rsidR="007C3D87">
        <w:fldChar w:fldCharType="begin"/>
      </w:r>
      <w:r w:rsidR="007C3D87">
        <w:instrText xml:space="preserve"> REF _Ref420960722 \r \h </w:instrText>
      </w:r>
      <w:r w:rsidR="007C3D87">
        <w:fldChar w:fldCharType="separate"/>
      </w:r>
      <w:r w:rsidR="00176D7C">
        <w:t>[4]</w:t>
      </w:r>
      <w:r w:rsidR="007C3D87">
        <w:fldChar w:fldCharType="end"/>
      </w:r>
      <w:r w:rsidRPr="00195921">
        <w:t>. Th</w:t>
      </w:r>
      <w:r w:rsidR="00BE2191">
        <w:t>e next</w:t>
      </w:r>
      <w:r w:rsidRPr="00195921">
        <w:t xml:space="preserve"> section</w:t>
      </w:r>
      <w:r w:rsidR="00056AE9">
        <w:t>s present</w:t>
      </w:r>
      <w:r w:rsidRPr="00195921">
        <w:t xml:space="preserve"> the approach used to specify, estimate, check, and select a VARX model to be used for defect prediction.</w:t>
      </w:r>
    </w:p>
    <w:p w:rsidR="00195921" w:rsidRDefault="00195921" w:rsidP="00195921">
      <w:pPr>
        <w:pStyle w:val="Heading3"/>
      </w:pPr>
      <w:r w:rsidRPr="00195921">
        <w:t>Model Specification &amp; Estimation</w:t>
      </w:r>
    </w:p>
    <w:p w:rsidR="00195921" w:rsidRDefault="00D87C50" w:rsidP="00195921">
      <w:r>
        <w:t xml:space="preserve">Specification of a </w:t>
      </w:r>
      <m:oMath>
        <m:r>
          <w:rPr>
            <w:rFonts w:ascii="Cambria Math" w:hAnsi="Cambria Math"/>
          </w:rPr>
          <m:t>VARX(p)</m:t>
        </m:r>
      </m:oMath>
      <w:r w:rsidR="00195921">
        <w:t xml:space="preserve"> model is accompl</w:t>
      </w:r>
      <w:proofErr w:type="spellStart"/>
      <w:r>
        <w:t>ished</w:t>
      </w:r>
      <w:proofErr w:type="spellEnd"/>
      <w:r>
        <w:t xml:space="preserve"> by choosing an </w:t>
      </w:r>
      <w:proofErr w:type="gramStart"/>
      <w:r>
        <w:t xml:space="preserve">order </w:t>
      </w:r>
      <w:proofErr w:type="gramEnd"/>
      <m:oMath>
        <m:r>
          <w:rPr>
            <w:rFonts w:ascii="Cambria Math" w:hAnsi="Cambria Math"/>
          </w:rPr>
          <m:t>p</m:t>
        </m:r>
      </m:oMath>
      <w:r w:rsidR="00195921">
        <w:t>, which is the number of autoregressive t</w:t>
      </w:r>
      <w:proofErr w:type="spellStart"/>
      <w:r w:rsidR="00195921">
        <w:t>erms</w:t>
      </w:r>
      <w:proofErr w:type="spellEnd"/>
      <w:r w:rsidR="00195921">
        <w:t xml:space="preserve"> to include in the model. Once an order is </w:t>
      </w:r>
      <w:r w:rsidR="00195921">
        <w:lastRenderedPageBreak/>
        <w:t>specified, the model parameters can be estimated by a procedure suc</w:t>
      </w:r>
      <w:r>
        <w:t>h as least squares regression.</w:t>
      </w:r>
    </w:p>
    <w:p w:rsidR="00195921" w:rsidRDefault="00195921" w:rsidP="0084012A">
      <w:r>
        <w:t xml:space="preserve">The model order will directly affect the number of parameters included in the model. One goal of specification will be to avoid having too many parameters relative to the number of observations. The following derivation will lead to a simple rule for limiting the model order in this respect. </w:t>
      </w:r>
      <w:r w:rsidR="0084012A">
        <w:t xml:space="preserve">First, let </w:t>
      </w:r>
      <m:oMath>
        <m:r>
          <w:rPr>
            <w:rFonts w:ascii="Cambria Math" w:hAnsi="Cambria Math"/>
          </w:rPr>
          <m:t>n</m:t>
        </m:r>
      </m:oMath>
      <w:r>
        <w:t xml:space="preserve"> be the number of time samples in a</w:t>
      </w:r>
      <w:r w:rsidR="0084012A">
        <w:t xml:space="preserve"> time series. When there are </w:t>
      </w:r>
      <m:oMath>
        <m:r>
          <w:rPr>
            <w:rFonts w:ascii="Cambria Math" w:hAnsi="Cambria Math"/>
          </w:rPr>
          <m:t>m</m:t>
        </m:r>
      </m:oMath>
      <w:r>
        <w:t xml:space="preserve"> tim</w:t>
      </w:r>
      <w:r w:rsidR="0084012A">
        <w:t xml:space="preserve">e series, each sample contains </w:t>
      </w:r>
      <m:oMath>
        <m:r>
          <w:rPr>
            <w:rFonts w:ascii="Cambria Math" w:hAnsi="Cambria Math"/>
          </w:rPr>
          <m:t>m</m:t>
        </m:r>
      </m:oMath>
      <w:r w:rsidR="0084012A">
        <w:t xml:space="preserve"> observations, so there are </w:t>
      </w:r>
      <m:oMath>
        <m:r>
          <w:rPr>
            <w:rFonts w:ascii="Cambria Math" w:hAnsi="Cambria Math"/>
          </w:rPr>
          <m:t>mn</m:t>
        </m:r>
      </m:oMath>
      <w:r>
        <w:t xml:space="preserve"> total observations for all t</w:t>
      </w:r>
      <w:proofErr w:type="spellStart"/>
      <w:r w:rsidR="0084012A">
        <w:t>ime</w:t>
      </w:r>
      <w:proofErr w:type="spellEnd"/>
      <w:r w:rsidR="0084012A">
        <w:t xml:space="preserve"> series. Next, for a </w:t>
      </w:r>
      <m:oMath>
        <m:r>
          <w:rPr>
            <w:rFonts w:ascii="Cambria Math" w:hAnsi="Cambria Math"/>
          </w:rPr>
          <m:t>VARX(p)</m:t>
        </m:r>
      </m:oMath>
      <w:r w:rsidR="0084012A">
        <w:t xml:space="preserve"> model of the </w:t>
      </w:r>
      <m:oMath>
        <m:r>
          <w:rPr>
            <w:rFonts w:ascii="Cambria Math" w:hAnsi="Cambria Math"/>
          </w:rPr>
          <m:t>m</m:t>
        </m:r>
      </m:oMath>
      <w:r>
        <w:t xml:space="preserve"> time series variables, t</w:t>
      </w:r>
      <w:r w:rsidR="0084012A">
        <w:t xml:space="preserve">here are </w:t>
      </w:r>
      <m:oMath>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r w:rsidR="0084012A">
        <w:br/>
      </w:r>
      <m:oMathPara>
        <m:oMath>
          <m:r>
            <w:rPr>
              <w:rFonts w:ascii="Cambria Math" w:hAnsi="Cambria Math"/>
            </w:rPr>
            <m:t>K=</m:t>
          </m:r>
          <m:f>
            <m:fPr>
              <m:ctrlPr>
                <w:rPr>
                  <w:rFonts w:ascii="Cambria Math" w:hAnsi="Cambria Math"/>
                  <w:i/>
                </w:rPr>
              </m:ctrlPr>
            </m:fPr>
            <m:num>
              <m:r>
                <w:rPr>
                  <w:rFonts w:ascii="Cambria Math" w:hAnsi="Cambria Math"/>
                </w:rPr>
                <m:t>mn</m:t>
              </m:r>
            </m:num>
            <m:den>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84012A" w:rsidP="00195921">
      <w:r>
        <w:t xml:space="preserve">To keep </w:t>
      </w:r>
      <m:oMath>
        <m:r>
          <w:rPr>
            <w:rFonts w:ascii="Cambria Math" w:hAnsi="Cambria Math"/>
          </w:rPr>
          <m:t>K</m:t>
        </m:r>
      </m:oMath>
      <w:r w:rsidR="00195921">
        <w:t xml:space="preserve"> at or above some minimum </w:t>
      </w:r>
      <w:proofErr w:type="gramStart"/>
      <w:r w:rsidR="00195921">
        <w:t xml:space="preserve">ratio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rsidR="00195921">
        <w:t xml:space="preserve">, </w:t>
      </w:r>
      <w:r w:rsidR="00B23958">
        <w:t xml:space="preserve">so there are not too few observations per parameter, </w:t>
      </w:r>
      <w:r w:rsidR="00195921">
        <w:t>we form the inequali</w:t>
      </w:r>
      <w:r>
        <w:t>ty</w:t>
      </w:r>
      <w:r>
        <w:br/>
      </w:r>
      <m:oMathPara>
        <m:oMath>
          <m:sSub>
            <m:sSubPr>
              <m:ctrlPr>
                <w:rPr>
                  <w:rFonts w:ascii="Cambria Math" w:hAnsi="Cambria Math"/>
                  <w:i/>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i/>
                </w:rPr>
              </m:ctrlPr>
            </m:fPr>
            <m:num>
              <m:r>
                <w:rPr>
                  <w:rFonts w:ascii="Cambria Math" w:hAnsi="Cambria Math"/>
                </w:rPr>
                <m:t>n</m:t>
              </m:r>
            </m:num>
            <m:den>
              <m:r>
                <w:rPr>
                  <w:rFonts w:ascii="Cambria Math" w:hAnsi="Cambria Math"/>
                </w:rPr>
                <m:t>mp</m:t>
              </m:r>
            </m:den>
          </m:f>
        </m:oMath>
      </m:oMathPara>
    </w:p>
    <w:p w:rsidR="00195921" w:rsidRDefault="00195921" w:rsidP="00CB316D">
      <w:pPr>
        <w:ind w:firstLine="0"/>
      </w:pPr>
      <w:r>
        <w:t xml:space="preserve">In terms of </w:t>
      </w:r>
      <m:oMath>
        <m:r>
          <w:rPr>
            <w:rFonts w:ascii="Cambria Math" w:hAnsi="Cambria Math"/>
          </w:rPr>
          <m:t>p</m:t>
        </m:r>
      </m:oMath>
      <w:r>
        <w:t xml:space="preserve"> this becomes</w:t>
      </w:r>
      <w:r w:rsidR="00C40B21">
        <w:br/>
      </w:r>
      <m:oMathPara>
        <m:oMath>
          <m:r>
            <w:rPr>
              <w:rFonts w:ascii="Cambria Math" w:hAnsi="Cambria Math"/>
            </w:rPr>
            <m:t>p≤</m:t>
          </m:r>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oMath>
      </m:oMathPara>
    </w:p>
    <w:p w:rsidR="00195921" w:rsidRDefault="00C40B21" w:rsidP="00CB316D">
      <w:pPr>
        <w:ind w:firstLine="0"/>
      </w:pPr>
      <w:r>
        <w:t>Then, f</w:t>
      </w:r>
      <w:r w:rsidR="00195921">
        <w:t xml:space="preserve">or a fixed value </w:t>
      </w:r>
      <w:proofErr w:type="gramStart"/>
      <w:r w:rsidR="00195921">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w:t>
      </w:r>
      <w:r w:rsidR="00195921">
        <w:t xml:space="preserve"> an upper bound on the model order would be</w:t>
      </w:r>
      <w:r>
        <w:br/>
      </w: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sSub>
                    <m:sSubPr>
                      <m:ctrlPr>
                        <w:rPr>
                          <w:rFonts w:ascii="Cambria Math" w:hAnsi="Cambria Math"/>
                          <w:i/>
                        </w:rPr>
                      </m:ctrlPr>
                    </m:sSubPr>
                    <m:e>
                      <m:r>
                        <w:rPr>
                          <w:rFonts w:ascii="Cambria Math" w:hAnsi="Cambria Math"/>
                        </w:rPr>
                        <m:t>K</m:t>
                      </m:r>
                    </m:e>
                    <m:sub>
                      <m:r>
                        <w:rPr>
                          <w:rFonts w:ascii="Cambria Math" w:hAnsi="Cambria Math"/>
                        </w:rPr>
                        <m:t>min</m:t>
                      </m:r>
                    </m:sub>
                  </m:sSub>
                </m:den>
              </m:f>
            </m:e>
          </m:d>
        </m:oMath>
      </m:oMathPara>
    </w:p>
    <w:p w:rsidR="00082451" w:rsidRDefault="00195921" w:rsidP="00082451">
      <w:r>
        <w:lastRenderedPageBreak/>
        <w:t>With this upper bound, model specification will include the gen</w:t>
      </w:r>
      <w:r w:rsidR="00CB75EC">
        <w:t xml:space="preserve">eration of models having order </w:t>
      </w:r>
      <w:r>
        <w:t>1, 2,...</w:t>
      </w:r>
      <w:proofErr w:type="gramStart"/>
      <w:r>
        <w:t>,</w:t>
      </w:r>
      <w:r w:rsidR="00CB75EC">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r w:rsidR="000840C1">
        <w:t xml:space="preserve"> </w:t>
      </w:r>
    </w:p>
    <w:p w:rsidR="000840C1" w:rsidRDefault="000A6D5A" w:rsidP="00B46108">
      <w:pPr>
        <w:rPr>
          <w:i/>
          <w:iCs/>
          <w:spacing w:val="5"/>
          <w:szCs w:val="26"/>
        </w:rPr>
      </w:pPr>
      <w:r>
        <w:t>T</w:t>
      </w:r>
      <w:r w:rsidR="00195921">
        <w:t>he</w:t>
      </w:r>
      <w:r>
        <w:t xml:space="preserve"> </w:t>
      </w:r>
      <w:proofErr w:type="spellStart"/>
      <w:r w:rsidRPr="002B6DD4">
        <w:rPr>
          <w:rStyle w:val="CodeChar"/>
        </w:rPr>
        <w:t>estVARXar</w:t>
      </w:r>
      <w:proofErr w:type="spellEnd"/>
      <w:r>
        <w:t xml:space="preserve"> function of the</w:t>
      </w:r>
      <w:r w:rsidR="00195921">
        <w:t xml:space="preserve"> </w:t>
      </w:r>
      <w:proofErr w:type="spellStart"/>
      <w:r w:rsidR="00195921" w:rsidRPr="00CB75EC">
        <w:rPr>
          <w:i/>
        </w:rPr>
        <w:t>dse</w:t>
      </w:r>
      <w:proofErr w:type="spellEnd"/>
      <w:r w:rsidR="00CB75EC">
        <w:rPr>
          <w:rStyle w:val="FootnoteReference"/>
          <w:i/>
        </w:rPr>
        <w:footnoteReference w:id="10"/>
      </w:r>
      <w:r w:rsidR="002B6DD4">
        <w:t xml:space="preserve"> library </w:t>
      </w:r>
      <w:r w:rsidR="007D38AB">
        <w:t>was</w:t>
      </w:r>
      <w:r>
        <w:t xml:space="preserve"> used to estimate the parameters of a VARX model.</w:t>
      </w:r>
    </w:p>
    <w:p w:rsidR="00195921" w:rsidRDefault="00195921" w:rsidP="00195921">
      <w:pPr>
        <w:pStyle w:val="Heading3"/>
      </w:pPr>
      <w:r w:rsidRPr="00195921">
        <w:t>Diagnostics Checking</w:t>
      </w:r>
    </w:p>
    <w:p w:rsidR="00195921" w:rsidRDefault="00195921" w:rsidP="00195921">
      <w:r>
        <w:t xml:space="preserve">Diagnostic checking is performed to verify that a model can be accepted. This step includes testing for </w:t>
      </w:r>
      <w:r w:rsidR="00B71CD3">
        <w:t>model stability, inadequacy, and normality.</w:t>
      </w:r>
    </w:p>
    <w:p w:rsidR="00B71CD3" w:rsidRDefault="00B71CD3" w:rsidP="00B71CD3">
      <w:pPr>
        <w:pStyle w:val="Heading4"/>
      </w:pPr>
      <w:r>
        <w:t>Stability Test</w:t>
      </w:r>
    </w:p>
    <w:p w:rsidR="00195921" w:rsidRDefault="00195921" w:rsidP="00195921">
      <w:r>
        <w:t xml:space="preserve">For </w:t>
      </w:r>
      <w:r w:rsidR="00EA1CAF">
        <w:t xml:space="preserve">an autoregressive </w:t>
      </w:r>
      <w:r>
        <w:t xml:space="preserve">model to be stable, the roots of the process characteristic equation must lie outside the unit circle </w:t>
      </w:r>
      <w:r w:rsidR="007C3D87">
        <w:fldChar w:fldCharType="begin"/>
      </w:r>
      <w:r w:rsidR="007C3D87">
        <w:instrText xml:space="preserve"> REF _Ref420960722 \r \h </w:instrText>
      </w:r>
      <w:r w:rsidR="007C3D87">
        <w:fldChar w:fldCharType="separate"/>
      </w:r>
      <w:r w:rsidR="00176D7C">
        <w:t>[4]</w:t>
      </w:r>
      <w:r w:rsidR="007C3D87">
        <w:fldChar w:fldCharType="end"/>
      </w:r>
      <w:r>
        <w:t xml:space="preserve">. Equivalently, the inverse of the roots must lie inside the unit circle. The </w:t>
      </w:r>
      <w:r w:rsidR="00604DCE" w:rsidRPr="002B6DD4">
        <w:rPr>
          <w:rStyle w:val="CodeChar"/>
        </w:rPr>
        <w:t>stability</w:t>
      </w:r>
      <w:r w:rsidR="00604DCE">
        <w:t xml:space="preserve"> function </w:t>
      </w:r>
      <w:r w:rsidR="00F709C0">
        <w:t xml:space="preserve">from </w:t>
      </w:r>
      <w:r w:rsidR="00604DCE">
        <w:t xml:space="preserve">the </w:t>
      </w:r>
      <w:proofErr w:type="spellStart"/>
      <w:r w:rsidRPr="002B6DD4">
        <w:rPr>
          <w:i/>
        </w:rPr>
        <w:t>dse</w:t>
      </w:r>
      <w:proofErr w:type="spellEnd"/>
      <w:r>
        <w:t xml:space="preserve"> library </w:t>
      </w:r>
      <w:r w:rsidR="00604DCE">
        <w:t>was used to perform this stability test.</w:t>
      </w:r>
    </w:p>
    <w:p w:rsidR="00195921" w:rsidRDefault="00195921" w:rsidP="00195921">
      <w:pPr>
        <w:pStyle w:val="Heading4"/>
      </w:pPr>
      <w:r w:rsidRPr="00195921">
        <w:t>Portmanteau Test</w:t>
      </w:r>
    </w:p>
    <w:p w:rsidR="00195921" w:rsidRDefault="00195921" w:rsidP="00195921">
      <w:r>
        <w:t xml:space="preserve">For an adequate ARMA model, it can be shown that </w:t>
      </w:r>
      <w:r w:rsidR="002B6DD4">
        <w:t>“</w:t>
      </w:r>
      <w:r>
        <w:t>As the series length increases, the [model residuals] become close to the white noise</w:t>
      </w:r>
      <w:r w:rsidR="005D086F">
        <w:t xml:space="preserve"> </w:t>
      </w:r>
      <w:r>
        <w:t>.</w:t>
      </w:r>
      <w:r w:rsidR="00C268D0">
        <w:t xml:space="preserve"> </w:t>
      </w:r>
      <w:r>
        <w:t>.</w:t>
      </w:r>
      <w:r w:rsidR="00C268D0">
        <w:t xml:space="preserve"> </w:t>
      </w:r>
      <w:r>
        <w:t>.</w:t>
      </w:r>
      <w:r w:rsidR="002B6DD4">
        <w:t>”</w:t>
      </w:r>
      <w:r w:rsidR="00873A16">
        <w:t xml:space="preserve"> </w:t>
      </w:r>
      <w:r>
        <w:t>[</w:t>
      </w:r>
      <w:r w:rsidR="00485070">
        <w:t xml:space="preserve">4, </w:t>
      </w:r>
      <w:r>
        <w:t xml:space="preserve">p. 338] </w:t>
      </w:r>
      <w:proofErr w:type="gramStart"/>
      <w:r>
        <w:t>For</w:t>
      </w:r>
      <w:proofErr w:type="gramEnd"/>
      <w:r>
        <w:t xml:space="preserve"> this reason, there are model inadequacy tests formed around a study of the residuals.</w:t>
      </w:r>
    </w:p>
    <w:p w:rsidR="000840C1" w:rsidRDefault="00195921" w:rsidP="00B46108">
      <w:r>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w:t>
      </w:r>
      <w:r>
        <w:lastRenderedPageBreak/>
        <w:t xml:space="preserve">noise series. To support this hypothesis, the test p-value should be above some </w:t>
      </w:r>
      <w:r w:rsidR="00130583">
        <w:t>level of significance</w:t>
      </w:r>
      <w:r w:rsidR="00917E31">
        <w:t>.</w:t>
      </w:r>
      <w:r>
        <w:t xml:space="preserve"> The</w:t>
      </w:r>
      <w:r w:rsidR="006F234D">
        <w:t xml:space="preserve"> </w:t>
      </w:r>
      <w:proofErr w:type="spellStart"/>
      <w:r w:rsidR="006F234D" w:rsidRPr="005D2A08">
        <w:rPr>
          <w:rStyle w:val="CodeChar"/>
        </w:rPr>
        <w:t>Box.test</w:t>
      </w:r>
      <w:proofErr w:type="spellEnd"/>
      <w:r w:rsidR="006F234D">
        <w:t xml:space="preserve"> function from the</w:t>
      </w:r>
      <w:r>
        <w:t xml:space="preserve"> </w:t>
      </w:r>
      <w:r w:rsidRPr="005F5853">
        <w:rPr>
          <w:i/>
        </w:rPr>
        <w:t>stats</w:t>
      </w:r>
      <w:r w:rsidR="005F5853">
        <w:rPr>
          <w:rStyle w:val="FootnoteReference"/>
          <w:i/>
        </w:rPr>
        <w:footnoteReference w:id="11"/>
      </w:r>
      <w:r>
        <w:t xml:space="preserve"> library </w:t>
      </w:r>
      <w:r w:rsidR="006F234D">
        <w:t xml:space="preserve">was used for </w:t>
      </w:r>
      <w:r w:rsidR="00B46108">
        <w:t xml:space="preserve">performing the </w:t>
      </w:r>
      <w:proofErr w:type="spellStart"/>
      <w:r w:rsidR="00B46108">
        <w:t>Ljung</w:t>
      </w:r>
      <w:proofErr w:type="spellEnd"/>
      <w:r w:rsidR="00B46108">
        <w:t xml:space="preserve">-Box </w:t>
      </w:r>
      <w:r w:rsidR="006F234D">
        <w:t xml:space="preserve">inadequacy </w:t>
      </w:r>
      <w:r w:rsidR="00B46108">
        <w:t>test</w:t>
      </w:r>
      <w:r w:rsidR="00917E31">
        <w:t>, with a 5% significance level.</w:t>
      </w:r>
    </w:p>
    <w:p w:rsidR="00B71CD3" w:rsidRDefault="00B71CD3" w:rsidP="00B71CD3">
      <w:pPr>
        <w:pStyle w:val="Heading4"/>
      </w:pPr>
      <w:r>
        <w:t>Normality Test</w:t>
      </w:r>
    </w:p>
    <w:p w:rsidR="00747C8B" w:rsidRPr="00747C8B" w:rsidRDefault="00B71CD3" w:rsidP="00B71CD3">
      <w:pPr>
        <w:rPr>
          <w:i/>
        </w:rPr>
      </w:pPr>
      <w:r>
        <w:t xml:space="preserve">To form a prediction interval for the model forecast, it is assumed that model residuals are normal. </w:t>
      </w:r>
      <w:r w:rsidR="0033563E">
        <w:t xml:space="preserve">Therefore, models with non-normal residuals violate this assumption. Normality of model residuals are tested using the </w:t>
      </w:r>
      <w:proofErr w:type="spellStart"/>
      <w:r w:rsidR="0033563E">
        <w:t>Jarque-Bera</w:t>
      </w:r>
      <w:proofErr w:type="spellEnd"/>
      <w:r w:rsidR="0033563E">
        <w:t xml:space="preserve"> (JB) adjusted Lagrange multiplier (ALM) test, which is very precise for a wide range of sample sizes</w:t>
      </w:r>
      <w:r w:rsidR="000075E9">
        <w:t xml:space="preserve"> </w:t>
      </w:r>
      <w:r w:rsidR="000075E9">
        <w:fldChar w:fldCharType="begin"/>
      </w:r>
      <w:r w:rsidR="000075E9">
        <w:instrText xml:space="preserve"> REF _Ref420964293 \r \h </w:instrText>
      </w:r>
      <w:r w:rsidR="000075E9">
        <w:fldChar w:fldCharType="separate"/>
      </w:r>
      <w:r w:rsidR="00176D7C">
        <w:t>[5]</w:t>
      </w:r>
      <w:r w:rsidR="000075E9">
        <w:fldChar w:fldCharType="end"/>
      </w:r>
      <w:r w:rsidR="0033563E">
        <w:t>.</w:t>
      </w:r>
      <w:r w:rsidR="00074280">
        <w:t xml:space="preserve"> The JB test in general is testing that sample skewness and kurtosis matches that of a normal distribution.</w:t>
      </w:r>
      <w:r w:rsidR="00BF6FB6">
        <w:t xml:space="preserve"> </w:t>
      </w:r>
      <w:r w:rsidR="00747C8B">
        <w:t>The</w:t>
      </w:r>
      <w:r w:rsidR="00BF6FB6">
        <w:t xml:space="preserve"> </w:t>
      </w:r>
      <w:proofErr w:type="spellStart"/>
      <w:r w:rsidR="00BF6FB6" w:rsidRPr="00747C8B">
        <w:rPr>
          <w:rStyle w:val="CodeChar"/>
        </w:rPr>
        <w:t>jbTest</w:t>
      </w:r>
      <w:proofErr w:type="spellEnd"/>
      <w:r w:rsidR="00BF6FB6">
        <w:t xml:space="preserve"> function from the</w:t>
      </w:r>
      <w:r w:rsidR="00747C8B">
        <w:t xml:space="preserve"> </w:t>
      </w:r>
      <w:proofErr w:type="spellStart"/>
      <w:r w:rsidR="00747C8B" w:rsidRPr="00747C8B">
        <w:rPr>
          <w:i/>
        </w:rPr>
        <w:t>fBasics</w:t>
      </w:r>
      <w:proofErr w:type="spellEnd"/>
      <w:r w:rsidR="00747C8B">
        <w:rPr>
          <w:rStyle w:val="FootnoteReference"/>
          <w:i/>
        </w:rPr>
        <w:footnoteReference w:id="12"/>
      </w:r>
      <w:r w:rsidR="00747C8B">
        <w:t xml:space="preserve"> library </w:t>
      </w:r>
      <w:r w:rsidR="00BF6FB6">
        <w:t xml:space="preserve">was used to </w:t>
      </w:r>
      <w:r w:rsidR="00747C8B">
        <w:t xml:space="preserve">perform the JB ALM </w:t>
      </w:r>
      <w:r w:rsidR="00D77E4B">
        <w:t xml:space="preserve">normality </w:t>
      </w:r>
      <w:r w:rsidR="00747C8B">
        <w:t>test</w:t>
      </w:r>
      <w:r w:rsidR="00917E31">
        <w:t xml:space="preserve">, </w:t>
      </w:r>
      <w:r w:rsidR="005A1CE4">
        <w:t>with a 5% significance level.</w:t>
      </w:r>
    </w:p>
    <w:p w:rsidR="00195921" w:rsidRDefault="00195921" w:rsidP="00195921">
      <w:pPr>
        <w:pStyle w:val="Heading3"/>
      </w:pPr>
      <w:r w:rsidRPr="00195921">
        <w:t>Model Selection</w:t>
      </w:r>
    </w:p>
    <w:p w:rsidR="00E47D4C" w:rsidRPr="00E47D4C" w:rsidRDefault="00195921" w:rsidP="000136B0">
      <w:pPr>
        <w:sectPr w:rsidR="00E47D4C" w:rsidRPr="00E47D4C" w:rsidSect="00501F3E">
          <w:pgSz w:w="12240" w:h="15840"/>
          <w:pgMar w:top="1440" w:right="1440" w:bottom="1440" w:left="2160" w:header="1440" w:footer="1440" w:gutter="0"/>
          <w:cols w:space="720"/>
          <w:titlePg/>
          <w:docGrid w:linePitch="360"/>
        </w:sectPr>
      </w:pPr>
      <w:r>
        <w:t xml:space="preserve">Model selection criteria are used to compare models according to their fit, by penalizing for residual error and the number of parameters. There are a number of different selection criteria, including </w:t>
      </w:r>
      <w:proofErr w:type="spellStart"/>
      <w:r>
        <w:t>Akaike</w:t>
      </w:r>
      <w:proofErr w:type="spellEnd"/>
      <w:r>
        <w:t xml:space="preserve"> Information Criterion (AIC), AIC with correction (</w:t>
      </w:r>
      <w:proofErr w:type="spellStart"/>
      <w:r>
        <w:t>AICc</w:t>
      </w:r>
      <w:proofErr w:type="spellEnd"/>
      <w:r>
        <w:t xml:space="preserve">), and Bayesian Information Criterion (BIC). </w:t>
      </w:r>
      <w:proofErr w:type="spellStart"/>
      <w:r>
        <w:t>Bisgaard</w:t>
      </w:r>
      <w:proofErr w:type="spellEnd"/>
      <w:r>
        <w:t xml:space="preserve"> and </w:t>
      </w:r>
      <w:proofErr w:type="spellStart"/>
      <w:r>
        <w:t>Kulahci</w:t>
      </w:r>
      <w:proofErr w:type="spellEnd"/>
      <w:r>
        <w:t xml:space="preserve"> noted that “</w:t>
      </w:r>
      <w:r w:rsidR="00CA73FA">
        <w:t>. . .</w:t>
      </w:r>
      <w:r w:rsidR="005D086F">
        <w:t xml:space="preserve"> </w:t>
      </w:r>
      <w:r>
        <w:t>[t]he penalty for introducing unnecessary parameters is more severe for BIC and AICC than for AIC</w:t>
      </w:r>
      <w:r w:rsidR="00AD6C54">
        <w:t>.</w:t>
      </w:r>
      <w:r>
        <w:t xml:space="preserve">” </w:t>
      </w:r>
      <w:r w:rsidR="00E27A7D">
        <w:fldChar w:fldCharType="begin"/>
      </w:r>
      <w:r w:rsidR="00E27A7D">
        <w:instrText xml:space="preserve"> REF _Ref420960839 \r \h </w:instrText>
      </w:r>
      <w:r w:rsidR="00E27A7D">
        <w:fldChar w:fldCharType="separate"/>
      </w:r>
      <w:r w:rsidR="00176D7C">
        <w:t>[3]</w:t>
      </w:r>
      <w:r w:rsidR="00E27A7D">
        <w:fldChar w:fldCharType="end"/>
      </w:r>
      <w:r>
        <w:t xml:space="preserve"> A less severe penalty for the number of parameters would be preferred in this case, since we are already limiting the number of parameters in </w:t>
      </w:r>
      <w:r>
        <w:lastRenderedPageBreak/>
        <w:t>the model specification step, and because additional parameters may in fact be necessary to account for time series autocorrelations with higher lags. Therefore, AIC was chosen as the selection criterion.</w:t>
      </w:r>
      <w:r w:rsidR="00BB0E79">
        <w:t xml:space="preserve"> </w:t>
      </w:r>
      <w:r>
        <w:t>The</w:t>
      </w:r>
      <w:r w:rsidR="00BB0E79">
        <w:t xml:space="preserve"> </w:t>
      </w:r>
      <w:proofErr w:type="spellStart"/>
      <w:r w:rsidR="00BB0E79" w:rsidRPr="00940993">
        <w:rPr>
          <w:rStyle w:val="CodeChar"/>
        </w:rPr>
        <w:t>bestTSestModel</w:t>
      </w:r>
      <w:proofErr w:type="spellEnd"/>
      <w:r w:rsidR="00BB0E79">
        <w:t xml:space="preserve"> function from the</w:t>
      </w:r>
      <w:r>
        <w:t xml:space="preserve"> </w:t>
      </w:r>
      <w:proofErr w:type="spellStart"/>
      <w:r w:rsidRPr="00940993">
        <w:rPr>
          <w:i/>
        </w:rPr>
        <w:t>dse</w:t>
      </w:r>
      <w:proofErr w:type="spellEnd"/>
      <w:r>
        <w:t xml:space="preserve"> library </w:t>
      </w:r>
      <w:r w:rsidR="00BB0E79">
        <w:t>was used to perform</w:t>
      </w:r>
      <w:r>
        <w:t xml:space="preserve"> model selection</w:t>
      </w:r>
      <w:r w:rsidR="000136B0">
        <w:t xml:space="preserve"> </w:t>
      </w:r>
      <w:r w:rsidR="00BB0E79">
        <w:t xml:space="preserve">with the </w:t>
      </w:r>
      <w:r w:rsidR="000136B0">
        <w:t>AIC criterion.</w:t>
      </w:r>
    </w:p>
    <w:p w:rsidR="00326FE2" w:rsidRDefault="00326FE2" w:rsidP="00326FE2">
      <w:pPr>
        <w:jc w:val="center"/>
      </w:pPr>
      <w:r>
        <w:lastRenderedPageBreak/>
        <w:t>CHAPTER VI</w:t>
      </w:r>
    </w:p>
    <w:p w:rsidR="00326FE2" w:rsidRPr="008E5812" w:rsidRDefault="00326FE2" w:rsidP="00326FE2">
      <w:pPr>
        <w:pStyle w:val="Heading1"/>
        <w:rPr>
          <w:rFonts w:cs="Times New Roman"/>
        </w:rPr>
      </w:pPr>
      <w:bookmarkStart w:id="15" w:name="_Ref420168458"/>
      <w:bookmarkStart w:id="16" w:name="_Ref420337241"/>
      <w:r>
        <w:rPr>
          <w:rFonts w:cs="Times New Roman"/>
        </w:rPr>
        <w:t>R</w:t>
      </w:r>
      <w:bookmarkEnd w:id="15"/>
      <w:r w:rsidR="0049058C">
        <w:rPr>
          <w:rFonts w:cs="Times New Roman"/>
        </w:rPr>
        <w:t>esults</w:t>
      </w:r>
      <w:bookmarkEnd w:id="16"/>
    </w:p>
    <w:p w:rsidR="00326FE2" w:rsidRDefault="000840C1" w:rsidP="00D12B2D">
      <w:pPr>
        <w:tabs>
          <w:tab w:val="left" w:pos="3510"/>
        </w:tabs>
      </w:pPr>
      <w:r>
        <w:t xml:space="preserve">The data and modeling methods described in the </w:t>
      </w:r>
      <w:r w:rsidR="00414299">
        <w:fldChar w:fldCharType="begin"/>
      </w:r>
      <w:r w:rsidR="00414299">
        <w:instrText xml:space="preserve"> REF _Ref420337227 \h </w:instrText>
      </w:r>
      <w:r w:rsidR="00414299">
        <w:fldChar w:fldCharType="separate"/>
      </w:r>
      <w:r w:rsidR="00176D7C">
        <w:rPr>
          <w:rFonts w:cs="Times New Roman"/>
        </w:rPr>
        <w:t>Methods</w:t>
      </w:r>
      <w:r w:rsidR="00414299">
        <w:fldChar w:fldCharType="end"/>
      </w:r>
      <w:r w:rsidR="00414299">
        <w:t xml:space="preserve"> </w:t>
      </w:r>
      <w:r>
        <w:t xml:space="preserve">chapter were applied to the four datasets: MongoDB </w:t>
      </w:r>
      <w:r>
        <w:rPr>
          <w:i/>
        </w:rPr>
        <w:t>core server</w:t>
      </w:r>
      <w:r>
        <w:t xml:space="preserve">, Hibernate </w:t>
      </w:r>
      <w:proofErr w:type="spellStart"/>
      <w:r>
        <w:rPr>
          <w:i/>
        </w:rPr>
        <w:t>orm</w:t>
      </w:r>
      <w:proofErr w:type="spellEnd"/>
      <w:r>
        <w:t xml:space="preserve">, NetBeans </w:t>
      </w:r>
      <w:r>
        <w:rPr>
          <w:i/>
        </w:rPr>
        <w:t xml:space="preserve">platform </w:t>
      </w:r>
      <w:r>
        <w:t>and</w:t>
      </w:r>
      <w:r w:rsidR="00C6797A">
        <w:t xml:space="preserve"> NetBeans</w:t>
      </w:r>
      <w:r>
        <w:t xml:space="preserve"> </w:t>
      </w:r>
      <w:r>
        <w:rPr>
          <w:i/>
        </w:rPr>
        <w:t>java</w:t>
      </w:r>
      <w:r>
        <w:t xml:space="preserve">. </w:t>
      </w:r>
      <w:r w:rsidR="000D1C09">
        <w:t xml:space="preserve">The results of applying </w:t>
      </w:r>
      <w:r w:rsidR="00ED4346">
        <w:t>the methods are described in the following sections.</w:t>
      </w:r>
      <w:r w:rsidR="00053B50">
        <w:t xml:space="preserve"> The code that was developed to apply the methods is contained in two repositories:</w:t>
      </w:r>
    </w:p>
    <w:p w:rsidR="00053B50" w:rsidRDefault="00053B50" w:rsidP="00053B50">
      <w:pPr>
        <w:pStyle w:val="ListParagraph"/>
        <w:numPr>
          <w:ilvl w:val="0"/>
          <w:numId w:val="10"/>
        </w:numPr>
        <w:tabs>
          <w:tab w:val="left" w:pos="3510"/>
        </w:tabs>
        <w:ind w:left="720"/>
      </w:pPr>
      <w:r>
        <w:t>https://github.com/jamestunnell/thesis</w:t>
      </w:r>
    </w:p>
    <w:p w:rsidR="00280A08" w:rsidRDefault="00280A08" w:rsidP="00280A08">
      <w:pPr>
        <w:pStyle w:val="ListParagraph"/>
        <w:numPr>
          <w:ilvl w:val="0"/>
          <w:numId w:val="10"/>
        </w:numPr>
        <w:tabs>
          <w:tab w:val="left" w:pos="3510"/>
        </w:tabs>
        <w:ind w:left="720"/>
      </w:pPr>
      <w:r>
        <w:t>https://github.com/jamestunnell/defectPrediction</w:t>
      </w:r>
    </w:p>
    <w:p w:rsidR="00053B50" w:rsidRPr="003B02FB" w:rsidRDefault="003B02FB" w:rsidP="00053B50">
      <w:pPr>
        <w:tabs>
          <w:tab w:val="left" w:pos="3510"/>
        </w:tabs>
        <w:ind w:firstLine="0"/>
      </w:pPr>
      <w:r>
        <w:t xml:space="preserve">The </w:t>
      </w:r>
      <w:r>
        <w:rPr>
          <w:i/>
        </w:rPr>
        <w:t xml:space="preserve">thesis </w:t>
      </w:r>
      <w:r>
        <w:t>repository contains scripts that are used for data extraction and cleansing.</w:t>
      </w:r>
      <w:r>
        <w:t xml:space="preserve"> </w:t>
      </w:r>
      <w:r w:rsidR="00053B50">
        <w:t xml:space="preserve">The </w:t>
      </w:r>
      <w:proofErr w:type="spellStart"/>
      <w:r w:rsidR="00053B50">
        <w:rPr>
          <w:i/>
        </w:rPr>
        <w:t>defectPrediction</w:t>
      </w:r>
      <w:proofErr w:type="spellEnd"/>
      <w:r w:rsidR="00053B50">
        <w:t xml:space="preserve"> repository </w:t>
      </w:r>
      <w:r>
        <w:t xml:space="preserve">contains </w:t>
      </w:r>
      <w:r w:rsidR="00053B50">
        <w:t>code for an R package</w:t>
      </w:r>
      <w:r>
        <w:t>. This package contains functions used for sampling</w:t>
      </w:r>
      <w:r w:rsidR="00ED6199">
        <w:t xml:space="preserve">, </w:t>
      </w:r>
      <w:r w:rsidR="007F50A7">
        <w:t xml:space="preserve">for </w:t>
      </w:r>
      <w:r w:rsidR="00ED6199">
        <w:t>stationarity testing,</w:t>
      </w:r>
      <w:r>
        <w:t xml:space="preserve"> and </w:t>
      </w:r>
      <w:r w:rsidR="00280A08">
        <w:t xml:space="preserve">for </w:t>
      </w:r>
      <w:r>
        <w:t>modeling with a sliding window.</w:t>
      </w:r>
    </w:p>
    <w:p w:rsidR="000840C1" w:rsidRDefault="000840C1" w:rsidP="000840C1">
      <w:pPr>
        <w:pStyle w:val="Heading2"/>
      </w:pPr>
      <w:r>
        <w:t>Data Results</w:t>
      </w:r>
    </w:p>
    <w:p w:rsidR="000D1C09" w:rsidRDefault="00496059" w:rsidP="000D1C09">
      <w:r>
        <w:t xml:space="preserve">Data was collected from </w:t>
      </w:r>
      <w:r w:rsidR="005B34EE">
        <w:t>project issue tracking systems</w:t>
      </w:r>
      <w:r w:rsidR="00E321FD">
        <w:t>, as described in the</w:t>
      </w:r>
      <w:r w:rsidR="000F5626">
        <w:t xml:space="preserve"> </w:t>
      </w:r>
      <w:r w:rsidR="000F5626">
        <w:fldChar w:fldCharType="begin"/>
      </w:r>
      <w:r w:rsidR="000F5626">
        <w:instrText xml:space="preserve"> REF _Ref421227219 \h </w:instrText>
      </w:r>
      <w:r w:rsidR="000F5626">
        <w:fldChar w:fldCharType="separate"/>
      </w:r>
      <w:r w:rsidR="00176D7C">
        <w:t>Data Sources</w:t>
      </w:r>
      <w:r w:rsidR="000F5626">
        <w:fldChar w:fldCharType="end"/>
      </w:r>
      <w:r w:rsidR="00E321FD">
        <w:t xml:space="preserve"> section.</w:t>
      </w:r>
      <w:r w:rsidR="005B34EE">
        <w:t xml:space="preserve"> </w:t>
      </w:r>
      <w:r w:rsidR="008513AE">
        <w:fldChar w:fldCharType="begin"/>
      </w:r>
      <w:r w:rsidR="008513AE">
        <w:instrText xml:space="preserve"> REF _Ref420352590 \h </w:instrText>
      </w:r>
      <w:r w:rsidR="008513AE">
        <w:fldChar w:fldCharType="separate"/>
      </w:r>
      <w:r w:rsidR="00176D7C">
        <w:t xml:space="preserve">Table </w:t>
      </w:r>
      <w:r w:rsidR="00176D7C">
        <w:rPr>
          <w:noProof/>
        </w:rPr>
        <w:t>2</w:t>
      </w:r>
      <w:r w:rsidR="008513AE">
        <w:fldChar w:fldCharType="end"/>
      </w:r>
      <w:r w:rsidR="005B34EE">
        <w:t xml:space="preserve"> shows the range of dates over which data was collected for each project product, and the number of issues that were collected as a result</w:t>
      </w:r>
      <w:r w:rsidR="00BA3895">
        <w:t>, both before and after data cleansing.</w:t>
      </w:r>
      <w:r w:rsidR="005B34EE">
        <w:t xml:space="preserve"> </w:t>
      </w:r>
      <w:r w:rsidR="00BA3895">
        <w:t>S</w:t>
      </w:r>
      <w:r w:rsidR="005B34EE">
        <w:t xml:space="preserve">ee the </w:t>
      </w:r>
      <w:r w:rsidR="005B34EE">
        <w:fldChar w:fldCharType="begin"/>
      </w:r>
      <w:r w:rsidR="005B34EE">
        <w:instrText xml:space="preserve"> REF _Ref420344434 \h </w:instrText>
      </w:r>
      <w:r w:rsidR="005B34EE">
        <w:fldChar w:fldCharType="separate"/>
      </w:r>
      <w:r w:rsidR="00176D7C">
        <w:t>Data Cleansing</w:t>
      </w:r>
      <w:r w:rsidR="005B34EE">
        <w:fldChar w:fldCharType="end"/>
      </w:r>
      <w:r w:rsidR="005B34EE">
        <w:t xml:space="preserve"> section</w:t>
      </w:r>
      <w:r w:rsidR="00BA3895">
        <w:t xml:space="preserve"> for an explanation of why certain issues were excluded.</w:t>
      </w:r>
      <w:r w:rsidR="00600F48">
        <w:t xml:space="preserve"> </w:t>
      </w:r>
      <w:r w:rsidR="00600F48">
        <w:t xml:space="preserve">It is worth noting that none of the datasets contained many orphaned subtasks. The highest number found was 80 in the Hibernate </w:t>
      </w:r>
      <w:proofErr w:type="spellStart"/>
      <w:r w:rsidR="00600F48">
        <w:rPr>
          <w:i/>
        </w:rPr>
        <w:t>orm</w:t>
      </w:r>
      <w:proofErr w:type="spellEnd"/>
      <w:r w:rsidR="00600F48">
        <w:t xml:space="preserve"> dataset.</w:t>
      </w:r>
    </w:p>
    <w:p w:rsidR="00600F48" w:rsidRDefault="00600F48">
      <w:pPr>
        <w:spacing w:after="200" w:line="276" w:lineRule="auto"/>
        <w:ind w:firstLine="0"/>
      </w:pPr>
      <w:r>
        <w:br w:type="page"/>
      </w:r>
    </w:p>
    <w:p w:rsidR="00E13214" w:rsidRDefault="00E13214" w:rsidP="0025126F">
      <w:pPr>
        <w:spacing w:line="240" w:lineRule="auto"/>
      </w:pPr>
    </w:p>
    <w:p w:rsidR="005B34EE" w:rsidRDefault="005B34EE" w:rsidP="005B34EE">
      <w:pPr>
        <w:pStyle w:val="Caption"/>
      </w:pPr>
      <w:bookmarkStart w:id="17" w:name="_Ref420352590"/>
      <w:r>
        <w:t xml:space="preserve">Table </w:t>
      </w:r>
      <w:fldSimple w:instr=" SEQ Table \* ARABIC ">
        <w:r w:rsidR="00176D7C">
          <w:rPr>
            <w:noProof/>
          </w:rPr>
          <w:t>2</w:t>
        </w:r>
      </w:fldSimple>
      <w:bookmarkEnd w:id="17"/>
      <w:r>
        <w:rPr>
          <w:noProof/>
        </w:rPr>
        <w:t xml:space="preserve"> </w:t>
      </w:r>
      <w:r>
        <w:rPr>
          <w:noProof/>
        </w:rPr>
        <w:tab/>
        <w:t>Date ranges of data collected, and the number issues that resulted.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448"/>
        <w:gridCol w:w="2430"/>
        <w:gridCol w:w="1980"/>
        <w:gridCol w:w="1998"/>
      </w:tblGrid>
      <w:tr w:rsidR="00FE5458" w:rsidTr="000F5626">
        <w:tc>
          <w:tcPr>
            <w:tcW w:w="2448" w:type="dxa"/>
            <w:tcBorders>
              <w:bottom w:val="single" w:sz="4" w:space="0" w:color="auto"/>
            </w:tcBorders>
          </w:tcPr>
          <w:p w:rsidR="00FE5458" w:rsidRDefault="00FE5458" w:rsidP="005B34EE">
            <w:pPr>
              <w:pStyle w:val="TableHeader"/>
            </w:pPr>
            <w:r>
              <w:t>Project Product Name</w:t>
            </w:r>
          </w:p>
        </w:tc>
        <w:tc>
          <w:tcPr>
            <w:tcW w:w="2430" w:type="dxa"/>
            <w:tcBorders>
              <w:bottom w:val="single" w:sz="4" w:space="0" w:color="auto"/>
            </w:tcBorders>
          </w:tcPr>
          <w:p w:rsidR="00FE5458" w:rsidRDefault="00FE5458" w:rsidP="005B34EE">
            <w:pPr>
              <w:pStyle w:val="TableHeader"/>
            </w:pPr>
            <w:r>
              <w:t>Date Range</w:t>
            </w:r>
          </w:p>
        </w:tc>
        <w:tc>
          <w:tcPr>
            <w:tcW w:w="1980" w:type="dxa"/>
            <w:tcBorders>
              <w:bottom w:val="single" w:sz="4" w:space="0" w:color="auto"/>
            </w:tcBorders>
          </w:tcPr>
          <w:p w:rsidR="00FE5458" w:rsidRDefault="000F5626" w:rsidP="005B34EE">
            <w:pPr>
              <w:pStyle w:val="TableHeader"/>
            </w:pPr>
            <w:r>
              <w:t>Initial</w:t>
            </w:r>
            <w:r w:rsidR="00FE5458">
              <w:t xml:space="preserve"> Issue Count</w:t>
            </w:r>
          </w:p>
        </w:tc>
        <w:tc>
          <w:tcPr>
            <w:tcW w:w="1998" w:type="dxa"/>
            <w:tcBorders>
              <w:bottom w:val="single" w:sz="4" w:space="0" w:color="auto"/>
            </w:tcBorders>
          </w:tcPr>
          <w:p w:rsidR="00FE5458" w:rsidRDefault="00FE5458" w:rsidP="005B34EE">
            <w:pPr>
              <w:pStyle w:val="TableHeader"/>
            </w:pPr>
            <w:r>
              <w:t>Final Issue Count</w:t>
            </w:r>
          </w:p>
        </w:tc>
      </w:tr>
      <w:tr w:rsidR="00FE5458" w:rsidTr="000F5626">
        <w:trPr>
          <w:trHeight w:hRule="exact" w:val="432"/>
        </w:trPr>
        <w:tc>
          <w:tcPr>
            <w:tcW w:w="2448" w:type="dxa"/>
            <w:tcBorders>
              <w:bottom w:val="nil"/>
            </w:tcBorders>
            <w:tcMar>
              <w:top w:w="0" w:type="dxa"/>
              <w:left w:w="115" w:type="dxa"/>
              <w:right w:w="115" w:type="dxa"/>
            </w:tcMar>
          </w:tcPr>
          <w:p w:rsidR="00FE5458" w:rsidRPr="005B34EE" w:rsidRDefault="00FE5458" w:rsidP="00300C93">
            <w:pPr>
              <w:pStyle w:val="Tablecontents"/>
            </w:pPr>
            <w:r>
              <w:t xml:space="preserve">MongoDB </w:t>
            </w:r>
            <w:r w:rsidRPr="000F5626">
              <w:rPr>
                <w:i/>
              </w:rPr>
              <w:t>core server</w:t>
            </w:r>
          </w:p>
        </w:tc>
        <w:tc>
          <w:tcPr>
            <w:tcW w:w="2430" w:type="dxa"/>
            <w:tcBorders>
              <w:bottom w:val="nil"/>
            </w:tcBorders>
            <w:tcMar>
              <w:top w:w="0" w:type="dxa"/>
              <w:left w:w="115" w:type="dxa"/>
              <w:right w:w="115" w:type="dxa"/>
            </w:tcMar>
          </w:tcPr>
          <w:p w:rsidR="00FE5458" w:rsidRDefault="00FE5458" w:rsidP="00300C93">
            <w:pPr>
              <w:pStyle w:val="Tablecontents"/>
            </w:pPr>
            <w:r>
              <w:t>Apr, 2009 – Jan, 2015</w:t>
            </w:r>
          </w:p>
        </w:tc>
        <w:tc>
          <w:tcPr>
            <w:tcW w:w="1980" w:type="dxa"/>
            <w:tcBorders>
              <w:bottom w:val="nil"/>
            </w:tcBorders>
          </w:tcPr>
          <w:p w:rsidR="00FE5458" w:rsidRDefault="00A957F4" w:rsidP="00300C93">
            <w:pPr>
              <w:pStyle w:val="Tablecontents"/>
            </w:pPr>
            <w:r>
              <w:t>7,007</w:t>
            </w:r>
          </w:p>
        </w:tc>
        <w:tc>
          <w:tcPr>
            <w:tcW w:w="1998" w:type="dxa"/>
            <w:tcBorders>
              <w:bottom w:val="nil"/>
            </w:tcBorders>
            <w:tcMar>
              <w:top w:w="0" w:type="dxa"/>
              <w:left w:w="115" w:type="dxa"/>
              <w:right w:w="115" w:type="dxa"/>
            </w:tcMar>
          </w:tcPr>
          <w:p w:rsidR="00FE5458" w:rsidRDefault="00A957F4" w:rsidP="00A957F4">
            <w:pPr>
              <w:pStyle w:val="Tablecontents"/>
            </w:pPr>
            <w:r>
              <w:t>6</w:t>
            </w:r>
            <w:r w:rsidR="00FE5458">
              <w:t>,</w:t>
            </w:r>
            <w:r>
              <w:t>971</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Hibernate </w:t>
            </w:r>
            <w:proofErr w:type="spellStart"/>
            <w:r w:rsidRPr="000F5626">
              <w:rPr>
                <w:i/>
              </w:rPr>
              <w:t>orm</w:t>
            </w:r>
            <w:proofErr w:type="spellEnd"/>
          </w:p>
        </w:tc>
        <w:tc>
          <w:tcPr>
            <w:tcW w:w="2430" w:type="dxa"/>
            <w:tcBorders>
              <w:top w:val="nil"/>
              <w:bottom w:val="nil"/>
            </w:tcBorders>
            <w:tcMar>
              <w:top w:w="0" w:type="dxa"/>
              <w:left w:w="115" w:type="dxa"/>
              <w:right w:w="115" w:type="dxa"/>
            </w:tcMar>
          </w:tcPr>
          <w:p w:rsidR="00FE5458" w:rsidRDefault="00FE5458" w:rsidP="00300C93">
            <w:pPr>
              <w:pStyle w:val="Tablecontents"/>
            </w:pPr>
            <w:r>
              <w:t>Apr, 2003 – Apr, 2015</w:t>
            </w:r>
          </w:p>
        </w:tc>
        <w:tc>
          <w:tcPr>
            <w:tcW w:w="1980" w:type="dxa"/>
            <w:tcBorders>
              <w:top w:val="nil"/>
              <w:bottom w:val="nil"/>
            </w:tcBorders>
          </w:tcPr>
          <w:p w:rsidR="00FE5458" w:rsidRDefault="000F5626" w:rsidP="00300C93">
            <w:pPr>
              <w:pStyle w:val="Tablecontents"/>
            </w:pPr>
            <w:r>
              <w:t>14,262</w:t>
            </w:r>
          </w:p>
        </w:tc>
        <w:tc>
          <w:tcPr>
            <w:tcW w:w="1998" w:type="dxa"/>
            <w:tcBorders>
              <w:top w:val="nil"/>
              <w:bottom w:val="nil"/>
            </w:tcBorders>
            <w:tcMar>
              <w:top w:w="0" w:type="dxa"/>
              <w:left w:w="115" w:type="dxa"/>
              <w:right w:w="115" w:type="dxa"/>
            </w:tcMar>
          </w:tcPr>
          <w:p w:rsidR="00FE5458" w:rsidRDefault="00FE5458" w:rsidP="000F5626">
            <w:pPr>
              <w:pStyle w:val="Tablecontents"/>
            </w:pPr>
            <w:r>
              <w:t>8,</w:t>
            </w:r>
            <w:r w:rsidR="000F5626">
              <w:t>278</w:t>
            </w:r>
          </w:p>
        </w:tc>
      </w:tr>
      <w:tr w:rsidR="00FE5458" w:rsidTr="000F5626">
        <w:trPr>
          <w:trHeight w:hRule="exact" w:val="432"/>
        </w:trPr>
        <w:tc>
          <w:tcPr>
            <w:tcW w:w="2448" w:type="dxa"/>
            <w:tcBorders>
              <w:top w:val="nil"/>
              <w:bottom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platform</w:t>
            </w:r>
          </w:p>
        </w:tc>
        <w:tc>
          <w:tcPr>
            <w:tcW w:w="2430" w:type="dxa"/>
            <w:tcBorders>
              <w:top w:val="nil"/>
              <w:bottom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bottom w:val="nil"/>
            </w:tcBorders>
          </w:tcPr>
          <w:p w:rsidR="00FE5458" w:rsidRDefault="00054A4A" w:rsidP="00300C93">
            <w:pPr>
              <w:pStyle w:val="Tablecontents"/>
            </w:pPr>
            <w:r>
              <w:t>24,745</w:t>
            </w:r>
          </w:p>
        </w:tc>
        <w:tc>
          <w:tcPr>
            <w:tcW w:w="1998" w:type="dxa"/>
            <w:tcBorders>
              <w:top w:val="nil"/>
              <w:bottom w:val="nil"/>
            </w:tcBorders>
            <w:tcMar>
              <w:top w:w="0" w:type="dxa"/>
              <w:left w:w="115" w:type="dxa"/>
              <w:right w:w="115" w:type="dxa"/>
            </w:tcMar>
          </w:tcPr>
          <w:p w:rsidR="00FE5458" w:rsidRDefault="00FE5458" w:rsidP="00054A4A">
            <w:pPr>
              <w:pStyle w:val="Tablecontents"/>
            </w:pPr>
            <w:r>
              <w:t>11,3</w:t>
            </w:r>
            <w:r w:rsidR="00054A4A">
              <w:t>35</w:t>
            </w:r>
          </w:p>
        </w:tc>
      </w:tr>
      <w:tr w:rsidR="00FE5458" w:rsidTr="000F5626">
        <w:trPr>
          <w:trHeight w:hRule="exact" w:val="432"/>
        </w:trPr>
        <w:tc>
          <w:tcPr>
            <w:tcW w:w="2448" w:type="dxa"/>
            <w:tcBorders>
              <w:top w:val="nil"/>
            </w:tcBorders>
            <w:tcMar>
              <w:top w:w="0" w:type="dxa"/>
              <w:left w:w="115" w:type="dxa"/>
              <w:right w:w="115" w:type="dxa"/>
            </w:tcMar>
          </w:tcPr>
          <w:p w:rsidR="00FE5458" w:rsidRPr="005B34EE" w:rsidRDefault="00FE5458" w:rsidP="00300C93">
            <w:pPr>
              <w:pStyle w:val="Tablecontents"/>
            </w:pPr>
            <w:r>
              <w:t xml:space="preserve">NetBeans </w:t>
            </w:r>
            <w:r w:rsidRPr="000F5626">
              <w:rPr>
                <w:i/>
              </w:rPr>
              <w:t>java</w:t>
            </w:r>
          </w:p>
        </w:tc>
        <w:tc>
          <w:tcPr>
            <w:tcW w:w="2430" w:type="dxa"/>
            <w:tcBorders>
              <w:top w:val="nil"/>
            </w:tcBorders>
            <w:tcMar>
              <w:top w:w="0" w:type="dxa"/>
              <w:left w:w="115" w:type="dxa"/>
              <w:right w:w="115" w:type="dxa"/>
            </w:tcMar>
          </w:tcPr>
          <w:p w:rsidR="00FE5458" w:rsidRDefault="00FE5458" w:rsidP="00300C93">
            <w:pPr>
              <w:pStyle w:val="Tablecontents"/>
            </w:pPr>
            <w:r>
              <w:t>Jan, 2001 – Jun, 2010</w:t>
            </w:r>
          </w:p>
        </w:tc>
        <w:tc>
          <w:tcPr>
            <w:tcW w:w="1980" w:type="dxa"/>
            <w:tcBorders>
              <w:top w:val="nil"/>
            </w:tcBorders>
          </w:tcPr>
          <w:p w:rsidR="00FE5458" w:rsidRDefault="00054A4A" w:rsidP="00300C93">
            <w:pPr>
              <w:pStyle w:val="Tablecontents"/>
            </w:pPr>
            <w:r>
              <w:t>18,313</w:t>
            </w:r>
          </w:p>
        </w:tc>
        <w:tc>
          <w:tcPr>
            <w:tcW w:w="1998" w:type="dxa"/>
            <w:tcBorders>
              <w:top w:val="nil"/>
            </w:tcBorders>
            <w:tcMar>
              <w:top w:w="0" w:type="dxa"/>
              <w:left w:w="115" w:type="dxa"/>
              <w:bottom w:w="115" w:type="dxa"/>
              <w:right w:w="115" w:type="dxa"/>
            </w:tcMar>
          </w:tcPr>
          <w:p w:rsidR="00FE5458" w:rsidRDefault="00054A4A" w:rsidP="00EB7B4B">
            <w:pPr>
              <w:pStyle w:val="Tablecontents"/>
            </w:pPr>
            <w:r>
              <w:t>8,699</w:t>
            </w:r>
          </w:p>
        </w:tc>
      </w:tr>
    </w:tbl>
    <w:p w:rsidR="005B34EE" w:rsidRDefault="005B34EE" w:rsidP="0025126F">
      <w:pPr>
        <w:spacing w:line="240" w:lineRule="auto"/>
        <w:ind w:firstLine="0"/>
      </w:pPr>
    </w:p>
    <w:p w:rsidR="0077029C" w:rsidRDefault="0077029C" w:rsidP="0077029C">
      <w:pPr>
        <w:pStyle w:val="Heading3"/>
      </w:pPr>
      <w:r>
        <w:t>Sampling Results</w:t>
      </w:r>
    </w:p>
    <w:p w:rsidR="00DF3D8B" w:rsidRDefault="00EE29BD" w:rsidP="00DF3D8B">
      <w:r>
        <w:t xml:space="preserve">The collected datasets were then sampled to create time series. </w:t>
      </w:r>
      <w:r w:rsidR="002C014F">
        <w:t>Not knowing which sampling period would work</w:t>
      </w:r>
      <w:r w:rsidR="00750C96">
        <w:t xml:space="preserve"> </w:t>
      </w:r>
      <w:proofErr w:type="gramStart"/>
      <w:r w:rsidR="002C014F">
        <w:t>best,</w:t>
      </w:r>
      <w:proofErr w:type="gramEnd"/>
      <w:r w:rsidR="002C014F">
        <w:t xml:space="preserve"> s</w:t>
      </w:r>
      <w:r>
        <w:t xml:space="preserve">ampling was performed for each of the following sampling periods: 7 days, 14 days, and 30 days. </w:t>
      </w:r>
      <w:r w:rsidR="00750C96">
        <w:t>T</w:t>
      </w:r>
      <w:r w:rsidR="00381398">
        <w:t xml:space="preserve">he resulting time series are shown </w:t>
      </w:r>
      <w:r w:rsidR="00750C96">
        <w:t>in</w:t>
      </w:r>
      <w:r w:rsidR="00DF3D8B">
        <w:t xml:space="preserve"> </w:t>
      </w:r>
      <w:r w:rsidR="00DF3D8B">
        <w:fldChar w:fldCharType="begin"/>
      </w:r>
      <w:r w:rsidR="00DF3D8B">
        <w:instrText xml:space="preserve"> REF _Ref421252279 \h </w:instrText>
      </w:r>
      <w:r w:rsidR="00DF3D8B">
        <w:fldChar w:fldCharType="separate"/>
      </w:r>
      <w:r w:rsidR="00176D7C">
        <w:t>Appendix A: Time Series Data Plots</w:t>
      </w:r>
      <w:r w:rsidR="00DF3D8B">
        <w:fldChar w:fldCharType="end"/>
      </w:r>
      <w:r w:rsidR="00DF3D8B">
        <w:t>.</w:t>
      </w:r>
    </w:p>
    <w:p w:rsidR="0077029C" w:rsidRDefault="0077029C" w:rsidP="00DF3D8B">
      <w:pPr>
        <w:pStyle w:val="Heading3"/>
      </w:pPr>
      <w:r>
        <w:t xml:space="preserve">Stationarity Testing </w:t>
      </w:r>
      <w:r w:rsidR="007F3FD8">
        <w:t xml:space="preserve">&amp; Differencing </w:t>
      </w:r>
      <w:r>
        <w:t>Results</w:t>
      </w:r>
    </w:p>
    <w:p w:rsidR="00E13214" w:rsidRDefault="00EE29BD" w:rsidP="000D1C09">
      <w:r>
        <w:t xml:space="preserve">The resulting time series were then tested for stationarity. </w:t>
      </w:r>
      <w:r w:rsidR="0072613E">
        <w:t>The time series we</w:t>
      </w:r>
      <w:r w:rsidR="004F0DC1">
        <w:t>re</w:t>
      </w:r>
      <w:r w:rsidR="0072613E">
        <w:t xml:space="preserve"> found to be non-stationary, with </w:t>
      </w:r>
      <w:r>
        <w:t xml:space="preserve">the exception of </w:t>
      </w:r>
      <w:r w:rsidR="0072613E">
        <w:t>t</w:t>
      </w:r>
      <w:r>
        <w:t xml:space="preserve">he Hibernate </w:t>
      </w:r>
      <w:proofErr w:type="spellStart"/>
      <w:r>
        <w:rPr>
          <w:i/>
        </w:rPr>
        <w:t>orm</w:t>
      </w:r>
      <w:proofErr w:type="spellEnd"/>
      <w:r>
        <w:rPr>
          <w:i/>
        </w:rPr>
        <w:t xml:space="preserve"> </w:t>
      </w:r>
      <w:r>
        <w:t>dataset</w:t>
      </w:r>
      <w:r w:rsidR="001C707D">
        <w:t xml:space="preserve">, which was stationary when using </w:t>
      </w:r>
      <w:r>
        <w:t>a 30-day sampling period</w:t>
      </w:r>
      <w:r w:rsidR="0072613E">
        <w:t>.</w:t>
      </w:r>
      <w:r w:rsidR="00445851">
        <w:t xml:space="preserve"> Differencing was found to remove non-stationarity</w:t>
      </w:r>
      <w:r w:rsidR="007F3FD8">
        <w:t>, but not knowing how differencing would affect model accuracy, data differencing of degrees of 0, 1, and 2 were made available for the modeling phase.</w:t>
      </w:r>
      <w:r w:rsidR="00372B07">
        <w:t xml:space="preserve"> The stationarity testing results for non-differenced and differenced time series data can be found in</w:t>
      </w:r>
      <w:r w:rsidR="00DF3D8B">
        <w:t xml:space="preserve"> </w:t>
      </w:r>
      <w:r w:rsidR="00DF3D8B">
        <w:fldChar w:fldCharType="begin"/>
      </w:r>
      <w:r w:rsidR="00DF3D8B">
        <w:instrText xml:space="preserve"> REF _Ref421252315 \h </w:instrText>
      </w:r>
      <w:r w:rsidR="00DF3D8B">
        <w:fldChar w:fldCharType="separate"/>
      </w:r>
      <w:r w:rsidR="00176D7C">
        <w:t>Appendix B: Stationarity Testing Results</w:t>
      </w:r>
      <w:r w:rsidR="00DF3D8B">
        <w:fldChar w:fldCharType="end"/>
      </w:r>
      <w:r w:rsidR="0007026F">
        <w:t>.</w:t>
      </w:r>
    </w:p>
    <w:p w:rsidR="00125376" w:rsidRDefault="00125376">
      <w:pPr>
        <w:spacing w:after="200" w:line="276" w:lineRule="auto"/>
        <w:ind w:firstLine="0"/>
        <w:rPr>
          <w:i/>
          <w:iCs/>
          <w:spacing w:val="5"/>
          <w:szCs w:val="26"/>
        </w:rPr>
      </w:pPr>
      <w:r>
        <w:br w:type="page"/>
      </w:r>
    </w:p>
    <w:p w:rsidR="0077029C" w:rsidRDefault="0077029C" w:rsidP="0077029C">
      <w:pPr>
        <w:pStyle w:val="Heading3"/>
      </w:pPr>
      <w:r>
        <w:lastRenderedPageBreak/>
        <w:t>Windowing Results</w:t>
      </w:r>
    </w:p>
    <w:p w:rsidR="00C15649" w:rsidRDefault="002C014F" w:rsidP="000D1C09">
      <w:r>
        <w:t xml:space="preserve">Not knowing which window size would work best for the sliding window, a range of window sizes were selected for each </w:t>
      </w:r>
      <w:r w:rsidR="00B46108">
        <w:t>sampling period</w:t>
      </w:r>
      <w:r w:rsidR="000045DF">
        <w:t>, as</w:t>
      </w:r>
      <w:r w:rsidR="00B46108">
        <w:t xml:space="preserve"> shown in </w:t>
      </w:r>
      <w:r w:rsidR="00423359">
        <w:fldChar w:fldCharType="begin"/>
      </w:r>
      <w:r w:rsidR="00423359">
        <w:instrText xml:space="preserve"> REF _Ref420354942 \h </w:instrText>
      </w:r>
      <w:r w:rsidR="00423359">
        <w:fldChar w:fldCharType="separate"/>
      </w:r>
      <w:r w:rsidR="00176D7C">
        <w:t xml:space="preserve">Table </w:t>
      </w:r>
      <w:r w:rsidR="00176D7C">
        <w:rPr>
          <w:noProof/>
        </w:rPr>
        <w:t>3</w:t>
      </w:r>
      <w:r w:rsidR="00423359">
        <w:fldChar w:fldCharType="end"/>
      </w:r>
      <w:r w:rsidR="00423359">
        <w:t>.</w:t>
      </w:r>
    </w:p>
    <w:p w:rsidR="00423359" w:rsidRDefault="00423359" w:rsidP="00423359">
      <w:pPr>
        <w:spacing w:line="240" w:lineRule="auto"/>
      </w:pPr>
    </w:p>
    <w:p w:rsidR="00423359" w:rsidRDefault="00423359" w:rsidP="00423359">
      <w:pPr>
        <w:pStyle w:val="Caption"/>
        <w:keepNext/>
      </w:pPr>
      <w:bookmarkStart w:id="18" w:name="_Ref420354942"/>
      <w:r>
        <w:t xml:space="preserve">Table </w:t>
      </w:r>
      <w:fldSimple w:instr=" SEQ Table \* ARABIC ">
        <w:r w:rsidR="00176D7C">
          <w:rPr>
            <w:noProof/>
          </w:rPr>
          <w:t>3</w:t>
        </w:r>
      </w:fldSimple>
      <w:bookmarkEnd w:id="18"/>
      <w:r>
        <w:tab/>
        <w:t>Sliding windows sizes to be used for each sampling period</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898"/>
        <w:gridCol w:w="5958"/>
      </w:tblGrid>
      <w:tr w:rsidR="0025126F" w:rsidTr="00423359">
        <w:tc>
          <w:tcPr>
            <w:tcW w:w="2898" w:type="dxa"/>
            <w:tcBorders>
              <w:bottom w:val="single" w:sz="4" w:space="0" w:color="auto"/>
            </w:tcBorders>
            <w:tcMar>
              <w:top w:w="115" w:type="dxa"/>
              <w:left w:w="115" w:type="dxa"/>
              <w:bottom w:w="115" w:type="dxa"/>
              <w:right w:w="115" w:type="dxa"/>
            </w:tcMar>
          </w:tcPr>
          <w:p w:rsidR="0025126F" w:rsidRDefault="0025126F" w:rsidP="0025126F">
            <w:pPr>
              <w:pStyle w:val="TableHeader"/>
            </w:pPr>
            <w:r>
              <w:t>Sampling Period</w:t>
            </w:r>
          </w:p>
        </w:tc>
        <w:tc>
          <w:tcPr>
            <w:tcW w:w="5958" w:type="dxa"/>
            <w:tcBorders>
              <w:bottom w:val="single" w:sz="4" w:space="0" w:color="auto"/>
            </w:tcBorders>
            <w:tcMar>
              <w:top w:w="115" w:type="dxa"/>
              <w:left w:w="115" w:type="dxa"/>
              <w:bottom w:w="115" w:type="dxa"/>
              <w:right w:w="115" w:type="dxa"/>
            </w:tcMar>
          </w:tcPr>
          <w:p w:rsidR="0025126F" w:rsidRDefault="0025126F" w:rsidP="0025126F">
            <w:pPr>
              <w:pStyle w:val="TableHeader"/>
            </w:pPr>
            <w:r>
              <w:t>Sliding Window Sizes</w:t>
            </w:r>
          </w:p>
        </w:tc>
      </w:tr>
      <w:tr w:rsidR="0025126F" w:rsidTr="00281CBB">
        <w:trPr>
          <w:trHeight w:hRule="exact" w:val="432"/>
        </w:trPr>
        <w:tc>
          <w:tcPr>
            <w:tcW w:w="2898" w:type="dxa"/>
            <w:tcBorders>
              <w:bottom w:val="nil"/>
            </w:tcBorders>
            <w:tcMar>
              <w:top w:w="0" w:type="dxa"/>
              <w:left w:w="115" w:type="dxa"/>
              <w:bottom w:w="0" w:type="dxa"/>
              <w:right w:w="115" w:type="dxa"/>
            </w:tcMar>
          </w:tcPr>
          <w:p w:rsidR="0025126F" w:rsidRDefault="0025126F" w:rsidP="00281CBB">
            <w:pPr>
              <w:pStyle w:val="Tablecontents"/>
            </w:pPr>
            <w:r>
              <w:t>7 days</w:t>
            </w:r>
          </w:p>
        </w:tc>
        <w:tc>
          <w:tcPr>
            <w:tcW w:w="5958" w:type="dxa"/>
            <w:tcBorders>
              <w:bottom w:val="nil"/>
            </w:tcBorders>
            <w:tcMar>
              <w:top w:w="0" w:type="dxa"/>
              <w:left w:w="115" w:type="dxa"/>
              <w:bottom w:w="0" w:type="dxa"/>
              <w:right w:w="115" w:type="dxa"/>
            </w:tcMar>
          </w:tcPr>
          <w:p w:rsidR="0025126F" w:rsidRDefault="0025126F" w:rsidP="00281CBB">
            <w:pPr>
              <w:pStyle w:val="Tablecontents"/>
            </w:pPr>
            <w:r>
              <w:t>36, 39, 42, 45, 48, 51, 54, 57, 60, 63, 66, 69, 72, 75, 7</w:t>
            </w:r>
            <w:r w:rsidRPr="0025126F">
              <w:t>8</w:t>
            </w:r>
          </w:p>
        </w:tc>
      </w:tr>
      <w:tr w:rsidR="0025126F" w:rsidTr="00281CBB">
        <w:trPr>
          <w:trHeight w:hRule="exact" w:val="432"/>
        </w:trPr>
        <w:tc>
          <w:tcPr>
            <w:tcW w:w="2898" w:type="dxa"/>
            <w:tcBorders>
              <w:top w:val="nil"/>
              <w:bottom w:val="nil"/>
            </w:tcBorders>
            <w:tcMar>
              <w:top w:w="0" w:type="dxa"/>
              <w:left w:w="115" w:type="dxa"/>
              <w:bottom w:w="0" w:type="dxa"/>
              <w:right w:w="115" w:type="dxa"/>
            </w:tcMar>
          </w:tcPr>
          <w:p w:rsidR="0025126F" w:rsidRDefault="0025126F" w:rsidP="00281CBB">
            <w:pPr>
              <w:pStyle w:val="Tablecontents"/>
            </w:pPr>
            <w:r>
              <w:t>14 days</w:t>
            </w:r>
          </w:p>
        </w:tc>
        <w:tc>
          <w:tcPr>
            <w:tcW w:w="5958" w:type="dxa"/>
            <w:tcBorders>
              <w:top w:val="nil"/>
              <w:bottom w:val="nil"/>
            </w:tcBorders>
            <w:tcMar>
              <w:top w:w="0" w:type="dxa"/>
              <w:left w:w="115" w:type="dxa"/>
              <w:bottom w:w="0" w:type="dxa"/>
              <w:right w:w="115" w:type="dxa"/>
            </w:tcMar>
          </w:tcPr>
          <w:p w:rsidR="0025126F" w:rsidRDefault="0025126F" w:rsidP="00281CBB">
            <w:pPr>
              <w:pStyle w:val="Tablecontents"/>
            </w:pPr>
            <w:r>
              <w:t>24, 27, 30, 33, 36, 39, 42, 45, 48, 51, 54</w:t>
            </w:r>
          </w:p>
        </w:tc>
      </w:tr>
      <w:tr w:rsidR="0025126F" w:rsidTr="00281CBB">
        <w:trPr>
          <w:trHeight w:hRule="exact" w:val="432"/>
        </w:trPr>
        <w:tc>
          <w:tcPr>
            <w:tcW w:w="2898" w:type="dxa"/>
            <w:tcBorders>
              <w:top w:val="nil"/>
            </w:tcBorders>
            <w:tcMar>
              <w:top w:w="0" w:type="dxa"/>
              <w:left w:w="115" w:type="dxa"/>
              <w:bottom w:w="0" w:type="dxa"/>
              <w:right w:w="115" w:type="dxa"/>
            </w:tcMar>
          </w:tcPr>
          <w:p w:rsidR="0025126F" w:rsidRDefault="0025126F" w:rsidP="00281CBB">
            <w:pPr>
              <w:pStyle w:val="Tablecontents"/>
            </w:pPr>
            <w:r>
              <w:t>30 days</w:t>
            </w:r>
          </w:p>
        </w:tc>
        <w:tc>
          <w:tcPr>
            <w:tcW w:w="5958" w:type="dxa"/>
            <w:tcBorders>
              <w:top w:val="nil"/>
            </w:tcBorders>
            <w:tcMar>
              <w:top w:w="0" w:type="dxa"/>
              <w:left w:w="115" w:type="dxa"/>
              <w:bottom w:w="0" w:type="dxa"/>
              <w:right w:w="115" w:type="dxa"/>
            </w:tcMar>
          </w:tcPr>
          <w:p w:rsidR="0025126F" w:rsidRDefault="0025126F" w:rsidP="00281CBB">
            <w:pPr>
              <w:pStyle w:val="Tablecontents"/>
            </w:pPr>
            <w:r>
              <w:t>12, 15, 18, 21, 24, 27, 30, 33, 36</w:t>
            </w:r>
          </w:p>
        </w:tc>
      </w:tr>
    </w:tbl>
    <w:p w:rsidR="008F4A82" w:rsidRDefault="008F4A82" w:rsidP="008F4A82">
      <w:pPr>
        <w:pStyle w:val="Heading2"/>
        <w:spacing w:line="240" w:lineRule="auto"/>
      </w:pPr>
    </w:p>
    <w:p w:rsidR="000840C1" w:rsidRDefault="000840C1" w:rsidP="000840C1">
      <w:pPr>
        <w:pStyle w:val="Heading2"/>
      </w:pPr>
      <w:r>
        <w:t>Modeling Results</w:t>
      </w:r>
    </w:p>
    <w:p w:rsidR="00C47DA8" w:rsidRDefault="00794D02" w:rsidP="00531653">
      <w:pPr>
        <w:rPr>
          <w:i/>
          <w:iCs/>
          <w:spacing w:val="5"/>
          <w:szCs w:val="26"/>
        </w:rPr>
      </w:pPr>
      <w:r>
        <w:t xml:space="preserve">The modeling methods were </w:t>
      </w:r>
      <w:r w:rsidR="0097383C">
        <w:t xml:space="preserve">first </w:t>
      </w:r>
      <w:r>
        <w:t>applied to the datasets using the sliding window</w:t>
      </w:r>
      <w:r w:rsidR="00492D3E">
        <w:t xml:space="preserve"> approach. This was done in an exploratory fashion </w:t>
      </w:r>
      <w:r w:rsidR="0053225B">
        <w:t xml:space="preserve">in which </w:t>
      </w:r>
      <w:r w:rsidR="00492D3E">
        <w:t xml:space="preserve">the </w:t>
      </w:r>
      <w:r w:rsidR="0097383C">
        <w:t>whole procedure was repeated using v</w:t>
      </w:r>
      <w:r>
        <w:t xml:space="preserve">arious </w:t>
      </w:r>
      <w:r w:rsidR="00C66373">
        <w:t xml:space="preserve">values for the </w:t>
      </w:r>
      <w:r w:rsidR="0097383C">
        <w:t>parameters</w:t>
      </w:r>
      <w:r w:rsidR="0053225B">
        <w:t>. T</w:t>
      </w:r>
      <w:r w:rsidR="0097383C">
        <w:t xml:space="preserve">he hope </w:t>
      </w:r>
      <w:r w:rsidR="0053225B">
        <w:t xml:space="preserve">was </w:t>
      </w:r>
      <w:r w:rsidR="00A75032">
        <w:t xml:space="preserve">to </w:t>
      </w:r>
      <w:r w:rsidR="0053225B" w:rsidRPr="00182DAF">
        <w:t xml:space="preserve">find </w:t>
      </w:r>
      <w:r w:rsidR="00182DAF" w:rsidRPr="00182DAF">
        <w:t xml:space="preserve">the </w:t>
      </w:r>
      <w:r w:rsidR="0097383C" w:rsidRPr="00182DAF">
        <w:t xml:space="preserve">parameter values </w:t>
      </w:r>
      <w:r w:rsidR="00182DAF" w:rsidRPr="00182DAF">
        <w:t xml:space="preserve">which could </w:t>
      </w:r>
      <w:r w:rsidR="0097383C" w:rsidRPr="00182DAF">
        <w:t>provide the best results</w:t>
      </w:r>
      <w:r w:rsidR="0097383C">
        <w:t>.</w:t>
      </w:r>
      <w:r w:rsidR="00492D3E">
        <w:t xml:space="preserve"> </w:t>
      </w:r>
      <w:r w:rsidR="0097383C">
        <w:t>T</w:t>
      </w:r>
      <w:r>
        <w:t>he results</w:t>
      </w:r>
      <w:r w:rsidR="000C1442">
        <w:t xml:space="preserve"> </w:t>
      </w:r>
      <w:r w:rsidR="0097383C">
        <w:t xml:space="preserve">of this exercise are </w:t>
      </w:r>
      <w:r w:rsidR="000C1442">
        <w:t xml:space="preserve">discussed </w:t>
      </w:r>
      <w:r w:rsidR="00492D3E">
        <w:t xml:space="preserve">first </w:t>
      </w:r>
      <w:r w:rsidR="000C1442">
        <w:t xml:space="preserve">in the next section. </w:t>
      </w:r>
      <w:r w:rsidR="00E131B6">
        <w:t>Then, w</w:t>
      </w:r>
      <w:r w:rsidR="00492D3E">
        <w:t xml:space="preserve">ith the </w:t>
      </w:r>
      <w:r w:rsidR="00E131B6">
        <w:t xml:space="preserve">results of the exploratory modeling to guide in selecting parameter values, the sliding window approach is applied once to each dataset, and these </w:t>
      </w:r>
      <w:r w:rsidR="00F06136">
        <w:t>final</w:t>
      </w:r>
      <w:r w:rsidR="00531653">
        <w:t xml:space="preserve"> </w:t>
      </w:r>
      <w:r w:rsidR="00E131B6">
        <w:t>results are presented.</w:t>
      </w:r>
    </w:p>
    <w:p w:rsidR="00BD2A5D" w:rsidRDefault="00492D3E" w:rsidP="00BD2A5D">
      <w:pPr>
        <w:pStyle w:val="Heading3"/>
      </w:pPr>
      <w:r>
        <w:t xml:space="preserve">Exploratory </w:t>
      </w:r>
      <w:r w:rsidR="00BD2A5D">
        <w:t>Sliding Window Results</w:t>
      </w:r>
    </w:p>
    <w:p w:rsidR="00AD38AA" w:rsidRDefault="0097383C" w:rsidP="00AD38AA">
      <w:r>
        <w:t xml:space="preserve">The parameters for the sliding window </w:t>
      </w:r>
      <w:r w:rsidR="00006537">
        <w:t>approach are: sampling period</w:t>
      </w:r>
      <w:r>
        <w:t>, window sizes</w:t>
      </w:r>
      <w:r w:rsidR="00006537">
        <w:t>, and</w:t>
      </w:r>
      <w:r>
        <w:t xml:space="preserve"> </w:t>
      </w:r>
      <w:r w:rsidR="00006537">
        <w:t>degree</w:t>
      </w:r>
      <w:r>
        <w:t xml:space="preserve"> of differencing</w:t>
      </w:r>
      <w:r w:rsidR="00006537">
        <w:t>. These parameters were varied for each data set.</w:t>
      </w:r>
      <w:r w:rsidR="00AD38AA">
        <w:t xml:space="preserve"> Several metrics are used to evaluate the </w:t>
      </w:r>
      <w:r w:rsidR="00006537">
        <w:t>results</w:t>
      </w:r>
      <w:r w:rsidR="00AD38AA">
        <w:t>:</w:t>
      </w:r>
    </w:p>
    <w:p w:rsidR="00AD38AA" w:rsidRDefault="00B22F86" w:rsidP="00DA320E">
      <w:pPr>
        <w:pStyle w:val="ListParagraph"/>
        <w:numPr>
          <w:ilvl w:val="0"/>
          <w:numId w:val="6"/>
        </w:numPr>
        <w:ind w:left="720"/>
      </w:pPr>
      <w:r>
        <w:lastRenderedPageBreak/>
        <w:t>The none-valid proportion, which is t</w:t>
      </w:r>
      <w:r w:rsidR="00AD38AA">
        <w:t xml:space="preserve">he </w:t>
      </w:r>
      <w:r w:rsidR="00E7526C">
        <w:t xml:space="preserve">proportion of </w:t>
      </w:r>
      <w:r w:rsidR="00AD38AA">
        <w:t>windows with no valid model</w:t>
      </w:r>
      <w:r w:rsidR="0096446B">
        <w:t xml:space="preserve"> (all models fail either the stability or inadequacy test)</w:t>
      </w:r>
      <w:r w:rsidR="00C97E0F">
        <w:t>.</w:t>
      </w:r>
    </w:p>
    <w:p w:rsidR="00AD38AA" w:rsidRDefault="00B22F86" w:rsidP="00DA320E">
      <w:pPr>
        <w:pStyle w:val="ListParagraph"/>
        <w:numPr>
          <w:ilvl w:val="0"/>
          <w:numId w:val="6"/>
        </w:numPr>
        <w:ind w:left="720"/>
      </w:pPr>
      <w:r>
        <w:t>The non-normal proportion, which is t</w:t>
      </w:r>
      <w:r w:rsidR="00AD38AA">
        <w:t xml:space="preserve">he </w:t>
      </w:r>
      <w:r w:rsidR="00E7526C">
        <w:t xml:space="preserve">proportion </w:t>
      </w:r>
      <w:r w:rsidR="00C97E0F">
        <w:t xml:space="preserve">of windows, </w:t>
      </w:r>
      <w:r w:rsidR="00E7526C">
        <w:t>having a valid model</w:t>
      </w:r>
      <w:r w:rsidR="00C97E0F">
        <w:t>,</w:t>
      </w:r>
      <w:r w:rsidR="00E7526C">
        <w:t xml:space="preserve"> </w:t>
      </w:r>
      <w:r w:rsidR="00AD38AA">
        <w:t>where model residuals are non-normal</w:t>
      </w:r>
      <w:r w:rsidR="00C97E0F">
        <w:t xml:space="preserve"> (fail the normality test).</w:t>
      </w:r>
    </w:p>
    <w:p w:rsidR="00C47DA8" w:rsidRDefault="00AD38AA" w:rsidP="00DA320E">
      <w:pPr>
        <w:pStyle w:val="ListParagraph"/>
        <w:numPr>
          <w:ilvl w:val="0"/>
          <w:numId w:val="6"/>
        </w:numPr>
        <w:ind w:left="720"/>
      </w:pPr>
      <w:r>
        <w:t>The root-mean-square</w:t>
      </w:r>
      <w:r w:rsidR="00DD5124">
        <w:t xml:space="preserve"> </w:t>
      </w:r>
      <w:r>
        <w:t xml:space="preserve">error </w:t>
      </w:r>
      <w:r w:rsidR="00EC330B">
        <w:t xml:space="preserve">(RMSE) </w:t>
      </w:r>
      <w:r>
        <w:t xml:space="preserve">of </w:t>
      </w:r>
      <w:r w:rsidR="00DD5124">
        <w:t>the forecast errors</w:t>
      </w:r>
      <w:r w:rsidR="00EC330B">
        <w:t xml:space="preserve"> from all windows</w:t>
      </w:r>
      <w:r w:rsidR="001040FC">
        <w:t xml:space="preserve"> </w:t>
      </w:r>
      <w:r w:rsidR="003171B8">
        <w:t>used for prediction</w:t>
      </w:r>
      <w:r w:rsidR="00EC330B">
        <w:t>.</w:t>
      </w:r>
      <w:r w:rsidR="00DD5124">
        <w:t xml:space="preserve"> Each error </w:t>
      </w:r>
      <w:r w:rsidR="00EC330B">
        <w:t xml:space="preserve">value </w:t>
      </w:r>
      <w:r w:rsidR="00DD5124">
        <w:t xml:space="preserve">comes from </w:t>
      </w:r>
      <w:r w:rsidR="00EC330B">
        <w:t xml:space="preserve">a forecast made in one window. </w:t>
      </w:r>
      <w:r w:rsidR="003171B8">
        <w:t xml:space="preserve">The RMSE </w:t>
      </w:r>
      <w:r w:rsidR="00B0104E">
        <w:t xml:space="preserve">of these errors is </w:t>
      </w:r>
      <w:r w:rsidR="003171B8">
        <w:t>computed by</w:t>
      </w:r>
      <w:r w:rsidR="003171B8">
        <w:br/>
      </w:r>
      <m:oMathPara>
        <m:oMath>
          <m:r>
            <w:rPr>
              <w:rFonts w:ascii="Cambria Math" w:hAnsi="Cambria Math"/>
            </w:rPr>
            <m:t>RMSE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r>
            <w:rPr>
              <w:rFonts w:ascii="Cambria Math" w:hAnsi="Cambria Math"/>
            </w:rPr>
            <m:t>=</m:t>
          </m:r>
          <m:rad>
            <m:radPr>
              <m:degHide m:val="1"/>
              <m:ctrlPr>
                <w:rPr>
                  <w:rFonts w:ascii="Cambria Math" w:hAnsi="Cambria Math"/>
                  <w:i/>
                </w:rPr>
              </m:ctrlPr>
            </m:radPr>
            <m:deg/>
            <m:e>
              <m:r>
                <w:rPr>
                  <w:rFonts w:ascii="Cambria Math" w:hAnsi="Cambria Math"/>
                </w:rPr>
                <m:t>MSE</m:t>
              </m:r>
              <m:d>
                <m:dPr>
                  <m:ctrlPr>
                    <w:rPr>
                      <w:rFonts w:ascii="Cambria Math" w:hAnsi="Cambria Math"/>
                      <w:i/>
                    </w:rPr>
                  </m:ctrlPr>
                </m:dPr>
                <m:e>
                  <m:acc>
                    <m:accPr>
                      <m:ctrlPr>
                        <w:rPr>
                          <w:rFonts w:ascii="Cambria Math" w:hAnsi="Cambria Math"/>
                          <w:i/>
                        </w:rPr>
                      </m:ctrlPr>
                    </m:accPr>
                    <m:e>
                      <m:r>
                        <w:rPr>
                          <w:rFonts w:ascii="Cambria Math" w:hAnsi="Cambria Math"/>
                        </w:rPr>
                        <m:t>Y</m:t>
                      </m:r>
                    </m:e>
                  </m:acc>
                </m:e>
              </m:d>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r>
            <m:rPr>
              <m:sty m:val="p"/>
            </m:rPr>
            <w:br/>
          </m:r>
        </m:oMath>
      </m:oMathPara>
      <w:r w:rsidR="003171B8">
        <w:t xml:space="preserve">where </w:t>
      </w:r>
      <m:oMath>
        <m:r>
          <w:rPr>
            <w:rFonts w:ascii="Cambria Math" w:hAnsi="Cambria Math"/>
          </w:rPr>
          <m:t>Y</m:t>
        </m:r>
      </m:oMath>
      <w:r w:rsidR="003171B8">
        <w:t xml:space="preserve"> and </w:t>
      </w:r>
      <m:oMath>
        <m:acc>
          <m:accPr>
            <m:ctrlPr>
              <w:rPr>
                <w:rFonts w:ascii="Cambria Math" w:hAnsi="Cambria Math"/>
                <w:i/>
              </w:rPr>
            </m:ctrlPr>
          </m:accPr>
          <m:e>
            <m:r>
              <w:rPr>
                <w:rFonts w:ascii="Cambria Math" w:hAnsi="Cambria Math"/>
              </w:rPr>
              <m:t>Y</m:t>
            </m:r>
          </m:e>
        </m:acc>
      </m:oMath>
      <w:r w:rsidR="003171B8">
        <w:t xml:space="preserve"> are </w:t>
      </w:r>
      <m:oMath>
        <m:r>
          <w:rPr>
            <w:rFonts w:ascii="Cambria Math" w:hAnsi="Cambria Math"/>
          </w:rPr>
          <m:t>n</m:t>
        </m:r>
      </m:oMath>
      <w:r w:rsidR="003171B8">
        <w:t xml:space="preserve"> size vectors</w:t>
      </w:r>
      <w:r w:rsidR="009B3A16">
        <w:t xml:space="preserve"> for the actual and predicted values, respectively.</w:t>
      </w:r>
      <w:r w:rsidR="00B0104E">
        <w:t xml:space="preserve"> </w:t>
      </w:r>
      <w:r w:rsidR="008A576B">
        <w:t>The RMSE value is the standard deviation of the error distribution.</w:t>
      </w:r>
    </w:p>
    <w:p w:rsidR="00720534" w:rsidRDefault="00631029" w:rsidP="00DA320E">
      <w:pPr>
        <w:pStyle w:val="ListParagraph"/>
        <w:numPr>
          <w:ilvl w:val="0"/>
          <w:numId w:val="6"/>
        </w:numPr>
        <w:spacing w:after="240"/>
        <w:ind w:left="720"/>
      </w:pPr>
      <w:r>
        <w:t xml:space="preserve">The </w:t>
      </w:r>
      <w:r w:rsidR="00B22F86">
        <w:t xml:space="preserve">in-interval </w:t>
      </w:r>
      <w:r>
        <w:t>p</w:t>
      </w:r>
      <w:r w:rsidR="00C2797E">
        <w:t>roportion</w:t>
      </w:r>
      <w:r w:rsidR="00B22F86">
        <w:t>, which is the proportion</w:t>
      </w:r>
      <w:r w:rsidR="007970DD">
        <w:t xml:space="preserve"> of windows with fore</w:t>
      </w:r>
      <w:r>
        <w:t>casted values</w:t>
      </w:r>
      <w:r w:rsidR="007970DD">
        <w:t xml:space="preserve"> </w:t>
      </w:r>
      <w:r w:rsidR="00C2797E">
        <w:t xml:space="preserve">within the given prediction interval. </w:t>
      </w:r>
    </w:p>
    <w:p w:rsidR="00056AE9" w:rsidRPr="00404B46" w:rsidRDefault="00056AE9" w:rsidP="004D41DB">
      <w:pPr>
        <w:rPr>
          <w:i/>
        </w:rPr>
      </w:pPr>
      <w:r>
        <w:t xml:space="preserve">The first two metrics, </w:t>
      </w:r>
      <w:r w:rsidR="00B2712C">
        <w:t xml:space="preserve">the none-valid and non-normal </w:t>
      </w:r>
      <w:r>
        <w:t>proportion</w:t>
      </w:r>
      <w:r w:rsidR="00B2712C">
        <w:t>s</w:t>
      </w:r>
      <w:r w:rsidR="00217EE5">
        <w:t xml:space="preserve">, measure the frequency of cases where the forecasting step is not reached. </w:t>
      </w:r>
      <w:r w:rsidR="00404B46">
        <w:t xml:space="preserve">These metrics will be grouped together and called the </w:t>
      </w:r>
      <w:r w:rsidR="00404B46" w:rsidRPr="00404B46">
        <w:rPr>
          <w:i/>
        </w:rPr>
        <w:t>validity</w:t>
      </w:r>
      <w:r w:rsidR="00404B46">
        <w:t xml:space="preserve"> metrics. </w:t>
      </w:r>
      <w:r w:rsidR="00217EE5">
        <w:t xml:space="preserve">The next two metrics, RMSE and the </w:t>
      </w:r>
      <w:r w:rsidR="00B2712C">
        <w:t xml:space="preserve">in-interval </w:t>
      </w:r>
      <w:r w:rsidR="00217EE5">
        <w:t>proportion, measure the model accuracy.</w:t>
      </w:r>
      <w:r w:rsidR="009512B1">
        <w:t xml:space="preserve"> These</w:t>
      </w:r>
      <w:r w:rsidR="002F107A">
        <w:t xml:space="preserve"> metrics form a basis for choosing</w:t>
      </w:r>
      <w:r w:rsidR="009512B1">
        <w:t xml:space="preserve"> sliding windows parameter values</w:t>
      </w:r>
      <w:r w:rsidR="00404B46">
        <w:t xml:space="preserve">, and will be called together the </w:t>
      </w:r>
      <w:r w:rsidR="00404B46">
        <w:rPr>
          <w:i/>
        </w:rPr>
        <w:t xml:space="preserve">accuracy </w:t>
      </w:r>
      <w:r w:rsidR="00404B46" w:rsidRPr="00404B46">
        <w:t>metrics.</w:t>
      </w:r>
    </w:p>
    <w:p w:rsidR="00320ED5" w:rsidRDefault="00C2797E" w:rsidP="00E12D41">
      <w:r>
        <w:t xml:space="preserve">The results </w:t>
      </w:r>
      <w:r w:rsidR="00DC74DC">
        <w:t xml:space="preserve">from running the sliding window with a range of parameters </w:t>
      </w:r>
      <w:r w:rsidR="004D41DB">
        <w:t xml:space="preserve">are </w:t>
      </w:r>
      <w:r w:rsidR="00DC74DC">
        <w:t xml:space="preserve">listed </w:t>
      </w:r>
      <w:r w:rsidR="004D41DB">
        <w:t xml:space="preserve">in </w:t>
      </w:r>
      <w:r w:rsidR="004B3261">
        <w:fldChar w:fldCharType="begin"/>
      </w:r>
      <w:r w:rsidR="004B3261">
        <w:instrText xml:space="preserve"> REF _Ref420445926 \h </w:instrText>
      </w:r>
      <w:r w:rsidR="004B3261">
        <w:fldChar w:fldCharType="separate"/>
      </w:r>
      <w:r w:rsidR="00176D7C">
        <w:t>Appendix C: Exploratory Modeling Results</w:t>
      </w:r>
      <w:r w:rsidR="004B3261">
        <w:fldChar w:fldCharType="end"/>
      </w:r>
      <w:r w:rsidR="004D41DB">
        <w:t>.</w:t>
      </w:r>
      <w:r w:rsidR="00DC74DC">
        <w:t xml:space="preserve"> </w:t>
      </w:r>
      <w:r w:rsidR="004A1D41">
        <w:t xml:space="preserve">In these results, the data is separated first by dataset, then by sampling period, </w:t>
      </w:r>
      <w:r w:rsidR="00E12D41">
        <w:t>and finally by the degree of differencing. From there, the window size is varied and metrics are recorded for each.</w:t>
      </w:r>
    </w:p>
    <w:p w:rsidR="004A1D41" w:rsidRDefault="00DC74DC" w:rsidP="00E12D41">
      <w:pPr>
        <w:rPr>
          <w:bCs/>
          <w:i/>
          <w:spacing w:val="5"/>
          <w:szCs w:val="24"/>
        </w:rPr>
      </w:pPr>
      <w:r>
        <w:lastRenderedPageBreak/>
        <w:t>The significance of these results is now discussed, first from the standpoint of validity and then accuracy.</w:t>
      </w:r>
      <w:r w:rsidR="00320ED5">
        <w:t xml:space="preserve"> Following this, a procedure is outlined for the selection of sliding window parameter values.</w:t>
      </w:r>
    </w:p>
    <w:p w:rsidR="00DC74DC" w:rsidRDefault="00DC74DC" w:rsidP="00DC74DC">
      <w:pPr>
        <w:pStyle w:val="Heading4"/>
      </w:pPr>
      <w:r>
        <w:t>Effect</w:t>
      </w:r>
      <w:r w:rsidR="00B9097A">
        <w:t>s</w:t>
      </w:r>
      <w:r>
        <w:t xml:space="preserve"> o</w:t>
      </w:r>
      <w:r w:rsidR="00B9097A">
        <w:t>n</w:t>
      </w:r>
      <w:r>
        <w:t xml:space="preserve"> Validity</w:t>
      </w:r>
    </w:p>
    <w:p w:rsidR="00DC74DC" w:rsidRDefault="004A1D41" w:rsidP="00DC74DC">
      <w:r>
        <w:t>T</w:t>
      </w:r>
      <w:r w:rsidR="00DC74DC">
        <w:t>he validity metrics</w:t>
      </w:r>
      <w:r>
        <w:t xml:space="preserve"> indicate </w:t>
      </w:r>
      <w:r w:rsidR="00DC74DC">
        <w:t xml:space="preserve">that there </w:t>
      </w:r>
      <w:r w:rsidR="00B9097A">
        <w:t xml:space="preserve">are </w:t>
      </w:r>
      <w:r w:rsidR="00DC74DC">
        <w:t>trends as the window size increases</w:t>
      </w:r>
      <w:r w:rsidR="00252554">
        <w:t>.</w:t>
      </w:r>
      <w:r w:rsidR="007F2797">
        <w:t xml:space="preserve"> </w:t>
      </w:r>
      <w:r w:rsidR="00252554">
        <w:t>S</w:t>
      </w:r>
      <w:r w:rsidR="007F2797">
        <w:t xml:space="preserve">ee the plot in </w:t>
      </w:r>
      <w:r w:rsidR="00FC7B9F">
        <w:fldChar w:fldCharType="begin"/>
      </w:r>
      <w:r w:rsidR="00FC7B9F">
        <w:instrText xml:space="preserve"> REF _Ref420691245 \h </w:instrText>
      </w:r>
      <w:r w:rsidR="00FC7B9F">
        <w:fldChar w:fldCharType="separate"/>
      </w:r>
      <w:r w:rsidR="00176D7C">
        <w:t xml:space="preserve">Figure </w:t>
      </w:r>
      <w:r w:rsidR="00176D7C">
        <w:rPr>
          <w:noProof/>
        </w:rPr>
        <w:t>6</w:t>
      </w:r>
      <w:r w:rsidR="00FC7B9F">
        <w:fldChar w:fldCharType="end"/>
      </w:r>
      <w:r w:rsidR="007F2797">
        <w:t xml:space="preserve"> below, for example.  </w:t>
      </w:r>
      <w:r w:rsidR="00DC74DC">
        <w:t xml:space="preserve">However, </w:t>
      </w:r>
      <w:r w:rsidR="007F2797">
        <w:t xml:space="preserve">these trends </w:t>
      </w:r>
      <w:r w:rsidR="00B9097A">
        <w:t xml:space="preserve">are not consistent for </w:t>
      </w:r>
      <w:r w:rsidR="00DC74DC">
        <w:t xml:space="preserve">different sampling periods and across </w:t>
      </w:r>
      <w:r w:rsidR="00B9097A">
        <w:t xml:space="preserve">datasets, so no attempt will be made to generalize them. But </w:t>
      </w:r>
      <w:r w:rsidR="00AA3495">
        <w:t xml:space="preserve">for a given dataset and sampling period </w:t>
      </w:r>
      <w:r w:rsidR="00B9097A">
        <w:t>they should provide empirical justification for choosing one window size over another,</w:t>
      </w:r>
      <w:r w:rsidR="00DC74DC">
        <w:t xml:space="preserve"> to </w:t>
      </w:r>
      <w:r w:rsidR="00B9097A">
        <w:t>minimize the</w:t>
      </w:r>
      <w:r w:rsidR="00DC74DC">
        <w:t xml:space="preserve"> number o</w:t>
      </w:r>
      <w:r w:rsidR="00B9097A">
        <w:t>f invalid cases encountered over the course of the sliding window.</w:t>
      </w:r>
    </w:p>
    <w:p w:rsidR="003C6A43" w:rsidRDefault="0045303E" w:rsidP="003C6A43">
      <w:pPr>
        <w:keepNext/>
        <w:ind w:firstLine="0"/>
        <w:jc w:val="center"/>
      </w:pPr>
      <w:r>
        <w:rPr>
          <w:noProof/>
        </w:rPr>
        <w:drawing>
          <wp:inline distT="0" distB="0" distL="0" distR="0" wp14:anchorId="08452420" wp14:editId="5F87A276">
            <wp:extent cx="3657600" cy="2743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onevalid_14.eps"/>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3C6A43" w:rsidRDefault="003C6A43" w:rsidP="003C6A43">
      <w:pPr>
        <w:pStyle w:val="Caption"/>
      </w:pPr>
      <w:bookmarkStart w:id="19" w:name="_Ref420691245"/>
      <w:r>
        <w:t xml:space="preserve">Figure </w:t>
      </w:r>
      <w:fldSimple w:instr=" SEQ Figure \* ARABIC ">
        <w:r w:rsidR="00176D7C">
          <w:rPr>
            <w:noProof/>
          </w:rPr>
          <w:t>6</w:t>
        </w:r>
      </w:fldSimple>
      <w:bookmarkEnd w:id="19"/>
      <w:r>
        <w:tab/>
        <w:t xml:space="preserve">Plot of the </w:t>
      </w:r>
      <w:r w:rsidR="008873D1">
        <w:t xml:space="preserve">none-valid </w:t>
      </w:r>
      <w:r>
        <w:t xml:space="preserve">proportion, using the MongoDB </w:t>
      </w:r>
      <w:r>
        <w:rPr>
          <w:i/>
        </w:rPr>
        <w:t xml:space="preserve">core </w:t>
      </w:r>
      <w:r w:rsidRPr="003C6A43">
        <w:rPr>
          <w:i/>
        </w:rPr>
        <w:t>server</w:t>
      </w:r>
      <w:r>
        <w:t xml:space="preserve"> </w:t>
      </w:r>
      <w:r w:rsidRPr="003C6A43">
        <w:t>dataset</w:t>
      </w:r>
      <w:r>
        <w:t>, with a 14-day sampling period.</w:t>
      </w:r>
    </w:p>
    <w:p w:rsidR="00EE5997" w:rsidRDefault="00EE5997">
      <w:pPr>
        <w:spacing w:after="200" w:line="276" w:lineRule="auto"/>
        <w:ind w:firstLine="0"/>
        <w:rPr>
          <w:bCs/>
          <w:i/>
          <w:spacing w:val="5"/>
          <w:szCs w:val="24"/>
        </w:rPr>
      </w:pPr>
      <w:r>
        <w:br w:type="page"/>
      </w:r>
    </w:p>
    <w:p w:rsidR="00637E3F" w:rsidRDefault="00637E3F" w:rsidP="00637E3F">
      <w:pPr>
        <w:pStyle w:val="Heading4"/>
      </w:pPr>
      <w:r>
        <w:lastRenderedPageBreak/>
        <w:t>Effects on Accuracy</w:t>
      </w:r>
    </w:p>
    <w:p w:rsidR="00DD5C96" w:rsidRDefault="00A82FA0" w:rsidP="000E25B2">
      <w:r>
        <w:t xml:space="preserve">The accuracy metrics indicate </w:t>
      </w:r>
      <w:r w:rsidR="000E25B2">
        <w:t>that</w:t>
      </w:r>
      <w:r w:rsidR="003D0BDF">
        <w:t xml:space="preserve"> </w:t>
      </w:r>
      <w:r w:rsidR="000E25B2">
        <w:t xml:space="preserve">a higher degree of differencing </w:t>
      </w:r>
      <w:r w:rsidR="003D0BDF">
        <w:t xml:space="preserve">results in lower </w:t>
      </w:r>
      <w:r w:rsidR="000E25B2">
        <w:t>model accuracy.</w:t>
      </w:r>
      <w:r w:rsidR="00CF07C5">
        <w:t xml:space="preserve"> </w:t>
      </w:r>
      <w:r w:rsidR="00A17E21">
        <w:t>See the p</w:t>
      </w:r>
      <w:r w:rsidR="000B7E14">
        <w:t xml:space="preserve">lot in </w:t>
      </w:r>
      <w:r w:rsidR="000B7E14">
        <w:fldChar w:fldCharType="begin"/>
      </w:r>
      <w:r w:rsidR="000B7E14">
        <w:instrText xml:space="preserve"> REF _Ref420691355 \h </w:instrText>
      </w:r>
      <w:r w:rsidR="000B7E14">
        <w:fldChar w:fldCharType="separate"/>
      </w:r>
      <w:r w:rsidR="00176D7C">
        <w:t xml:space="preserve">Figure </w:t>
      </w:r>
      <w:r w:rsidR="00176D7C">
        <w:rPr>
          <w:noProof/>
        </w:rPr>
        <w:t>7</w:t>
      </w:r>
      <w:r w:rsidR="000B7E14">
        <w:fldChar w:fldCharType="end"/>
      </w:r>
      <w:r w:rsidR="00A17E21">
        <w:t xml:space="preserve"> below, for example</w:t>
      </w:r>
      <w:r w:rsidR="00EA12B9">
        <w:t xml:space="preserve">. </w:t>
      </w:r>
      <w:r w:rsidR="00845640">
        <w:t xml:space="preserve">The </w:t>
      </w:r>
      <w:proofErr w:type="spellStart"/>
      <w:r w:rsidR="00845640">
        <w:t>undifferenced</w:t>
      </w:r>
      <w:proofErr w:type="spellEnd"/>
      <w:r w:rsidR="00845640">
        <w:t xml:space="preserve"> data, unfortunately cannot be used because it is non-stationarity. </w:t>
      </w:r>
      <w:r w:rsidR="00DD5C96">
        <w:t>I</w:t>
      </w:r>
      <w:r w:rsidR="00510FCA">
        <w:t xml:space="preserve">t is not clear whether the window size has a </w:t>
      </w:r>
      <w:r w:rsidR="00DD5C96">
        <w:t>consistent</w:t>
      </w:r>
      <w:r w:rsidR="00510FCA">
        <w:t xml:space="preserve"> effect on accuracy</w:t>
      </w:r>
      <w:r w:rsidR="002E3EBD">
        <w:t xml:space="preserve"> that can be generalized, but again it may provide an empirical justification for choosing a window size to maximize accuracy, once a sampling period and degree of differencing are chosen.</w:t>
      </w:r>
    </w:p>
    <w:p w:rsidR="007A288C" w:rsidRDefault="00A45032" w:rsidP="0096738D">
      <w:pPr>
        <w:keepNext/>
        <w:ind w:firstLine="0"/>
        <w:jc w:val="center"/>
      </w:pPr>
      <w:r>
        <w:rPr>
          <w:noProof/>
        </w:rPr>
        <w:drawing>
          <wp:inline distT="0" distB="0" distL="0" distR="0" wp14:anchorId="7170639A" wp14:editId="7FAA09DF">
            <wp:extent cx="3657600" cy="2743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pct.conf_14.eps"/>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1C7B40" w:rsidRDefault="007A288C" w:rsidP="007A288C">
      <w:pPr>
        <w:pStyle w:val="Caption"/>
      </w:pPr>
      <w:bookmarkStart w:id="20" w:name="_Ref420691355"/>
      <w:r>
        <w:t xml:space="preserve">Figure </w:t>
      </w:r>
      <w:fldSimple w:instr=" SEQ Figure \* ARABIC ">
        <w:r w:rsidR="00176D7C">
          <w:rPr>
            <w:noProof/>
          </w:rPr>
          <w:t>7</w:t>
        </w:r>
      </w:fldSimple>
      <w:bookmarkEnd w:id="20"/>
      <w:r>
        <w:tab/>
        <w:t xml:space="preserve">Plot of the proportion of forecasts within a 90% prediction interval, using the MongoDB </w:t>
      </w:r>
      <w:r>
        <w:rPr>
          <w:i/>
        </w:rPr>
        <w:t xml:space="preserve">core </w:t>
      </w:r>
      <w:r w:rsidRPr="003C6A43">
        <w:rPr>
          <w:i/>
        </w:rPr>
        <w:t>server</w:t>
      </w:r>
      <w:r>
        <w:t xml:space="preserve"> </w:t>
      </w:r>
      <w:r w:rsidRPr="003C6A43">
        <w:t>dataset</w:t>
      </w:r>
      <w:r>
        <w:t>, with a 14-day sampling period.</w:t>
      </w:r>
    </w:p>
    <w:p w:rsidR="001A2CFD" w:rsidRDefault="007728D4" w:rsidP="008A576B">
      <w:pPr>
        <w:rPr>
          <w:i/>
          <w:iCs/>
          <w:spacing w:val="5"/>
          <w:szCs w:val="26"/>
        </w:rPr>
      </w:pPr>
      <w:r>
        <w:t xml:space="preserve">The accuracy metrics also indicate that a smaller sampling period </w:t>
      </w:r>
      <w:r w:rsidR="00247FEC">
        <w:t xml:space="preserve">has a different effect on accuracy, depending on the degree of differencing. For an </w:t>
      </w:r>
      <w:proofErr w:type="spellStart"/>
      <w:r w:rsidR="00247FEC">
        <w:t>undifferenced</w:t>
      </w:r>
      <w:proofErr w:type="spellEnd"/>
      <w:r w:rsidR="00247FEC">
        <w:t xml:space="preserve"> time series, smaller sampling </w:t>
      </w:r>
      <w:proofErr w:type="gramStart"/>
      <w:r w:rsidR="00247FEC">
        <w:t>periods</w:t>
      </w:r>
      <w:proofErr w:type="gramEnd"/>
      <w:r w:rsidR="00247FEC">
        <w:t xml:space="preserve"> results in better accuracy. For time series that have one or two degrees of differencing, the effect of sampling period is inconsistent, and so should be checked empirically to obtain the best accuracy according</w:t>
      </w:r>
      <w:r w:rsidR="004305FB">
        <w:t xml:space="preserve"> </w:t>
      </w:r>
      <w:r w:rsidR="00247FEC">
        <w:t xml:space="preserve">to the choice in </w:t>
      </w:r>
      <w:r w:rsidR="00381A1A">
        <w:t>sample period</w:t>
      </w:r>
      <w:r w:rsidR="00247FEC">
        <w:t>.</w:t>
      </w:r>
    </w:p>
    <w:p w:rsidR="00742395" w:rsidRDefault="00563F6B" w:rsidP="00207258">
      <w:pPr>
        <w:pStyle w:val="Heading3"/>
      </w:pPr>
      <w:r>
        <w:lastRenderedPageBreak/>
        <w:t>Parameter Value Selection</w:t>
      </w:r>
    </w:p>
    <w:p w:rsidR="00207258" w:rsidRDefault="00A7127D" w:rsidP="00742395">
      <w:r>
        <w:t xml:space="preserve">Based on the observations made in the previous two sections, a procedure can be </w:t>
      </w:r>
      <w:r w:rsidR="00A94463">
        <w:t xml:space="preserve">outlined to establish sliding window parameter values. </w:t>
      </w:r>
      <w:r w:rsidR="00F152EA">
        <w:t xml:space="preserve">First, the smallest degree of differencing is used, as stationarity allows. Next, if data is </w:t>
      </w:r>
      <w:proofErr w:type="spellStart"/>
      <w:r w:rsidR="00F152EA">
        <w:t>undifferenced</w:t>
      </w:r>
      <w:proofErr w:type="spellEnd"/>
      <w:r w:rsidR="00F152EA">
        <w:t xml:space="preserve"> then chose a 7-day (small) sampling period. Otherwise, try several sampling periods to see which results in accuracy trend lines that are highest.</w:t>
      </w:r>
      <w:r w:rsidR="00664035">
        <w:t xml:space="preserve"> Last, try several window sizes in order to maximize validity and accuracy.</w:t>
      </w:r>
    </w:p>
    <w:p w:rsidR="00E606D8" w:rsidRDefault="006E088E" w:rsidP="007C6BFA">
      <w:r>
        <w:t xml:space="preserve">This procedure is applied using the validity and accuracy results </w:t>
      </w:r>
      <w:r w:rsidR="002C31A9">
        <w:t xml:space="preserve">from </w:t>
      </w:r>
      <w:r w:rsidR="002C31A9">
        <w:fldChar w:fldCharType="begin"/>
      </w:r>
      <w:r w:rsidR="002C31A9">
        <w:instrText xml:space="preserve"> REF _Ref420445926 \h </w:instrText>
      </w:r>
      <w:r w:rsidR="002C31A9">
        <w:fldChar w:fldCharType="separate"/>
      </w:r>
      <w:r w:rsidR="00176D7C">
        <w:t>Appendix C: Exploratory Modeling Results</w:t>
      </w:r>
      <w:r w:rsidR="002C31A9">
        <w:fldChar w:fldCharType="end"/>
      </w:r>
      <w:r>
        <w:t>.</w:t>
      </w:r>
      <w:r w:rsidR="00E40D36">
        <w:t xml:space="preserve"> </w:t>
      </w:r>
      <w:r>
        <w:t>First, since all of the time series require differencing, the degree of differencing chosen is 1 for all.</w:t>
      </w:r>
      <w:r w:rsidR="00386AC7">
        <w:t xml:space="preserve"> Next, </w:t>
      </w:r>
      <w:r w:rsidR="0053336F">
        <w:t xml:space="preserve">the sampling period and windows size are chosen to </w:t>
      </w:r>
      <w:proofErr w:type="spellStart"/>
      <w:r w:rsidR="007B0556">
        <w:t>to</w:t>
      </w:r>
      <w:proofErr w:type="spellEnd"/>
      <w:r w:rsidR="007B0556">
        <w:t xml:space="preserve"> try and maximize both validity and accuracy.</w:t>
      </w:r>
      <w:r w:rsidR="00964326">
        <w:t xml:space="preserve"> The values chosen for </w:t>
      </w:r>
      <w:r w:rsidR="0053336F">
        <w:t>these and the other paramete</w:t>
      </w:r>
      <w:r w:rsidR="005A1430">
        <w:t>r</w:t>
      </w:r>
      <w:r w:rsidR="0053336F">
        <w:t>s</w:t>
      </w:r>
      <w:r w:rsidR="00964326">
        <w:t xml:space="preserve"> are shown in</w:t>
      </w:r>
      <w:r w:rsidR="00E606D8">
        <w:t xml:space="preserve"> </w:t>
      </w:r>
      <w:r w:rsidR="00E606D8">
        <w:fldChar w:fldCharType="begin"/>
      </w:r>
      <w:r w:rsidR="00E606D8">
        <w:instrText xml:space="preserve"> REF _Ref420694606 \h </w:instrText>
      </w:r>
      <w:r w:rsidR="00E606D8">
        <w:fldChar w:fldCharType="separate"/>
      </w:r>
      <w:r w:rsidR="00176D7C">
        <w:t xml:space="preserve">Table </w:t>
      </w:r>
      <w:r w:rsidR="00176D7C">
        <w:rPr>
          <w:noProof/>
        </w:rPr>
        <w:t>4</w:t>
      </w:r>
      <w:r w:rsidR="00E606D8">
        <w:fldChar w:fldCharType="end"/>
      </w:r>
      <w:r w:rsidR="00964326">
        <w:t>.</w:t>
      </w:r>
    </w:p>
    <w:p w:rsidR="007C6BFA" w:rsidRDefault="007C6BFA" w:rsidP="007C6BFA"/>
    <w:p w:rsidR="00E606D8" w:rsidRDefault="00E606D8" w:rsidP="00E606D8">
      <w:pPr>
        <w:pStyle w:val="Caption"/>
        <w:keepNext/>
      </w:pPr>
      <w:bookmarkStart w:id="21" w:name="_Ref420694606"/>
      <w:r>
        <w:t xml:space="preserve">Table </w:t>
      </w:r>
      <w:fldSimple w:instr=" SEQ Table \* ARABIC ">
        <w:r w:rsidR="00176D7C">
          <w:rPr>
            <w:noProof/>
          </w:rPr>
          <w:t>4</w:t>
        </w:r>
      </w:fldSimple>
      <w:bookmarkEnd w:id="21"/>
      <w:r>
        <w:tab/>
        <w:t>The parameter values selected, based on results from exploratory modeling.</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2628"/>
        <w:gridCol w:w="1800"/>
        <w:gridCol w:w="2214"/>
        <w:gridCol w:w="2214"/>
      </w:tblGrid>
      <w:tr w:rsidR="006C0092" w:rsidTr="00B672FB">
        <w:tc>
          <w:tcPr>
            <w:tcW w:w="2628" w:type="dxa"/>
            <w:tcBorders>
              <w:bottom w:val="single" w:sz="4" w:space="0" w:color="auto"/>
            </w:tcBorders>
          </w:tcPr>
          <w:p w:rsidR="006C0092" w:rsidRDefault="00125634" w:rsidP="00125634">
            <w:pPr>
              <w:pStyle w:val="TableHeader"/>
            </w:pPr>
            <w:r>
              <w:t>Dataset</w:t>
            </w:r>
          </w:p>
        </w:tc>
        <w:tc>
          <w:tcPr>
            <w:tcW w:w="1800" w:type="dxa"/>
            <w:tcBorders>
              <w:bottom w:val="single" w:sz="4" w:space="0" w:color="auto"/>
            </w:tcBorders>
          </w:tcPr>
          <w:p w:rsidR="006C0092" w:rsidRDefault="00125634" w:rsidP="00125634">
            <w:pPr>
              <w:pStyle w:val="TableHeader"/>
            </w:pPr>
            <w:r>
              <w:t>Degree of Differencing</w:t>
            </w:r>
          </w:p>
        </w:tc>
        <w:tc>
          <w:tcPr>
            <w:tcW w:w="2214" w:type="dxa"/>
            <w:tcBorders>
              <w:bottom w:val="single" w:sz="4" w:space="0" w:color="auto"/>
            </w:tcBorders>
          </w:tcPr>
          <w:p w:rsidR="006C0092" w:rsidRDefault="00125634" w:rsidP="00125634">
            <w:pPr>
              <w:pStyle w:val="TableHeader"/>
            </w:pPr>
            <w:r>
              <w:t>Period</w:t>
            </w:r>
          </w:p>
        </w:tc>
        <w:tc>
          <w:tcPr>
            <w:tcW w:w="2214" w:type="dxa"/>
            <w:tcBorders>
              <w:bottom w:val="single" w:sz="4" w:space="0" w:color="auto"/>
            </w:tcBorders>
          </w:tcPr>
          <w:p w:rsidR="006C0092" w:rsidRDefault="00125634" w:rsidP="00125634">
            <w:pPr>
              <w:pStyle w:val="TableHeader"/>
            </w:pPr>
            <w:r>
              <w:t>Window</w:t>
            </w:r>
          </w:p>
        </w:tc>
      </w:tr>
      <w:tr w:rsidR="006C0092" w:rsidTr="00B672FB">
        <w:tc>
          <w:tcPr>
            <w:tcW w:w="2628" w:type="dxa"/>
            <w:tcBorders>
              <w:bottom w:val="nil"/>
            </w:tcBorders>
          </w:tcPr>
          <w:p w:rsidR="006C0092" w:rsidRPr="00B672FB" w:rsidRDefault="00B672FB" w:rsidP="00DF2950">
            <w:pPr>
              <w:pStyle w:val="Tablecontents"/>
              <w:jc w:val="left"/>
            </w:pPr>
            <w:r>
              <w:t xml:space="preserve">MongoDB </w:t>
            </w:r>
            <w:r w:rsidRPr="00064206">
              <w:rPr>
                <w:i/>
              </w:rPr>
              <w:t>core server</w:t>
            </w:r>
          </w:p>
        </w:tc>
        <w:tc>
          <w:tcPr>
            <w:tcW w:w="1800" w:type="dxa"/>
            <w:tcBorders>
              <w:bottom w:val="nil"/>
            </w:tcBorders>
          </w:tcPr>
          <w:p w:rsidR="006C0092" w:rsidRDefault="00B672FB" w:rsidP="00281CBB">
            <w:pPr>
              <w:pStyle w:val="Tablecontents"/>
            </w:pPr>
            <w:r>
              <w:t>1</w:t>
            </w:r>
          </w:p>
        </w:tc>
        <w:tc>
          <w:tcPr>
            <w:tcW w:w="2214" w:type="dxa"/>
            <w:tcBorders>
              <w:bottom w:val="nil"/>
            </w:tcBorders>
          </w:tcPr>
          <w:p w:rsidR="006C0092" w:rsidRDefault="0071618F" w:rsidP="00281CBB">
            <w:pPr>
              <w:pStyle w:val="Tablecontents"/>
            </w:pPr>
            <w:r>
              <w:t>14</w:t>
            </w:r>
          </w:p>
        </w:tc>
        <w:tc>
          <w:tcPr>
            <w:tcW w:w="2214" w:type="dxa"/>
            <w:tcBorders>
              <w:bottom w:val="nil"/>
            </w:tcBorders>
          </w:tcPr>
          <w:p w:rsidR="006C0092" w:rsidRDefault="00FE0E5E"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Hibernate </w:t>
            </w:r>
            <w:proofErr w:type="spellStart"/>
            <w:r w:rsidRPr="00064206">
              <w:rPr>
                <w:i/>
              </w:rPr>
              <w:t>orm</w:t>
            </w:r>
            <w:proofErr w:type="spellEnd"/>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30</w:t>
            </w:r>
          </w:p>
        </w:tc>
        <w:tc>
          <w:tcPr>
            <w:tcW w:w="2214" w:type="dxa"/>
            <w:tcBorders>
              <w:top w:val="nil"/>
              <w:bottom w:val="nil"/>
            </w:tcBorders>
          </w:tcPr>
          <w:p w:rsidR="006C0092" w:rsidRDefault="0022158C" w:rsidP="00281CBB">
            <w:pPr>
              <w:pStyle w:val="Tablecontents"/>
            </w:pPr>
            <w:r>
              <w:t>24</w:t>
            </w:r>
          </w:p>
        </w:tc>
      </w:tr>
      <w:tr w:rsidR="006C0092" w:rsidTr="00B672FB">
        <w:tc>
          <w:tcPr>
            <w:tcW w:w="2628" w:type="dxa"/>
            <w:tcBorders>
              <w:top w:val="nil"/>
              <w:bottom w:val="nil"/>
            </w:tcBorders>
          </w:tcPr>
          <w:p w:rsidR="006C0092" w:rsidRPr="00B672FB" w:rsidRDefault="00B672FB" w:rsidP="00DF2950">
            <w:pPr>
              <w:pStyle w:val="Tablecontents"/>
              <w:jc w:val="left"/>
            </w:pPr>
            <w:r>
              <w:t xml:space="preserve">NetBeans </w:t>
            </w:r>
            <w:r w:rsidRPr="00064206">
              <w:rPr>
                <w:i/>
              </w:rPr>
              <w:t>platform</w:t>
            </w:r>
          </w:p>
        </w:tc>
        <w:tc>
          <w:tcPr>
            <w:tcW w:w="1800" w:type="dxa"/>
            <w:tcBorders>
              <w:top w:val="nil"/>
              <w:bottom w:val="nil"/>
            </w:tcBorders>
          </w:tcPr>
          <w:p w:rsidR="006C0092" w:rsidRDefault="00B672FB" w:rsidP="00281CBB">
            <w:pPr>
              <w:pStyle w:val="Tablecontents"/>
            </w:pPr>
            <w:r>
              <w:t>1</w:t>
            </w:r>
          </w:p>
        </w:tc>
        <w:tc>
          <w:tcPr>
            <w:tcW w:w="2214" w:type="dxa"/>
            <w:tcBorders>
              <w:top w:val="nil"/>
              <w:bottom w:val="nil"/>
            </w:tcBorders>
          </w:tcPr>
          <w:p w:rsidR="006C0092" w:rsidRDefault="002F4169" w:rsidP="00281CBB">
            <w:pPr>
              <w:pStyle w:val="Tablecontents"/>
            </w:pPr>
            <w:r>
              <w:t>14</w:t>
            </w:r>
          </w:p>
        </w:tc>
        <w:tc>
          <w:tcPr>
            <w:tcW w:w="2214" w:type="dxa"/>
            <w:tcBorders>
              <w:top w:val="nil"/>
              <w:bottom w:val="nil"/>
            </w:tcBorders>
          </w:tcPr>
          <w:p w:rsidR="006C0092" w:rsidRDefault="00DB63DD" w:rsidP="00281CBB">
            <w:pPr>
              <w:pStyle w:val="Tablecontents"/>
            </w:pPr>
            <w:r>
              <w:t>27</w:t>
            </w:r>
          </w:p>
        </w:tc>
      </w:tr>
      <w:tr w:rsidR="006C0092" w:rsidTr="00B672FB">
        <w:tc>
          <w:tcPr>
            <w:tcW w:w="2628" w:type="dxa"/>
            <w:tcBorders>
              <w:top w:val="nil"/>
            </w:tcBorders>
          </w:tcPr>
          <w:p w:rsidR="006C0092" w:rsidRPr="00B672FB" w:rsidRDefault="00B672FB" w:rsidP="00DF2950">
            <w:pPr>
              <w:pStyle w:val="Tablecontents"/>
              <w:jc w:val="left"/>
            </w:pPr>
            <w:r>
              <w:t xml:space="preserve">NetBeans </w:t>
            </w:r>
            <w:r w:rsidRPr="00064206">
              <w:rPr>
                <w:i/>
              </w:rPr>
              <w:t>java</w:t>
            </w:r>
          </w:p>
        </w:tc>
        <w:tc>
          <w:tcPr>
            <w:tcW w:w="1800" w:type="dxa"/>
            <w:tcBorders>
              <w:top w:val="nil"/>
            </w:tcBorders>
          </w:tcPr>
          <w:p w:rsidR="006C0092" w:rsidRDefault="00B672FB" w:rsidP="00281CBB">
            <w:pPr>
              <w:pStyle w:val="Tablecontents"/>
            </w:pPr>
            <w:r>
              <w:t>1</w:t>
            </w:r>
          </w:p>
        </w:tc>
        <w:tc>
          <w:tcPr>
            <w:tcW w:w="2214" w:type="dxa"/>
            <w:tcBorders>
              <w:top w:val="nil"/>
            </w:tcBorders>
          </w:tcPr>
          <w:p w:rsidR="006C0092" w:rsidRDefault="002F4169" w:rsidP="00281CBB">
            <w:pPr>
              <w:pStyle w:val="Tablecontents"/>
            </w:pPr>
            <w:r>
              <w:t>14</w:t>
            </w:r>
          </w:p>
        </w:tc>
        <w:tc>
          <w:tcPr>
            <w:tcW w:w="2214" w:type="dxa"/>
            <w:tcBorders>
              <w:top w:val="nil"/>
            </w:tcBorders>
          </w:tcPr>
          <w:p w:rsidR="006C0092" w:rsidRDefault="00226767" w:rsidP="00281CBB">
            <w:pPr>
              <w:pStyle w:val="Tablecontents"/>
            </w:pPr>
            <w:r>
              <w:t>30</w:t>
            </w:r>
          </w:p>
        </w:tc>
      </w:tr>
    </w:tbl>
    <w:p w:rsidR="00CF0527" w:rsidRPr="00386AC7" w:rsidRDefault="00964326" w:rsidP="0036737E">
      <w:pPr>
        <w:ind w:firstLine="0"/>
      </w:pPr>
      <w:r>
        <w:t xml:space="preserve"> </w:t>
      </w:r>
    </w:p>
    <w:p w:rsidR="00B472B6" w:rsidRDefault="00F06136" w:rsidP="00B472B6">
      <w:pPr>
        <w:pStyle w:val="Heading3"/>
      </w:pPr>
      <w:r>
        <w:t>Final</w:t>
      </w:r>
      <w:r w:rsidR="007548C6">
        <w:t xml:space="preserve"> </w:t>
      </w:r>
      <w:r w:rsidR="00B472B6">
        <w:t>Sliding Window Results</w:t>
      </w:r>
    </w:p>
    <w:p w:rsidR="00341772" w:rsidRDefault="00E366C5" w:rsidP="00341772">
      <w:r>
        <w:t xml:space="preserve">The sliding window approach was applied for each dataset using the parameters arrived at during exploratory modeling (see </w:t>
      </w:r>
      <w:r>
        <w:fldChar w:fldCharType="begin"/>
      </w:r>
      <w:r>
        <w:instrText xml:space="preserve"> REF _Ref420694606 \h </w:instrText>
      </w:r>
      <w:r>
        <w:fldChar w:fldCharType="separate"/>
      </w:r>
      <w:r w:rsidR="00176D7C">
        <w:t xml:space="preserve">Table </w:t>
      </w:r>
      <w:r w:rsidR="00176D7C">
        <w:rPr>
          <w:noProof/>
        </w:rPr>
        <w:t>4</w:t>
      </w:r>
      <w:r>
        <w:fldChar w:fldCharType="end"/>
      </w:r>
      <w:r>
        <w:t>).</w:t>
      </w:r>
      <w:r w:rsidR="00F63AC3">
        <w:t xml:space="preserve"> The results from this final modeling </w:t>
      </w:r>
      <w:r w:rsidR="00F63AC3">
        <w:lastRenderedPageBreak/>
        <w:t>step will be presented and discussed next.</w:t>
      </w:r>
      <w:r w:rsidR="00341772">
        <w:t xml:space="preserve"> For each dataset, </w:t>
      </w:r>
      <w:r w:rsidR="0042529A">
        <w:t xml:space="preserve">several </w:t>
      </w:r>
      <w:r w:rsidR="00052CAC">
        <w:t xml:space="preserve">aspects of </w:t>
      </w:r>
      <w:r w:rsidR="00341772">
        <w:t>the results will be discussed:</w:t>
      </w:r>
    </w:p>
    <w:p w:rsidR="0065497E" w:rsidRDefault="0065497E" w:rsidP="00DA320E">
      <w:pPr>
        <w:pStyle w:val="ListParagraph"/>
        <w:numPr>
          <w:ilvl w:val="0"/>
          <w:numId w:val="7"/>
        </w:numPr>
        <w:ind w:left="720"/>
      </w:pPr>
      <w:r>
        <w:t xml:space="preserve">The </w:t>
      </w:r>
      <w:r w:rsidR="00931860">
        <w:t xml:space="preserve">none-valid and non-normal </w:t>
      </w:r>
      <w:r>
        <w:t>proportion</w:t>
      </w:r>
      <w:r w:rsidR="00931860">
        <w:t>s</w:t>
      </w:r>
    </w:p>
    <w:p w:rsidR="00341772" w:rsidRDefault="00341772" w:rsidP="00DA320E">
      <w:pPr>
        <w:pStyle w:val="ListParagraph"/>
        <w:numPr>
          <w:ilvl w:val="0"/>
          <w:numId w:val="7"/>
        </w:numPr>
        <w:ind w:left="720"/>
      </w:pPr>
      <w:r>
        <w:t>The distribution of actual compared to the distribution of predicted number of bugs</w:t>
      </w:r>
    </w:p>
    <w:p w:rsidR="00052CAC" w:rsidRDefault="00341772" w:rsidP="00DA320E">
      <w:pPr>
        <w:pStyle w:val="ListParagraph"/>
        <w:numPr>
          <w:ilvl w:val="0"/>
          <w:numId w:val="7"/>
        </w:numPr>
        <w:ind w:left="720"/>
      </w:pPr>
      <w:r>
        <w:t>The distribution of forecast errors, where each error is the difference between the predicted and actual number of bugs for one window.</w:t>
      </w:r>
    </w:p>
    <w:p w:rsidR="0065497E" w:rsidRDefault="0065497E" w:rsidP="00DA320E">
      <w:pPr>
        <w:pStyle w:val="ListParagraph"/>
        <w:numPr>
          <w:ilvl w:val="0"/>
          <w:numId w:val="7"/>
        </w:numPr>
        <w:spacing w:after="240"/>
        <w:ind w:left="720"/>
      </w:pPr>
      <w:r>
        <w:t xml:space="preserve">The </w:t>
      </w:r>
      <w:r w:rsidR="00930080">
        <w:t xml:space="preserve">in-interval </w:t>
      </w:r>
      <w:r>
        <w:t>proportion</w:t>
      </w:r>
      <w:r w:rsidR="00930080">
        <w:t xml:space="preserve"> for a </w:t>
      </w:r>
      <w:r>
        <w:t>75% or a 90% prediction interval</w:t>
      </w:r>
    </w:p>
    <w:p w:rsidR="0033188D" w:rsidRDefault="0033188D" w:rsidP="0033188D">
      <w:r>
        <w:t xml:space="preserve">The comparison of actual and predicted number of bugs will be in the form of kernel density plots of the two distributions, shown together. The distribution of forecast mean errors will be presented in terms </w:t>
      </w:r>
      <w:r w:rsidR="002D4338">
        <w:t xml:space="preserve">of </w:t>
      </w:r>
      <w:r>
        <w:t>shape, using a Q-Q plot, and also by scale, using the RMSE.</w:t>
      </w:r>
    </w:p>
    <w:p w:rsidR="00C21C6A" w:rsidRDefault="00C21C6A" w:rsidP="00C21C6A">
      <w:pPr>
        <w:pStyle w:val="Heading4"/>
      </w:pPr>
      <w:r>
        <w:t>MongoDB core server</w:t>
      </w:r>
      <w:r w:rsidR="009F0EFC">
        <w:t xml:space="preserve"> Results</w:t>
      </w:r>
    </w:p>
    <w:p w:rsidR="000B4B7D" w:rsidRDefault="00FE779B" w:rsidP="00FE779B">
      <w:r>
        <w:t xml:space="preserve">The </w:t>
      </w:r>
      <w:r w:rsidR="00CF2130">
        <w:t xml:space="preserve">MongoDB </w:t>
      </w:r>
      <w:r w:rsidR="00CF2130">
        <w:rPr>
          <w:i/>
        </w:rPr>
        <w:t>core server</w:t>
      </w:r>
      <w:r w:rsidR="00CF2130">
        <w:t xml:space="preserve"> dataset was processed using a difference degree of 1, a sampling period of </w:t>
      </w:r>
      <w:r w:rsidR="002364C1">
        <w:t>14</w:t>
      </w:r>
      <w:r w:rsidR="00CF2130">
        <w:t xml:space="preserve"> days, and a window size of </w:t>
      </w:r>
      <w:r w:rsidR="002364C1">
        <w:t>24</w:t>
      </w:r>
      <w:r w:rsidR="00CF2130">
        <w:t xml:space="preserve">. </w:t>
      </w:r>
      <w:r w:rsidR="000B4B7D">
        <w:t xml:space="preserve">Of the </w:t>
      </w:r>
      <w:r w:rsidR="0055597F">
        <w:t>126</w:t>
      </w:r>
      <w:r w:rsidR="000B4B7D">
        <w:t xml:space="preserve"> windows used in the sliding wi</w:t>
      </w:r>
      <w:r w:rsidR="000C63A9">
        <w:t>n</w:t>
      </w:r>
      <w:r w:rsidR="000B4B7D">
        <w:t xml:space="preserve">dow, no valid model could be found for </w:t>
      </w:r>
      <w:r w:rsidR="0055597F">
        <w:t>3</w:t>
      </w:r>
      <w:r w:rsidR="00EC028B">
        <w:t xml:space="preserve"> (</w:t>
      </w:r>
      <w:r w:rsidR="0055597F">
        <w:t>2.38</w:t>
      </w:r>
      <w:r w:rsidR="00EC028B">
        <w:t>%)</w:t>
      </w:r>
      <w:r w:rsidR="000B4B7D">
        <w:t xml:space="preserve"> of them. </w:t>
      </w:r>
      <w:r w:rsidR="00EE5997">
        <w:t xml:space="preserve">All of the </w:t>
      </w:r>
      <w:r w:rsidR="000B4B7D">
        <w:t xml:space="preserve">remaining </w:t>
      </w:r>
      <w:r w:rsidR="0055597F">
        <w:t xml:space="preserve">123 </w:t>
      </w:r>
      <w:r w:rsidR="000B4B7D">
        <w:t xml:space="preserve">windows </w:t>
      </w:r>
      <w:r w:rsidR="00EE5997">
        <w:t>had normal residuals</w:t>
      </w:r>
      <w:r w:rsidR="00B0028B">
        <w:t>.</w:t>
      </w:r>
    </w:p>
    <w:p w:rsidR="008A576B" w:rsidRPr="006859F1" w:rsidRDefault="00CF2130" w:rsidP="008A576B">
      <w:r>
        <w:t xml:space="preserve">The distributions of actual bugs and predicted bugs are quite similar in appearance, shown together in </w:t>
      </w:r>
      <w:r>
        <w:fldChar w:fldCharType="begin"/>
      </w:r>
      <w:r>
        <w:instrText xml:space="preserve"> REF _Ref420975941 \h </w:instrText>
      </w:r>
      <w:r>
        <w:fldChar w:fldCharType="separate"/>
      </w:r>
      <w:r w:rsidR="00176D7C">
        <w:t xml:space="preserve">Figure </w:t>
      </w:r>
      <w:r w:rsidR="00176D7C">
        <w:rPr>
          <w:noProof/>
        </w:rPr>
        <w:t>8</w:t>
      </w:r>
      <w:r>
        <w:fldChar w:fldCharType="end"/>
      </w:r>
      <w:r>
        <w:t>.</w:t>
      </w:r>
      <w:r w:rsidR="008A576B">
        <w:t xml:space="preserve"> The distribution of errors between predicted and actual bug counts is shown in </w:t>
      </w:r>
      <w:r w:rsidR="008A576B">
        <w:fldChar w:fldCharType="begin"/>
      </w:r>
      <w:r w:rsidR="008A576B">
        <w:instrText xml:space="preserve"> REF _Ref420975997 \h </w:instrText>
      </w:r>
      <w:r w:rsidR="008A576B">
        <w:fldChar w:fldCharType="separate"/>
      </w:r>
      <w:r w:rsidR="00176D7C">
        <w:t xml:space="preserve">Figure </w:t>
      </w:r>
      <w:r w:rsidR="00176D7C">
        <w:rPr>
          <w:noProof/>
        </w:rPr>
        <w:t>9</w:t>
      </w:r>
      <w:r w:rsidR="008A576B">
        <w:fldChar w:fldCharType="end"/>
      </w:r>
      <w:r w:rsidR="00F93B60">
        <w:t>. The</w:t>
      </w:r>
      <w:r w:rsidR="008A576B">
        <w:t xml:space="preserve"> scale of this distribution can be summarized by the RMSE value</w:t>
      </w:r>
      <w:r w:rsidR="006F2D75">
        <w:t xml:space="preserve"> of </w:t>
      </w:r>
      <w:r w:rsidR="00942CEF">
        <w:t>14.723</w:t>
      </w:r>
      <w:r w:rsidR="008A576B">
        <w:rPr>
          <w:rFonts w:eastAsia="Times New Roman" w:cs="Times New Roman"/>
          <w:color w:val="000000"/>
          <w:sz w:val="22"/>
        </w:rPr>
        <w:t xml:space="preserve">. </w:t>
      </w:r>
    </w:p>
    <w:p w:rsidR="00CF2130" w:rsidRDefault="0055597F" w:rsidP="00CF2130">
      <w:pPr>
        <w:keepNext/>
        <w:jc w:val="center"/>
      </w:pPr>
      <w:r>
        <w:rPr>
          <w:noProof/>
        </w:rPr>
        <w:lastRenderedPageBreak/>
        <w:drawing>
          <wp:inline distT="0" distB="0" distL="0" distR="0" wp14:anchorId="3949A4D3" wp14:editId="59451362">
            <wp:extent cx="3291840" cy="32918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CF2130" w:rsidRDefault="00CF2130" w:rsidP="00CF2130">
      <w:pPr>
        <w:pStyle w:val="Caption"/>
        <w:jc w:val="center"/>
      </w:pPr>
      <w:bookmarkStart w:id="22" w:name="_Ref420975941"/>
      <w:r>
        <w:t xml:space="preserve">Figure </w:t>
      </w:r>
      <w:fldSimple w:instr=" SEQ Figure \* ARABIC ">
        <w:r w:rsidR="00176D7C">
          <w:rPr>
            <w:noProof/>
          </w:rPr>
          <w:t>8</w:t>
        </w:r>
      </w:fldSimple>
      <w:bookmarkEnd w:id="22"/>
      <w:r>
        <w:tab/>
        <w:t>Comparison of the distributions for actual and predicted number of bugs.</w:t>
      </w:r>
    </w:p>
    <w:p w:rsidR="00D81DF1" w:rsidRDefault="0055597F" w:rsidP="00D81DF1">
      <w:pPr>
        <w:keepNext/>
        <w:ind w:firstLine="0"/>
        <w:jc w:val="center"/>
      </w:pPr>
      <w:r>
        <w:rPr>
          <w:noProof/>
        </w:rPr>
        <w:drawing>
          <wp:inline distT="0" distB="0" distL="0" distR="0" wp14:anchorId="4A05838C" wp14:editId="50946FBE">
            <wp:extent cx="4389120" cy="32918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5401B6" w:rsidRDefault="00D81DF1" w:rsidP="00D81DF1">
      <w:pPr>
        <w:pStyle w:val="Caption"/>
        <w:rPr>
          <w:noProof/>
        </w:rPr>
      </w:pPr>
      <w:bookmarkStart w:id="23" w:name="_Ref420975997"/>
      <w:r>
        <w:t xml:space="preserve">Figure </w:t>
      </w:r>
      <w:fldSimple w:instr=" SEQ Figure \* ARABIC ">
        <w:r w:rsidR="00176D7C">
          <w:rPr>
            <w:noProof/>
          </w:rPr>
          <w:t>9</w:t>
        </w:r>
      </w:fldSimple>
      <w:bookmarkEnd w:id="23"/>
      <w:r>
        <w:tab/>
      </w:r>
      <w:r>
        <w:rPr>
          <w:noProof/>
        </w:rPr>
        <w:t xml:space="preserve">Histogram of forecast mean errors obtained using a </w:t>
      </w:r>
      <w:r w:rsidR="0055597F">
        <w:rPr>
          <w:noProof/>
        </w:rPr>
        <w:t>24</w:t>
      </w:r>
      <w:r>
        <w:rPr>
          <w:noProof/>
        </w:rPr>
        <w:t xml:space="preserve">-sample sliding window. </w:t>
      </w:r>
    </w:p>
    <w:p w:rsidR="008A576B" w:rsidRPr="008A576B" w:rsidRDefault="008A576B" w:rsidP="008A576B">
      <w:r>
        <w:rPr>
          <w:rFonts w:eastAsia="Times New Roman" w:cs="Times New Roman"/>
          <w:color w:val="000000"/>
          <w:sz w:val="22"/>
        </w:rPr>
        <w:lastRenderedPageBreak/>
        <w:t xml:space="preserve">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_Ref420976243 \h </w:instrText>
      </w:r>
      <w:r>
        <w:rPr>
          <w:rFonts w:eastAsia="Times New Roman" w:cs="Times New Roman"/>
          <w:color w:val="000000"/>
          <w:sz w:val="22"/>
        </w:rPr>
      </w:r>
      <w:r>
        <w:rPr>
          <w:rFonts w:eastAsia="Times New Roman" w:cs="Times New Roman"/>
          <w:color w:val="000000"/>
          <w:sz w:val="22"/>
        </w:rPr>
        <w:fldChar w:fldCharType="separate"/>
      </w:r>
      <w:r w:rsidR="00176D7C">
        <w:t xml:space="preserve">Figure </w:t>
      </w:r>
      <w:r w:rsidR="00176D7C">
        <w:rPr>
          <w:noProof/>
        </w:rPr>
        <w:t>10</w:t>
      </w:r>
      <w:r>
        <w:rPr>
          <w:rFonts w:eastAsia="Times New Roman" w:cs="Times New Roman"/>
          <w:color w:val="000000"/>
          <w:sz w:val="22"/>
        </w:rPr>
        <w:fldChar w:fldCharType="end"/>
      </w:r>
      <w:r>
        <w:rPr>
          <w:rFonts w:eastAsia="Times New Roman" w:cs="Times New Roman"/>
          <w:color w:val="000000"/>
          <w:sz w:val="22"/>
        </w:rPr>
        <w:t xml:space="preserve">. This plot shows that </w:t>
      </w:r>
      <w:r w:rsidR="0055597F">
        <w:rPr>
          <w:rFonts w:eastAsia="Times New Roman" w:cs="Times New Roman"/>
          <w:color w:val="000000"/>
          <w:sz w:val="22"/>
        </w:rPr>
        <w:t xml:space="preserve">both the left- and right-tail </w:t>
      </w:r>
      <w:r>
        <w:rPr>
          <w:rFonts w:eastAsia="Times New Roman" w:cs="Times New Roman"/>
          <w:color w:val="000000"/>
          <w:sz w:val="22"/>
        </w:rPr>
        <w:t>portion</w:t>
      </w:r>
      <w:r w:rsidR="0055597F">
        <w:rPr>
          <w:rFonts w:eastAsia="Times New Roman" w:cs="Times New Roman"/>
          <w:color w:val="000000"/>
          <w:sz w:val="22"/>
        </w:rPr>
        <w:t>s</w:t>
      </w:r>
      <w:r>
        <w:rPr>
          <w:rFonts w:eastAsia="Times New Roman" w:cs="Times New Roman"/>
          <w:color w:val="000000"/>
          <w:sz w:val="22"/>
        </w:rPr>
        <w:t xml:space="preserve"> of the distribution </w:t>
      </w:r>
      <w:r w:rsidR="0055597F">
        <w:rPr>
          <w:rFonts w:eastAsia="Times New Roman" w:cs="Times New Roman"/>
          <w:color w:val="000000"/>
          <w:sz w:val="22"/>
        </w:rPr>
        <w:t xml:space="preserve">are </w:t>
      </w:r>
      <w:r>
        <w:rPr>
          <w:rFonts w:eastAsia="Times New Roman" w:cs="Times New Roman"/>
          <w:color w:val="000000"/>
          <w:sz w:val="22"/>
        </w:rPr>
        <w:t xml:space="preserve">non-normal. </w:t>
      </w:r>
      <w:r>
        <w:t xml:space="preserve">Of the </w:t>
      </w:r>
      <w:r w:rsidR="001D6ACD">
        <w:t>123</w:t>
      </w:r>
      <w:r>
        <w:t xml:space="preserve"> prediction windows, </w:t>
      </w:r>
      <w:r w:rsidR="001D6ACD">
        <w:t>45</w:t>
      </w:r>
      <w:r>
        <w:t xml:space="preserve"> (</w:t>
      </w:r>
      <w:r w:rsidR="0055597F">
        <w:t>36</w:t>
      </w:r>
      <w:r>
        <w:t>.</w:t>
      </w:r>
      <w:r w:rsidR="0055597F">
        <w:t>59</w:t>
      </w:r>
      <w:r>
        <w:t xml:space="preserve">%) were within a 90% prediction interval, and </w:t>
      </w:r>
      <w:r w:rsidR="001D6ACD">
        <w:t>34</w:t>
      </w:r>
      <w:r>
        <w:t xml:space="preserve"> (</w:t>
      </w:r>
      <w:r w:rsidR="0055597F">
        <w:t>27.64</w:t>
      </w:r>
      <w:r>
        <w:t>%) were within a 75% prediction interval.</w:t>
      </w:r>
    </w:p>
    <w:p w:rsidR="00285525" w:rsidRDefault="0055597F" w:rsidP="00285525">
      <w:pPr>
        <w:keepNext/>
        <w:ind w:firstLine="0"/>
        <w:jc w:val="center"/>
      </w:pPr>
      <w:r>
        <w:rPr>
          <w:noProof/>
        </w:rPr>
        <w:drawing>
          <wp:inline distT="0" distB="0" distL="0" distR="0" wp14:anchorId="698FBCB7" wp14:editId="4A479983">
            <wp:extent cx="3291840" cy="3291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285525" w:rsidRDefault="00285525" w:rsidP="00285525">
      <w:pPr>
        <w:pStyle w:val="Caption"/>
        <w:jc w:val="center"/>
        <w:rPr>
          <w:noProof/>
        </w:rPr>
      </w:pPr>
      <w:bookmarkStart w:id="24" w:name="_Ref420976243"/>
      <w:r>
        <w:t xml:space="preserve">Figure </w:t>
      </w:r>
      <w:fldSimple w:instr=" SEQ Figure \* ARABIC ">
        <w:r w:rsidR="00176D7C">
          <w:rPr>
            <w:noProof/>
          </w:rPr>
          <w:t>10</w:t>
        </w:r>
      </w:fldSimple>
      <w:bookmarkEnd w:id="24"/>
      <w:r>
        <w:tab/>
        <w:t>Q-Q plot of forecast mean erro</w:t>
      </w:r>
      <w:r>
        <w:rPr>
          <w:noProof/>
        </w:rPr>
        <w:t>rs.</w:t>
      </w:r>
    </w:p>
    <w:p w:rsidR="00C21C6A" w:rsidRDefault="00C21C6A" w:rsidP="00C21C6A">
      <w:pPr>
        <w:pStyle w:val="Heading4"/>
      </w:pPr>
      <w:r>
        <w:t xml:space="preserve">Hibernate </w:t>
      </w:r>
      <w:proofErr w:type="spellStart"/>
      <w:r>
        <w:t>orm</w:t>
      </w:r>
      <w:proofErr w:type="spellEnd"/>
      <w:r w:rsidR="009F0EFC">
        <w:t xml:space="preserve"> Results</w:t>
      </w:r>
    </w:p>
    <w:p w:rsidR="00EC028B" w:rsidRDefault="001131B4" w:rsidP="001131B4">
      <w:r>
        <w:t xml:space="preserve">The Hibernate </w:t>
      </w:r>
      <w:proofErr w:type="spellStart"/>
      <w:r>
        <w:rPr>
          <w:i/>
        </w:rPr>
        <w:t>orm</w:t>
      </w:r>
      <w:proofErr w:type="spellEnd"/>
      <w:r>
        <w:t xml:space="preserve"> dataset was processed using a difference degree of 1, a sampling period of 30 days, and a window size of </w:t>
      </w:r>
      <w:r w:rsidR="005872D7">
        <w:t>24</w:t>
      </w:r>
      <w:r>
        <w:t>.</w:t>
      </w:r>
      <w:r w:rsidR="00EC028B">
        <w:t xml:space="preserve"> Of the 121 windows used in the sliding wi</w:t>
      </w:r>
      <w:r w:rsidR="00AE75B2">
        <w:t>n</w:t>
      </w:r>
      <w:r w:rsidR="00EC028B">
        <w:t xml:space="preserve">dow, no valid model could be found for </w:t>
      </w:r>
      <w:r w:rsidR="00733BF0">
        <w:t>5</w:t>
      </w:r>
      <w:r w:rsidR="00EC028B">
        <w:t xml:space="preserve"> (</w:t>
      </w:r>
      <w:r w:rsidR="00733BF0">
        <w:t>4.13</w:t>
      </w:r>
      <w:r w:rsidR="00EC028B">
        <w:t>%) of them. And of the remaining 11</w:t>
      </w:r>
      <w:r w:rsidR="00733BF0">
        <w:t>6</w:t>
      </w:r>
      <w:r w:rsidR="00EC028B">
        <w:t xml:space="preserve"> windows with valid models, the model residuals were non-normal for </w:t>
      </w:r>
      <w:r w:rsidR="00F24FC8">
        <w:t>1</w:t>
      </w:r>
      <w:r w:rsidR="00EC028B">
        <w:t xml:space="preserve"> (</w:t>
      </w:r>
      <w:r w:rsidR="00F24FC8">
        <w:t>0.86</w:t>
      </w:r>
      <w:r w:rsidR="00EC028B">
        <w:t>%) of them. This left 115 windows that were used to make predictions.</w:t>
      </w:r>
    </w:p>
    <w:p w:rsidR="001131B4" w:rsidRPr="00CF2130" w:rsidRDefault="001131B4" w:rsidP="001131B4">
      <w:r>
        <w:lastRenderedPageBreak/>
        <w:t xml:space="preserve">The distributions of actual bugs and predicted bugs are quite similar in appearance, shown together in </w:t>
      </w:r>
      <w:r w:rsidR="008A576B">
        <w:fldChar w:fldCharType="begin"/>
      </w:r>
      <w:r w:rsidR="008A576B">
        <w:instrText xml:space="preserve"> REF _Ref420976598 \h </w:instrText>
      </w:r>
      <w:r w:rsidR="008A576B">
        <w:fldChar w:fldCharType="separate"/>
      </w:r>
      <w:r w:rsidR="00176D7C">
        <w:t xml:space="preserve">Figure </w:t>
      </w:r>
      <w:r w:rsidR="00176D7C">
        <w:rPr>
          <w:noProof/>
        </w:rPr>
        <w:t>11</w:t>
      </w:r>
      <w:r w:rsidR="008A576B">
        <w:fldChar w:fldCharType="end"/>
      </w:r>
      <w:r>
        <w:t>.</w:t>
      </w:r>
      <w:r w:rsidR="008A576B">
        <w:t xml:space="preserve"> </w:t>
      </w:r>
    </w:p>
    <w:p w:rsidR="001131B4" w:rsidRDefault="00AA5675" w:rsidP="00AA5675">
      <w:pPr>
        <w:keepNext/>
        <w:ind w:left="3600" w:hanging="2880"/>
        <w:jc w:val="center"/>
      </w:pPr>
      <w:r>
        <w:rPr>
          <w:noProof/>
        </w:rPr>
        <w:drawing>
          <wp:inline distT="0" distB="0" distL="0" distR="0" wp14:anchorId="37D9190C" wp14:editId="1EA2AEC3">
            <wp:extent cx="3291840" cy="32918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5" w:name="_Ref420976598"/>
      <w:r>
        <w:t xml:space="preserve">Figure </w:t>
      </w:r>
      <w:fldSimple w:instr=" SEQ Figure \* ARABIC ">
        <w:r w:rsidR="00176D7C">
          <w:rPr>
            <w:noProof/>
          </w:rPr>
          <w:t>11</w:t>
        </w:r>
      </w:fldSimple>
      <w:bookmarkEnd w:id="25"/>
      <w:r>
        <w:tab/>
        <w:t>Comparison of the distributions for actual and predicted number of bugs.</w:t>
      </w:r>
    </w:p>
    <w:p w:rsidR="008A576B" w:rsidRPr="008A576B" w:rsidRDefault="008A576B" w:rsidP="008A576B">
      <w:r>
        <w:t xml:space="preserve">The distribution of errors between predicted and actual bug counts is shown in </w:t>
      </w:r>
      <w:r>
        <w:fldChar w:fldCharType="begin"/>
      </w:r>
      <w:r>
        <w:instrText xml:space="preserve"> REF _Ref420976607 \h </w:instrText>
      </w:r>
      <w:r>
        <w:fldChar w:fldCharType="separate"/>
      </w:r>
      <w:r w:rsidR="00176D7C">
        <w:t xml:space="preserve">Figure </w:t>
      </w:r>
      <w:r w:rsidR="00176D7C">
        <w:rPr>
          <w:noProof/>
        </w:rPr>
        <w:t>12</w:t>
      </w:r>
      <w:r>
        <w:fldChar w:fldCharType="end"/>
      </w:r>
      <w:r w:rsidR="00BD564E">
        <w:t>. The</w:t>
      </w:r>
      <w:r>
        <w:t xml:space="preserve"> scale of this distribution can be summarized by the RMSE value</w:t>
      </w:r>
      <w:r w:rsidR="009D33E0">
        <w:t xml:space="preserve"> of </w:t>
      </w:r>
      <w:r w:rsidR="00AA5675" w:rsidRPr="009D33E0">
        <w:t>10.27</w:t>
      </w:r>
      <w:r>
        <w:rPr>
          <w:rFonts w:eastAsia="Times New Roman" w:cs="Times New Roman"/>
          <w:color w:val="000000"/>
          <w:sz w:val="22"/>
        </w:rPr>
        <w:t xml:space="preserve">. The shape of this distribution is visualized using the Q-Q plot in </w:t>
      </w:r>
      <w:r>
        <w:rPr>
          <w:rFonts w:eastAsia="Times New Roman" w:cs="Times New Roman"/>
          <w:color w:val="000000"/>
          <w:sz w:val="22"/>
        </w:rPr>
        <w:fldChar w:fldCharType="begin"/>
      </w:r>
      <w:r>
        <w:rPr>
          <w:rFonts w:eastAsia="Times New Roman" w:cs="Times New Roman"/>
          <w:color w:val="000000"/>
          <w:sz w:val="22"/>
        </w:rPr>
        <w:instrText xml:space="preserve"> REF _Ref420976618 \h </w:instrText>
      </w:r>
      <w:r>
        <w:rPr>
          <w:rFonts w:eastAsia="Times New Roman" w:cs="Times New Roman"/>
          <w:color w:val="000000"/>
          <w:sz w:val="22"/>
        </w:rPr>
      </w:r>
      <w:r>
        <w:rPr>
          <w:rFonts w:eastAsia="Times New Roman" w:cs="Times New Roman"/>
          <w:color w:val="000000"/>
          <w:sz w:val="22"/>
        </w:rPr>
        <w:fldChar w:fldCharType="separate"/>
      </w:r>
      <w:r w:rsidR="00176D7C">
        <w:t xml:space="preserve">Figure </w:t>
      </w:r>
      <w:r w:rsidR="00176D7C">
        <w:rPr>
          <w:noProof/>
        </w:rPr>
        <w:t>13</w:t>
      </w:r>
      <w:r>
        <w:rPr>
          <w:rFonts w:eastAsia="Times New Roman" w:cs="Times New Roman"/>
          <w:color w:val="000000"/>
          <w:sz w:val="22"/>
        </w:rPr>
        <w:fldChar w:fldCharType="end"/>
      </w:r>
      <w:r>
        <w:rPr>
          <w:rFonts w:eastAsia="Times New Roman" w:cs="Times New Roman"/>
          <w:color w:val="000000"/>
          <w:sz w:val="22"/>
        </w:rPr>
        <w:t xml:space="preserve">. This plot shows some right- and left-tail </w:t>
      </w:r>
      <w:r w:rsidR="00D66BAF">
        <w:rPr>
          <w:rFonts w:eastAsia="Times New Roman" w:cs="Times New Roman"/>
          <w:color w:val="000000"/>
          <w:sz w:val="22"/>
        </w:rPr>
        <w:t>portions are non-normal</w:t>
      </w:r>
      <w:r>
        <w:rPr>
          <w:rFonts w:eastAsia="Times New Roman" w:cs="Times New Roman"/>
          <w:color w:val="000000"/>
          <w:sz w:val="22"/>
        </w:rPr>
        <w:t xml:space="preserve">. </w:t>
      </w:r>
      <w:r>
        <w:t xml:space="preserve">Of the 115 prediction windows, </w:t>
      </w:r>
      <w:r w:rsidR="007F533A">
        <w:t>62</w:t>
      </w:r>
      <w:r>
        <w:t xml:space="preserve"> (5</w:t>
      </w:r>
      <w:r w:rsidR="007F533A">
        <w:t>3</w:t>
      </w:r>
      <w:r>
        <w:t>.</w:t>
      </w:r>
      <w:r w:rsidR="007F533A">
        <w:t>91</w:t>
      </w:r>
      <w:r>
        <w:t>%) were within a 90% prediction interval, and 52 (45.22%) were within a 75% prediction interval.</w:t>
      </w:r>
    </w:p>
    <w:p w:rsidR="001131B4" w:rsidRDefault="00791269" w:rsidP="00791269">
      <w:pPr>
        <w:keepNext/>
        <w:ind w:firstLine="0"/>
        <w:jc w:val="center"/>
      </w:pPr>
      <w:r>
        <w:rPr>
          <w:noProof/>
        </w:rPr>
        <w:lastRenderedPageBreak/>
        <w:drawing>
          <wp:inline distT="0" distB="0" distL="0" distR="0" wp14:anchorId="62173AAA" wp14:editId="30328511">
            <wp:extent cx="4389120" cy="32918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791269">
      <w:pPr>
        <w:pStyle w:val="Caption"/>
        <w:jc w:val="center"/>
      </w:pPr>
      <w:bookmarkStart w:id="26" w:name="_Ref420976607"/>
      <w:r>
        <w:t xml:space="preserve">Figure </w:t>
      </w:r>
      <w:fldSimple w:instr=" SEQ Figure \* ARABIC ">
        <w:r w:rsidR="00176D7C">
          <w:rPr>
            <w:noProof/>
          </w:rPr>
          <w:t>12</w:t>
        </w:r>
      </w:fldSimple>
      <w:bookmarkEnd w:id="26"/>
      <w:r>
        <w:tab/>
      </w:r>
      <w:r>
        <w:rPr>
          <w:noProof/>
        </w:rPr>
        <w:t xml:space="preserve">Histogram of forecast mean errors obtained using a </w:t>
      </w:r>
      <w:r w:rsidR="00B65946">
        <w:rPr>
          <w:noProof/>
        </w:rPr>
        <w:t>24</w:t>
      </w:r>
      <w:r>
        <w:rPr>
          <w:noProof/>
        </w:rPr>
        <w:t xml:space="preserve">-sample sliding window. </w:t>
      </w:r>
      <w:bookmarkStart w:id="27" w:name="_GoBack"/>
      <w:r w:rsidR="00791269">
        <w:rPr>
          <w:noProof/>
        </w:rPr>
        <w:drawing>
          <wp:inline distT="0" distB="0" distL="0" distR="0" wp14:anchorId="1D27B9F1" wp14:editId="18150116">
            <wp:extent cx="3291840" cy="32918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bookmarkEnd w:id="27"/>
    </w:p>
    <w:p w:rsidR="001131B4" w:rsidRDefault="001131B4" w:rsidP="001131B4">
      <w:pPr>
        <w:pStyle w:val="Caption"/>
        <w:jc w:val="center"/>
        <w:rPr>
          <w:noProof/>
        </w:rPr>
      </w:pPr>
      <w:bookmarkStart w:id="28" w:name="_Ref420976618"/>
      <w:r>
        <w:t xml:space="preserve">Figure </w:t>
      </w:r>
      <w:fldSimple w:instr=" SEQ Figure \* ARABIC ">
        <w:r w:rsidR="00176D7C">
          <w:rPr>
            <w:noProof/>
          </w:rPr>
          <w:t>13</w:t>
        </w:r>
      </w:fldSimple>
      <w:bookmarkEnd w:id="28"/>
      <w:r>
        <w:tab/>
        <w:t>Q-Q plot of forecast mean erro</w:t>
      </w:r>
      <w:r>
        <w:rPr>
          <w:noProof/>
        </w:rPr>
        <w:t>rs.</w:t>
      </w:r>
    </w:p>
    <w:p w:rsidR="007E3CB2" w:rsidRDefault="009F0EFC" w:rsidP="007E3CB2">
      <w:pPr>
        <w:pStyle w:val="Heading4"/>
        <w:keepNext/>
      </w:pPr>
      <w:r>
        <w:lastRenderedPageBreak/>
        <w:t>NetBeans platform Results</w:t>
      </w:r>
    </w:p>
    <w:p w:rsidR="00342F5C" w:rsidRDefault="001131B4" w:rsidP="001131B4">
      <w:r>
        <w:t xml:space="preserve">The </w:t>
      </w:r>
      <w:r w:rsidR="00892477">
        <w:t xml:space="preserve">NetBeans </w:t>
      </w:r>
      <w:r>
        <w:rPr>
          <w:i/>
        </w:rPr>
        <w:t>platform</w:t>
      </w:r>
      <w:r>
        <w:t xml:space="preserve"> dataset was processed using a difference degree of 1, a sampling period of 14 days, and a window size of </w:t>
      </w:r>
      <w:r w:rsidR="00DB63DD">
        <w:t>27</w:t>
      </w:r>
      <w:r>
        <w:t xml:space="preserve">. </w:t>
      </w:r>
      <w:r w:rsidR="00342F5C">
        <w:t>Of the 219 windows used in the sliding wi</w:t>
      </w:r>
      <w:r w:rsidR="009E78C3">
        <w:t>n</w:t>
      </w:r>
      <w:r w:rsidR="00342F5C">
        <w:t>dow, no valid model could be found for 21 (9.59%) of them. And of the remaining 198 windows with valid models, the model residuals were non-normal for 5 (2.53%) of them. This left 193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_Ref420976475 \h </w:instrText>
      </w:r>
      <w:r>
        <w:fldChar w:fldCharType="separate"/>
      </w:r>
      <w:r w:rsidR="00176D7C">
        <w:t xml:space="preserve">Figure </w:t>
      </w:r>
      <w:r w:rsidR="00176D7C">
        <w:rPr>
          <w:noProof/>
        </w:rPr>
        <w:t>14</w:t>
      </w:r>
      <w:r>
        <w:fldChar w:fldCharType="end"/>
      </w:r>
      <w:r>
        <w:t>.</w:t>
      </w:r>
    </w:p>
    <w:p w:rsidR="001131B4" w:rsidRDefault="00405D18" w:rsidP="001131B4">
      <w:pPr>
        <w:keepNext/>
        <w:jc w:val="center"/>
      </w:pPr>
      <w:r>
        <w:rPr>
          <w:noProof/>
        </w:rPr>
        <w:drawing>
          <wp:inline distT="0" distB="0" distL="0" distR="0" wp14:anchorId="78D754BF" wp14:editId="77DB2695">
            <wp:extent cx="3291840" cy="32918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29" w:name="_Ref420976475"/>
      <w:r>
        <w:t xml:space="preserve">Figure </w:t>
      </w:r>
      <w:fldSimple w:instr=" SEQ Figure \* ARABIC ">
        <w:r w:rsidR="00176D7C">
          <w:rPr>
            <w:noProof/>
          </w:rPr>
          <w:t>14</w:t>
        </w:r>
      </w:fldSimple>
      <w:bookmarkEnd w:id="29"/>
      <w:r>
        <w:tab/>
        <w:t>Comparison of the distributions for actual and predicted number of bugs.</w:t>
      </w:r>
    </w:p>
    <w:p w:rsidR="00F85BA1" w:rsidRPr="00F85BA1" w:rsidRDefault="00416719" w:rsidP="00F85BA1">
      <w:pPr>
        <w:rPr>
          <w:rFonts w:eastAsia="Times New Roman" w:cs="Times New Roman"/>
          <w:color w:val="000000"/>
          <w:sz w:val="22"/>
        </w:rPr>
      </w:pPr>
      <w:r>
        <w:t>The distribution of errors between predicted and actual bug counts</w:t>
      </w:r>
      <w:r w:rsidR="001131B4">
        <w:t xml:space="preserve"> is shown in </w:t>
      </w:r>
      <w:r w:rsidR="001131B4">
        <w:fldChar w:fldCharType="begin"/>
      </w:r>
      <w:r w:rsidR="001131B4">
        <w:instrText xml:space="preserve"> REF _Ref420976467 \h </w:instrText>
      </w:r>
      <w:r w:rsidR="001131B4">
        <w:fldChar w:fldCharType="separate"/>
      </w:r>
      <w:r w:rsidR="00176D7C">
        <w:t xml:space="preserve">Figure </w:t>
      </w:r>
      <w:r w:rsidR="00176D7C">
        <w:rPr>
          <w:noProof/>
        </w:rPr>
        <w:t>15</w:t>
      </w:r>
      <w:r w:rsidR="001131B4">
        <w:fldChar w:fldCharType="end"/>
      </w:r>
      <w:r w:rsidR="001131B4">
        <w:t>.</w:t>
      </w:r>
      <w:r w:rsidR="008A576B">
        <w:t xml:space="preserve"> Th</w:t>
      </w:r>
      <w:r w:rsidR="00C71E1B">
        <w:t>e</w:t>
      </w:r>
      <w:r w:rsidR="008A576B">
        <w:t xml:space="preserve"> scale of this distribution can be summarized by the RMSE value</w:t>
      </w:r>
      <w:r w:rsidR="008B277C">
        <w:t xml:space="preserve"> of</w:t>
      </w:r>
      <w:r w:rsidR="008A576B">
        <w:t xml:space="preserve"> </w:t>
      </w:r>
      <w:r w:rsidR="008A576B" w:rsidRPr="008B277C">
        <w:t>15.2702</w:t>
      </w:r>
      <w:r w:rsidR="008A576B">
        <w:rPr>
          <w:rFonts w:eastAsia="Times New Roman" w:cs="Times New Roman"/>
          <w:color w:val="000000"/>
          <w:sz w:val="22"/>
        </w:rPr>
        <w:t xml:space="preserve">. The shape of this distribution is visualized using the Q-Q plot in </w:t>
      </w:r>
      <w:r w:rsidR="008A576B">
        <w:rPr>
          <w:rFonts w:eastAsia="Times New Roman" w:cs="Times New Roman"/>
          <w:color w:val="000000"/>
          <w:sz w:val="22"/>
        </w:rPr>
        <w:fldChar w:fldCharType="begin"/>
      </w:r>
      <w:r w:rsidR="008A576B">
        <w:rPr>
          <w:rFonts w:eastAsia="Times New Roman" w:cs="Times New Roman"/>
          <w:color w:val="000000"/>
          <w:sz w:val="22"/>
        </w:rPr>
        <w:instrText xml:space="preserve"> REF _Ref420976460 \h </w:instrText>
      </w:r>
      <w:r w:rsidR="008A576B">
        <w:rPr>
          <w:rFonts w:eastAsia="Times New Roman" w:cs="Times New Roman"/>
          <w:color w:val="000000"/>
          <w:sz w:val="22"/>
        </w:rPr>
      </w:r>
      <w:r w:rsidR="008A576B">
        <w:rPr>
          <w:rFonts w:eastAsia="Times New Roman" w:cs="Times New Roman"/>
          <w:color w:val="000000"/>
          <w:sz w:val="22"/>
        </w:rPr>
        <w:fldChar w:fldCharType="separate"/>
      </w:r>
      <w:r w:rsidR="00176D7C">
        <w:t xml:space="preserve">Figure </w:t>
      </w:r>
      <w:r w:rsidR="00176D7C">
        <w:rPr>
          <w:noProof/>
        </w:rPr>
        <w:t>16</w:t>
      </w:r>
      <w:r w:rsidR="008A576B">
        <w:rPr>
          <w:rFonts w:eastAsia="Times New Roman" w:cs="Times New Roman"/>
          <w:color w:val="000000"/>
          <w:sz w:val="22"/>
        </w:rPr>
        <w:fldChar w:fldCharType="end"/>
      </w:r>
      <w:r w:rsidR="008A576B">
        <w:rPr>
          <w:rFonts w:eastAsia="Times New Roman" w:cs="Times New Roman"/>
          <w:color w:val="000000"/>
          <w:sz w:val="22"/>
        </w:rPr>
        <w:t xml:space="preserve">. This plot shows that many of the tail values </w:t>
      </w:r>
      <w:r w:rsidR="00EC25A7">
        <w:rPr>
          <w:rFonts w:eastAsia="Times New Roman" w:cs="Times New Roman"/>
          <w:color w:val="000000"/>
          <w:sz w:val="22"/>
        </w:rPr>
        <w:t xml:space="preserve">are </w:t>
      </w:r>
      <w:r w:rsidR="008A576B">
        <w:rPr>
          <w:rFonts w:eastAsia="Times New Roman" w:cs="Times New Roman"/>
          <w:color w:val="000000"/>
          <w:sz w:val="22"/>
        </w:rPr>
        <w:t>outside of the confidence bands, especially on the left side.</w:t>
      </w:r>
    </w:p>
    <w:p w:rsidR="001131B4" w:rsidRDefault="00B05506" w:rsidP="001131B4">
      <w:pPr>
        <w:keepNext/>
        <w:ind w:firstLine="0"/>
        <w:jc w:val="center"/>
      </w:pPr>
      <w:r>
        <w:rPr>
          <w:noProof/>
        </w:rPr>
        <w:lastRenderedPageBreak/>
        <w:drawing>
          <wp:inline distT="0" distB="0" distL="0" distR="0" wp14:anchorId="2D64246E" wp14:editId="75D66500">
            <wp:extent cx="3657600" cy="27432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0E773F" w:rsidRPr="008A576B" w:rsidRDefault="001131B4" w:rsidP="008A576B">
      <w:pPr>
        <w:pStyle w:val="Caption"/>
        <w:rPr>
          <w:noProof/>
        </w:rPr>
      </w:pPr>
      <w:bookmarkStart w:id="30" w:name="_Ref420976467"/>
      <w:r>
        <w:t xml:space="preserve">Figure </w:t>
      </w:r>
      <w:fldSimple w:instr=" SEQ Figure \* ARABIC ">
        <w:r w:rsidR="00176D7C">
          <w:rPr>
            <w:noProof/>
          </w:rPr>
          <w:t>15</w:t>
        </w:r>
      </w:fldSimple>
      <w:bookmarkEnd w:id="30"/>
      <w:r>
        <w:tab/>
      </w:r>
      <w:r>
        <w:rPr>
          <w:noProof/>
        </w:rPr>
        <w:t xml:space="preserve">Histogram of forecast mean errors obtained using a </w:t>
      </w:r>
      <w:r w:rsidR="00767817">
        <w:rPr>
          <w:noProof/>
        </w:rPr>
        <w:t>27</w:t>
      </w:r>
      <w:r>
        <w:rPr>
          <w:noProof/>
        </w:rPr>
        <w:t xml:space="preserve">-sample sliding window. </w:t>
      </w:r>
    </w:p>
    <w:p w:rsidR="001131B4" w:rsidRDefault="00B05506" w:rsidP="001131B4">
      <w:pPr>
        <w:keepNext/>
        <w:ind w:firstLine="0"/>
        <w:jc w:val="center"/>
      </w:pPr>
      <w:r>
        <w:rPr>
          <w:noProof/>
        </w:rPr>
        <w:drawing>
          <wp:inline distT="0" distB="0" distL="0" distR="0" wp14:anchorId="3CEDB76C" wp14:editId="06A27EFB">
            <wp:extent cx="4114800" cy="41148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rsidR="001131B4" w:rsidRDefault="001131B4" w:rsidP="001131B4">
      <w:pPr>
        <w:pStyle w:val="Caption"/>
        <w:jc w:val="center"/>
        <w:rPr>
          <w:noProof/>
        </w:rPr>
      </w:pPr>
      <w:bookmarkStart w:id="31" w:name="_Ref420976460"/>
      <w:r>
        <w:t xml:space="preserve">Figure </w:t>
      </w:r>
      <w:fldSimple w:instr=" SEQ Figure \* ARABIC ">
        <w:r w:rsidR="00176D7C">
          <w:rPr>
            <w:noProof/>
          </w:rPr>
          <w:t>16</w:t>
        </w:r>
      </w:fldSimple>
      <w:bookmarkEnd w:id="31"/>
      <w:r>
        <w:tab/>
        <w:t>Q-Q plot of forecast mean erro</w:t>
      </w:r>
      <w:r>
        <w:rPr>
          <w:noProof/>
        </w:rPr>
        <w:t>rs.</w:t>
      </w:r>
    </w:p>
    <w:p w:rsidR="008A576B" w:rsidRPr="0041029D" w:rsidRDefault="008A576B" w:rsidP="008A576B">
      <w:r>
        <w:lastRenderedPageBreak/>
        <w:t>Of the 193 prediction windows, 89 (46.11%) were within a 90% prediction interval, and 76 (</w:t>
      </w:r>
      <w:r w:rsidRPr="00805942">
        <w:t>39</w:t>
      </w:r>
      <w:r>
        <w:t>.</w:t>
      </w:r>
      <w:r w:rsidRPr="00805942">
        <w:t>3</w:t>
      </w:r>
      <w:r>
        <w:t>8%) were within a 75% prediction interval.</w:t>
      </w:r>
    </w:p>
    <w:p w:rsidR="00C21C6A" w:rsidRDefault="00C21C6A" w:rsidP="00C21C6A">
      <w:pPr>
        <w:pStyle w:val="Heading4"/>
      </w:pPr>
      <w:r>
        <w:t>NetBeans java</w:t>
      </w:r>
      <w:r w:rsidR="009F0EFC">
        <w:t xml:space="preserve"> Results</w:t>
      </w:r>
    </w:p>
    <w:p w:rsidR="005C5762" w:rsidRDefault="001131B4" w:rsidP="001131B4">
      <w:r>
        <w:t xml:space="preserve">The NetBeans </w:t>
      </w:r>
      <w:r>
        <w:rPr>
          <w:i/>
        </w:rPr>
        <w:t>java</w:t>
      </w:r>
      <w:r>
        <w:t xml:space="preserve"> dataset was processed using a difference degree of 1, a sampling period of 14 days, and a window size of </w:t>
      </w:r>
      <w:r w:rsidR="000F17B9">
        <w:t>30</w:t>
      </w:r>
      <w:r>
        <w:t xml:space="preserve">. </w:t>
      </w:r>
      <w:r w:rsidR="005C5762">
        <w:t>Of the 216 windows used in the sliding wi</w:t>
      </w:r>
      <w:r w:rsidR="00DE0D78">
        <w:t>n</w:t>
      </w:r>
      <w:r w:rsidR="005C5762">
        <w:t xml:space="preserve">dow, no valid model could be found for 28 (12.96%) of them. And of the remaining </w:t>
      </w:r>
      <w:r w:rsidR="005C5762" w:rsidRPr="005C5762">
        <w:t>188</w:t>
      </w:r>
      <w:r w:rsidR="005C5762">
        <w:t xml:space="preserve"> windows with valid models, the model residuals were non-normal for 28 (14.89%) of them. This left </w:t>
      </w:r>
      <w:r w:rsidR="00655C1C">
        <w:t>160</w:t>
      </w:r>
      <w:r w:rsidR="005C5762">
        <w:t xml:space="preserve"> windows that were used to make predictions.</w:t>
      </w:r>
    </w:p>
    <w:p w:rsidR="001131B4" w:rsidRPr="00CF2130" w:rsidRDefault="001131B4" w:rsidP="001131B4">
      <w:r>
        <w:t xml:space="preserve">The distributions of actual bugs and predicted bugs are quite similar in appearance, shown together in </w:t>
      </w:r>
      <w:r>
        <w:fldChar w:fldCharType="begin"/>
      </w:r>
      <w:r>
        <w:instrText xml:space="preserve"> REF _Ref420976431 \h </w:instrText>
      </w:r>
      <w:r>
        <w:fldChar w:fldCharType="separate"/>
      </w:r>
      <w:r w:rsidR="00176D7C">
        <w:t xml:space="preserve">Figure </w:t>
      </w:r>
      <w:r w:rsidR="00176D7C">
        <w:rPr>
          <w:noProof/>
        </w:rPr>
        <w:t>17</w:t>
      </w:r>
      <w:r>
        <w:fldChar w:fldCharType="end"/>
      </w:r>
      <w:r>
        <w:t>.</w:t>
      </w:r>
    </w:p>
    <w:p w:rsidR="001131B4" w:rsidRDefault="00F87D9A" w:rsidP="001131B4">
      <w:pPr>
        <w:keepNext/>
        <w:jc w:val="center"/>
      </w:pPr>
      <w:r>
        <w:rPr>
          <w:noProof/>
        </w:rPr>
        <w:drawing>
          <wp:inline distT="0" distB="0" distL="0" distR="0" wp14:anchorId="22EE275F" wp14:editId="2569263B">
            <wp:extent cx="3291840" cy="32918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gs_comparison.eps"/>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pPr>
      <w:bookmarkStart w:id="32" w:name="_Ref420976431"/>
      <w:r>
        <w:t xml:space="preserve">Figure </w:t>
      </w:r>
      <w:fldSimple w:instr=" SEQ Figure \* ARABIC ">
        <w:r w:rsidR="00176D7C">
          <w:rPr>
            <w:noProof/>
          </w:rPr>
          <w:t>17</w:t>
        </w:r>
      </w:fldSimple>
      <w:bookmarkEnd w:id="32"/>
      <w:r>
        <w:tab/>
        <w:t>Comparison of the distributions for actual and predicted number of bugs.</w:t>
      </w:r>
    </w:p>
    <w:p w:rsidR="001131B4" w:rsidRDefault="00416719" w:rsidP="001131B4">
      <w:pPr>
        <w:rPr>
          <w:rFonts w:eastAsia="Times New Roman" w:cs="Times New Roman"/>
          <w:color w:val="000000"/>
          <w:sz w:val="22"/>
        </w:rPr>
      </w:pPr>
      <w:r>
        <w:lastRenderedPageBreak/>
        <w:t>The distribution of errors between predicted and actual bug counts</w:t>
      </w:r>
      <w:r w:rsidR="001131B4">
        <w:t xml:space="preserve"> is shown in </w:t>
      </w:r>
      <w:r w:rsidR="001131B4">
        <w:fldChar w:fldCharType="begin"/>
      </w:r>
      <w:r w:rsidR="001131B4">
        <w:instrText xml:space="preserve"> REF _Ref420976419 \h </w:instrText>
      </w:r>
      <w:r w:rsidR="001131B4">
        <w:fldChar w:fldCharType="separate"/>
      </w:r>
      <w:r w:rsidR="00176D7C">
        <w:t xml:space="preserve">Figure </w:t>
      </w:r>
      <w:r w:rsidR="00176D7C">
        <w:rPr>
          <w:noProof/>
        </w:rPr>
        <w:t>18</w:t>
      </w:r>
      <w:r w:rsidR="001131B4">
        <w:fldChar w:fldCharType="end"/>
      </w:r>
      <w:r w:rsidR="001131B4">
        <w:t>. Th</w:t>
      </w:r>
      <w:r w:rsidR="005E46BE">
        <w:t>e</w:t>
      </w:r>
      <w:r w:rsidR="001131B4">
        <w:t xml:space="preserve"> scale of this distribution can be summarized by the RMSE value</w:t>
      </w:r>
      <w:r w:rsidR="00C61CEF">
        <w:t xml:space="preserve"> of </w:t>
      </w:r>
      <w:r w:rsidR="00B033B1" w:rsidRPr="00C61CEF">
        <w:t>18.0469</w:t>
      </w:r>
      <w:r w:rsidR="001131B4">
        <w:rPr>
          <w:rFonts w:eastAsia="Times New Roman" w:cs="Times New Roman"/>
          <w:color w:val="000000"/>
          <w:sz w:val="22"/>
        </w:rPr>
        <w:t xml:space="preserve">. The shape of this distribution is visualized using the Q-Q plot in </w:t>
      </w:r>
      <w:r w:rsidR="001131B4">
        <w:rPr>
          <w:rFonts w:eastAsia="Times New Roman" w:cs="Times New Roman"/>
          <w:color w:val="000000"/>
          <w:sz w:val="22"/>
        </w:rPr>
        <w:fldChar w:fldCharType="begin"/>
      </w:r>
      <w:r w:rsidR="001131B4">
        <w:rPr>
          <w:rFonts w:eastAsia="Times New Roman" w:cs="Times New Roman"/>
          <w:color w:val="000000"/>
          <w:sz w:val="22"/>
        </w:rPr>
        <w:instrText xml:space="preserve"> REF _Ref420976410 \h </w:instrText>
      </w:r>
      <w:r w:rsidR="001131B4">
        <w:rPr>
          <w:rFonts w:eastAsia="Times New Roman" w:cs="Times New Roman"/>
          <w:color w:val="000000"/>
          <w:sz w:val="22"/>
        </w:rPr>
      </w:r>
      <w:r w:rsidR="001131B4">
        <w:rPr>
          <w:rFonts w:eastAsia="Times New Roman" w:cs="Times New Roman"/>
          <w:color w:val="000000"/>
          <w:sz w:val="22"/>
        </w:rPr>
        <w:fldChar w:fldCharType="separate"/>
      </w:r>
      <w:r w:rsidR="00176D7C">
        <w:t xml:space="preserve">Figure </w:t>
      </w:r>
      <w:r w:rsidR="00176D7C">
        <w:rPr>
          <w:noProof/>
        </w:rPr>
        <w:t>19</w:t>
      </w:r>
      <w:r w:rsidR="001131B4">
        <w:rPr>
          <w:rFonts w:eastAsia="Times New Roman" w:cs="Times New Roman"/>
          <w:color w:val="000000"/>
          <w:sz w:val="22"/>
        </w:rPr>
        <w:fldChar w:fldCharType="end"/>
      </w:r>
      <w:r w:rsidR="001131B4">
        <w:rPr>
          <w:rFonts w:eastAsia="Times New Roman" w:cs="Times New Roman"/>
          <w:color w:val="000000"/>
          <w:sz w:val="22"/>
        </w:rPr>
        <w:t xml:space="preserve">. This plot shows </w:t>
      </w:r>
      <w:r w:rsidR="006A4E7A">
        <w:rPr>
          <w:rFonts w:eastAsia="Times New Roman" w:cs="Times New Roman"/>
          <w:color w:val="000000"/>
          <w:sz w:val="22"/>
        </w:rPr>
        <w:t xml:space="preserve">strong non-normality at the tails, with almost all of the </w:t>
      </w:r>
      <w:r w:rsidR="001131B4">
        <w:rPr>
          <w:rFonts w:eastAsia="Times New Roman" w:cs="Times New Roman"/>
          <w:color w:val="000000"/>
          <w:sz w:val="22"/>
        </w:rPr>
        <w:t xml:space="preserve">tail </w:t>
      </w:r>
      <w:r w:rsidR="006A4E7A">
        <w:rPr>
          <w:rFonts w:eastAsia="Times New Roman" w:cs="Times New Roman"/>
          <w:color w:val="000000"/>
          <w:sz w:val="22"/>
        </w:rPr>
        <w:t>values outside of the confidence bands.</w:t>
      </w:r>
    </w:p>
    <w:p w:rsidR="00453A00" w:rsidRPr="006859F1" w:rsidRDefault="00453A00" w:rsidP="00453A00">
      <w:r>
        <w:t>Of the 160 prediction windows, 69 (43.125%) were within a 90% prediction interval, and 49 (</w:t>
      </w:r>
      <w:r w:rsidRPr="003E56E7">
        <w:t>30</w:t>
      </w:r>
      <w:r>
        <w:t>.</w:t>
      </w:r>
      <w:r w:rsidRPr="003E56E7">
        <w:t>625</w:t>
      </w:r>
      <w:r>
        <w:t>%) were within a 75% prediction interval.</w:t>
      </w:r>
    </w:p>
    <w:p w:rsidR="001131B4" w:rsidRDefault="00B820DE" w:rsidP="001131B4">
      <w:pPr>
        <w:keepNext/>
        <w:ind w:firstLine="0"/>
        <w:jc w:val="center"/>
      </w:pPr>
      <w:r>
        <w:rPr>
          <w:noProof/>
        </w:rPr>
        <w:drawing>
          <wp:inline distT="0" distB="0" distL="0" distR="0" wp14:anchorId="4DEC5A2F" wp14:editId="7F4C921D">
            <wp:extent cx="4389120" cy="32918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_forecast_errors.eps"/>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1131B4" w:rsidRDefault="001131B4" w:rsidP="001131B4">
      <w:pPr>
        <w:pStyle w:val="Caption"/>
        <w:rPr>
          <w:noProof/>
        </w:rPr>
      </w:pPr>
      <w:bookmarkStart w:id="33" w:name="_Ref420976419"/>
      <w:r>
        <w:t xml:space="preserve">Figure </w:t>
      </w:r>
      <w:fldSimple w:instr=" SEQ Figure \* ARABIC ">
        <w:r w:rsidR="00176D7C">
          <w:rPr>
            <w:noProof/>
          </w:rPr>
          <w:t>18</w:t>
        </w:r>
      </w:fldSimple>
      <w:bookmarkEnd w:id="33"/>
      <w:r>
        <w:tab/>
      </w:r>
      <w:r>
        <w:rPr>
          <w:noProof/>
        </w:rPr>
        <w:t xml:space="preserve">Histogram of forecast mean errors obtained using a 15-sample sliding window. </w:t>
      </w:r>
    </w:p>
    <w:p w:rsidR="001131B4" w:rsidRDefault="00B820DE" w:rsidP="001131B4">
      <w:pPr>
        <w:keepNext/>
        <w:ind w:firstLine="0"/>
        <w:jc w:val="center"/>
      </w:pPr>
      <w:r>
        <w:rPr>
          <w:noProof/>
        </w:rPr>
        <w:lastRenderedPageBreak/>
        <w:drawing>
          <wp:inline distT="0" distB="0" distL="0" distR="0" wp14:anchorId="378E68F5" wp14:editId="6D5D53BF">
            <wp:extent cx="3291840" cy="329184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_plot_forecast_errors.eps"/>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91840" cy="3291840"/>
                    </a:xfrm>
                    <a:prstGeom prst="rect">
                      <a:avLst/>
                    </a:prstGeom>
                  </pic:spPr>
                </pic:pic>
              </a:graphicData>
            </a:graphic>
          </wp:inline>
        </w:drawing>
      </w:r>
    </w:p>
    <w:p w:rsidR="001131B4" w:rsidRDefault="001131B4" w:rsidP="001131B4">
      <w:pPr>
        <w:pStyle w:val="Caption"/>
        <w:jc w:val="center"/>
        <w:rPr>
          <w:noProof/>
        </w:rPr>
      </w:pPr>
      <w:bookmarkStart w:id="34" w:name="_Ref420976410"/>
      <w:r>
        <w:t xml:space="preserve">Figure </w:t>
      </w:r>
      <w:fldSimple w:instr=" SEQ Figure \* ARABIC ">
        <w:r w:rsidR="00176D7C">
          <w:rPr>
            <w:noProof/>
          </w:rPr>
          <w:t>19</w:t>
        </w:r>
      </w:fldSimple>
      <w:bookmarkEnd w:id="34"/>
      <w:r>
        <w:tab/>
        <w:t>Q-Q plot of forecast mean erro</w:t>
      </w:r>
      <w:r>
        <w:rPr>
          <w:noProof/>
        </w:rPr>
        <w:t>rs.</w:t>
      </w:r>
    </w:p>
    <w:p w:rsidR="005003D2" w:rsidRDefault="00D2688D" w:rsidP="005003D2">
      <w:bookmarkStart w:id="35" w:name="_Ref420170503"/>
      <w:r>
        <w:t>A summary of all the final results is presented in</w:t>
      </w:r>
      <w:r w:rsidR="004D78EF">
        <w:t xml:space="preserve"> </w:t>
      </w:r>
      <w:r w:rsidR="004D78EF">
        <w:fldChar w:fldCharType="begin"/>
      </w:r>
      <w:r w:rsidR="004D78EF">
        <w:instrText xml:space="preserve"> REF _Ref422200788 \h </w:instrText>
      </w:r>
      <w:r w:rsidR="004D78EF">
        <w:fldChar w:fldCharType="separate"/>
      </w:r>
      <w:r w:rsidR="00176D7C">
        <w:t xml:space="preserve">Table </w:t>
      </w:r>
      <w:r w:rsidR="00176D7C">
        <w:rPr>
          <w:noProof/>
        </w:rPr>
        <w:t>5</w:t>
      </w:r>
      <w:r w:rsidR="004D78EF">
        <w:fldChar w:fldCharType="end"/>
      </w:r>
      <w:r>
        <w:t xml:space="preserve">, which is convenient for </w:t>
      </w:r>
      <w:r w:rsidR="004D78EF">
        <w:t xml:space="preserve">making a </w:t>
      </w:r>
      <w:r>
        <w:t>comparison.</w:t>
      </w:r>
    </w:p>
    <w:p w:rsidR="00623A12" w:rsidRDefault="00623A12" w:rsidP="00623A12">
      <w:pPr>
        <w:pStyle w:val="Caption"/>
        <w:keepNext/>
      </w:pPr>
      <w:bookmarkStart w:id="36" w:name="_Ref422200788"/>
      <w:bookmarkStart w:id="37" w:name="_Ref421132355"/>
      <w:r>
        <w:t xml:space="preserve">Table </w:t>
      </w:r>
      <w:fldSimple w:instr=" SEQ Table \* ARABIC ">
        <w:r w:rsidR="00176D7C">
          <w:rPr>
            <w:noProof/>
          </w:rPr>
          <w:t>5</w:t>
        </w:r>
      </w:fldSimple>
      <w:bookmarkEnd w:id="36"/>
      <w:r>
        <w:tab/>
        <w:t xml:space="preserve">A </w:t>
      </w:r>
      <w:proofErr w:type="gramStart"/>
      <w:r>
        <w:t>comparison</w:t>
      </w:r>
      <w:proofErr w:type="gramEnd"/>
      <w:r>
        <w:t xml:space="preserve"> of the </w:t>
      </w:r>
      <w:r w:rsidR="00C8085F">
        <w:t xml:space="preserve">final </w:t>
      </w:r>
      <w:r w:rsidR="00D34B21">
        <w:t xml:space="preserve">modeling </w:t>
      </w:r>
      <w:r>
        <w:t>results</w:t>
      </w:r>
      <w:bookmarkEnd w:id="37"/>
      <w:r w:rsidR="00D34B21">
        <w:t xml:space="preserve"> across datasets</w:t>
      </w:r>
      <w:r w:rsidR="00B604AB">
        <w:t>.</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64"/>
        <w:gridCol w:w="1084"/>
        <w:gridCol w:w="1350"/>
        <w:gridCol w:w="1403"/>
        <w:gridCol w:w="1117"/>
        <w:gridCol w:w="1260"/>
        <w:gridCol w:w="1278"/>
      </w:tblGrid>
      <w:tr w:rsidR="00BE1814" w:rsidTr="00EB1CE9">
        <w:tc>
          <w:tcPr>
            <w:tcW w:w="1364" w:type="dxa"/>
            <w:vMerge w:val="restart"/>
            <w:vAlign w:val="bottom"/>
          </w:tcPr>
          <w:p w:rsidR="00BE1814" w:rsidRDefault="00BE1814" w:rsidP="00703AEA">
            <w:pPr>
              <w:pStyle w:val="TableHeader"/>
            </w:pPr>
            <w:r>
              <w:t>Dataset</w:t>
            </w:r>
          </w:p>
        </w:tc>
        <w:tc>
          <w:tcPr>
            <w:tcW w:w="1084" w:type="dxa"/>
            <w:vMerge w:val="restart"/>
            <w:vAlign w:val="bottom"/>
          </w:tcPr>
          <w:p w:rsidR="00BE1814" w:rsidRDefault="00BE1814" w:rsidP="00703AEA">
            <w:pPr>
              <w:pStyle w:val="TableHeader"/>
            </w:pPr>
            <w:r>
              <w:t>Window Count</w:t>
            </w:r>
          </w:p>
        </w:tc>
        <w:tc>
          <w:tcPr>
            <w:tcW w:w="1350" w:type="dxa"/>
            <w:vMerge w:val="restart"/>
            <w:vAlign w:val="bottom"/>
          </w:tcPr>
          <w:p w:rsidR="00BE1814" w:rsidRDefault="00BE1814" w:rsidP="00703AEA">
            <w:pPr>
              <w:pStyle w:val="TableHeader"/>
            </w:pPr>
            <w:r>
              <w:t>None-valid Proportion</w:t>
            </w:r>
          </w:p>
        </w:tc>
        <w:tc>
          <w:tcPr>
            <w:tcW w:w="1403" w:type="dxa"/>
            <w:vMerge w:val="restart"/>
            <w:vAlign w:val="bottom"/>
          </w:tcPr>
          <w:p w:rsidR="00BE1814" w:rsidRDefault="00BE1814" w:rsidP="00703AEA">
            <w:pPr>
              <w:pStyle w:val="TableHeader"/>
            </w:pPr>
            <w:r>
              <w:t xml:space="preserve">Non-normal </w:t>
            </w:r>
            <w:proofErr w:type="spellStart"/>
            <w:r>
              <w:t>Proporation</w:t>
            </w:r>
            <w:proofErr w:type="spellEnd"/>
          </w:p>
        </w:tc>
        <w:tc>
          <w:tcPr>
            <w:tcW w:w="1117" w:type="dxa"/>
            <w:vMerge w:val="restart"/>
            <w:vAlign w:val="bottom"/>
          </w:tcPr>
          <w:p w:rsidR="00BE1814" w:rsidRDefault="00BE1814" w:rsidP="00703AEA">
            <w:pPr>
              <w:pStyle w:val="TableHeader"/>
            </w:pPr>
            <w:r>
              <w:t>RMSE</w:t>
            </w:r>
          </w:p>
        </w:tc>
        <w:tc>
          <w:tcPr>
            <w:tcW w:w="2538" w:type="dxa"/>
            <w:gridSpan w:val="2"/>
            <w:vAlign w:val="bottom"/>
          </w:tcPr>
          <w:p w:rsidR="00BE1814" w:rsidRDefault="00BE1814" w:rsidP="00703AEA">
            <w:pPr>
              <w:pStyle w:val="TableHeader"/>
            </w:pPr>
            <w:r>
              <w:t>In-interval Proportion</w:t>
            </w:r>
          </w:p>
        </w:tc>
      </w:tr>
      <w:tr w:rsidR="00BE1814" w:rsidTr="00EB1CE9">
        <w:tc>
          <w:tcPr>
            <w:tcW w:w="1364" w:type="dxa"/>
            <w:vMerge/>
            <w:tcBorders>
              <w:bottom w:val="single" w:sz="4" w:space="0" w:color="auto"/>
            </w:tcBorders>
            <w:vAlign w:val="bottom"/>
          </w:tcPr>
          <w:p w:rsidR="00BE1814" w:rsidRDefault="00BE1814" w:rsidP="00703AEA">
            <w:pPr>
              <w:pStyle w:val="Tablecontents"/>
            </w:pPr>
          </w:p>
        </w:tc>
        <w:tc>
          <w:tcPr>
            <w:tcW w:w="1084" w:type="dxa"/>
            <w:vMerge/>
            <w:tcBorders>
              <w:bottom w:val="single" w:sz="4" w:space="0" w:color="auto"/>
            </w:tcBorders>
            <w:vAlign w:val="bottom"/>
          </w:tcPr>
          <w:p w:rsidR="00BE1814" w:rsidRDefault="00BE1814" w:rsidP="00703AEA">
            <w:pPr>
              <w:pStyle w:val="Tablecontents"/>
            </w:pPr>
          </w:p>
        </w:tc>
        <w:tc>
          <w:tcPr>
            <w:tcW w:w="1350" w:type="dxa"/>
            <w:vMerge/>
            <w:tcBorders>
              <w:bottom w:val="single" w:sz="4" w:space="0" w:color="auto"/>
            </w:tcBorders>
            <w:vAlign w:val="bottom"/>
          </w:tcPr>
          <w:p w:rsidR="00BE1814" w:rsidRDefault="00BE1814" w:rsidP="00703AEA">
            <w:pPr>
              <w:pStyle w:val="Tablecontents"/>
            </w:pPr>
          </w:p>
        </w:tc>
        <w:tc>
          <w:tcPr>
            <w:tcW w:w="1403" w:type="dxa"/>
            <w:vMerge/>
            <w:tcBorders>
              <w:bottom w:val="single" w:sz="4" w:space="0" w:color="auto"/>
            </w:tcBorders>
            <w:vAlign w:val="bottom"/>
          </w:tcPr>
          <w:p w:rsidR="00BE1814" w:rsidRDefault="00BE1814" w:rsidP="00703AEA">
            <w:pPr>
              <w:pStyle w:val="Tablecontents"/>
            </w:pPr>
          </w:p>
        </w:tc>
        <w:tc>
          <w:tcPr>
            <w:tcW w:w="1117" w:type="dxa"/>
            <w:vMerge/>
            <w:tcBorders>
              <w:bottom w:val="single" w:sz="4" w:space="0" w:color="auto"/>
            </w:tcBorders>
            <w:vAlign w:val="bottom"/>
          </w:tcPr>
          <w:p w:rsidR="00BE1814" w:rsidRDefault="00BE1814" w:rsidP="00703AEA">
            <w:pPr>
              <w:pStyle w:val="Tablecontents"/>
            </w:pPr>
          </w:p>
        </w:tc>
        <w:tc>
          <w:tcPr>
            <w:tcW w:w="1260" w:type="dxa"/>
            <w:tcBorders>
              <w:bottom w:val="single" w:sz="4" w:space="0" w:color="auto"/>
            </w:tcBorders>
            <w:vAlign w:val="bottom"/>
          </w:tcPr>
          <w:p w:rsidR="00BE1814" w:rsidRDefault="00BE1814" w:rsidP="00703AEA">
            <w:pPr>
              <w:pStyle w:val="Tablecontents"/>
            </w:pPr>
            <w:r>
              <w:t>90% Conf.</w:t>
            </w:r>
          </w:p>
        </w:tc>
        <w:tc>
          <w:tcPr>
            <w:tcW w:w="1278" w:type="dxa"/>
            <w:tcBorders>
              <w:bottom w:val="single" w:sz="4" w:space="0" w:color="auto"/>
            </w:tcBorders>
            <w:vAlign w:val="bottom"/>
          </w:tcPr>
          <w:p w:rsidR="00BE1814" w:rsidRDefault="00BE1814" w:rsidP="00703AEA">
            <w:pPr>
              <w:pStyle w:val="Tablecontents"/>
            </w:pPr>
            <w:r>
              <w:t>75% Conf.</w:t>
            </w:r>
          </w:p>
        </w:tc>
      </w:tr>
      <w:tr w:rsidR="00BE1814" w:rsidTr="00EB1CE9">
        <w:tc>
          <w:tcPr>
            <w:tcW w:w="1364" w:type="dxa"/>
            <w:tcBorders>
              <w:bottom w:val="nil"/>
            </w:tcBorders>
          </w:tcPr>
          <w:p w:rsidR="00BE1814" w:rsidRDefault="00844E59" w:rsidP="00BE1814">
            <w:pPr>
              <w:pStyle w:val="Tablecontents"/>
            </w:pPr>
            <w:r>
              <w:t xml:space="preserve">MongoDB </w:t>
            </w:r>
            <w:r w:rsidRPr="00844E59">
              <w:rPr>
                <w:i/>
              </w:rPr>
              <w:t>core server</w:t>
            </w:r>
          </w:p>
        </w:tc>
        <w:tc>
          <w:tcPr>
            <w:tcW w:w="1084" w:type="dxa"/>
            <w:tcBorders>
              <w:bottom w:val="nil"/>
            </w:tcBorders>
          </w:tcPr>
          <w:p w:rsidR="00BE1814" w:rsidRDefault="00367D62" w:rsidP="00BE1814">
            <w:pPr>
              <w:pStyle w:val="Tablecontents"/>
            </w:pPr>
            <w:r>
              <w:t>126</w:t>
            </w:r>
          </w:p>
        </w:tc>
        <w:tc>
          <w:tcPr>
            <w:tcW w:w="1350" w:type="dxa"/>
            <w:tcBorders>
              <w:bottom w:val="nil"/>
            </w:tcBorders>
          </w:tcPr>
          <w:p w:rsidR="00BE1814" w:rsidRDefault="00367D62" w:rsidP="00BE1814">
            <w:pPr>
              <w:pStyle w:val="Tablecontents"/>
            </w:pPr>
            <w:r>
              <w:t>2.38</w:t>
            </w:r>
            <w:r w:rsidR="0082174C">
              <w:t>%</w:t>
            </w:r>
          </w:p>
        </w:tc>
        <w:tc>
          <w:tcPr>
            <w:tcW w:w="1403" w:type="dxa"/>
            <w:tcBorders>
              <w:bottom w:val="nil"/>
            </w:tcBorders>
          </w:tcPr>
          <w:p w:rsidR="00BE1814" w:rsidRDefault="00367D62" w:rsidP="00BE1814">
            <w:pPr>
              <w:pStyle w:val="Tablecontents"/>
            </w:pPr>
            <w:r>
              <w:t>0</w:t>
            </w:r>
            <w:r w:rsidR="0082174C">
              <w:t>%</w:t>
            </w:r>
          </w:p>
        </w:tc>
        <w:tc>
          <w:tcPr>
            <w:tcW w:w="1117" w:type="dxa"/>
            <w:tcBorders>
              <w:bottom w:val="nil"/>
            </w:tcBorders>
          </w:tcPr>
          <w:p w:rsidR="00BE1814" w:rsidRDefault="00367D62" w:rsidP="00BE1814">
            <w:pPr>
              <w:pStyle w:val="Tablecontents"/>
            </w:pPr>
            <w:r>
              <w:t>14.7230</w:t>
            </w:r>
          </w:p>
        </w:tc>
        <w:tc>
          <w:tcPr>
            <w:tcW w:w="1260" w:type="dxa"/>
            <w:tcBorders>
              <w:bottom w:val="nil"/>
            </w:tcBorders>
          </w:tcPr>
          <w:p w:rsidR="00BE1814" w:rsidRDefault="00367D62" w:rsidP="00367D62">
            <w:pPr>
              <w:pStyle w:val="Tablecontents"/>
            </w:pPr>
            <w:r>
              <w:t>36.59</w:t>
            </w:r>
            <w:r w:rsidR="0082174C">
              <w:t>%</w:t>
            </w:r>
          </w:p>
        </w:tc>
        <w:tc>
          <w:tcPr>
            <w:tcW w:w="1278" w:type="dxa"/>
            <w:tcBorders>
              <w:bottom w:val="nil"/>
            </w:tcBorders>
          </w:tcPr>
          <w:p w:rsidR="00BE1814" w:rsidRDefault="00367D62" w:rsidP="00BE1814">
            <w:pPr>
              <w:pStyle w:val="Tablecontents"/>
            </w:pPr>
            <w:r>
              <w:t>27.64</w:t>
            </w:r>
            <w:r w:rsidR="0082174C">
              <w:t>%</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Hibernate </w:t>
            </w:r>
            <w:proofErr w:type="spellStart"/>
            <w:r>
              <w:rPr>
                <w:i/>
              </w:rPr>
              <w:t>orm</w:t>
            </w:r>
            <w:proofErr w:type="spellEnd"/>
          </w:p>
        </w:tc>
        <w:tc>
          <w:tcPr>
            <w:tcW w:w="1084" w:type="dxa"/>
            <w:tcBorders>
              <w:top w:val="nil"/>
              <w:bottom w:val="nil"/>
            </w:tcBorders>
          </w:tcPr>
          <w:p w:rsidR="00BE1814" w:rsidRDefault="00404BD8" w:rsidP="00BE1814">
            <w:pPr>
              <w:pStyle w:val="Tablecontents"/>
            </w:pPr>
            <w:r>
              <w:t>121</w:t>
            </w:r>
          </w:p>
        </w:tc>
        <w:tc>
          <w:tcPr>
            <w:tcW w:w="1350" w:type="dxa"/>
            <w:tcBorders>
              <w:top w:val="nil"/>
              <w:bottom w:val="nil"/>
            </w:tcBorders>
          </w:tcPr>
          <w:p w:rsidR="00BE1814" w:rsidRDefault="00367D62" w:rsidP="00BE1814">
            <w:pPr>
              <w:pStyle w:val="Tablecontents"/>
            </w:pPr>
            <w:r>
              <w:t>4.13</w:t>
            </w:r>
            <w:r w:rsidR="00404BD8">
              <w:t>%</w:t>
            </w:r>
          </w:p>
        </w:tc>
        <w:tc>
          <w:tcPr>
            <w:tcW w:w="1403" w:type="dxa"/>
            <w:tcBorders>
              <w:top w:val="nil"/>
              <w:bottom w:val="nil"/>
            </w:tcBorders>
          </w:tcPr>
          <w:p w:rsidR="00BE1814" w:rsidRDefault="00367D62" w:rsidP="00BE1814">
            <w:pPr>
              <w:pStyle w:val="Tablecontents"/>
            </w:pPr>
            <w:r>
              <w:t>0.86</w:t>
            </w:r>
            <w:r w:rsidR="00404BD8">
              <w:t>%</w:t>
            </w:r>
          </w:p>
        </w:tc>
        <w:tc>
          <w:tcPr>
            <w:tcW w:w="1117" w:type="dxa"/>
            <w:tcBorders>
              <w:top w:val="nil"/>
              <w:bottom w:val="nil"/>
            </w:tcBorders>
          </w:tcPr>
          <w:p w:rsidR="00BE1814" w:rsidRDefault="00367D62" w:rsidP="00BE1814">
            <w:pPr>
              <w:pStyle w:val="Tablecontents"/>
            </w:pPr>
            <w:r>
              <w:t>10.2685</w:t>
            </w:r>
          </w:p>
        </w:tc>
        <w:tc>
          <w:tcPr>
            <w:tcW w:w="1260" w:type="dxa"/>
            <w:tcBorders>
              <w:top w:val="nil"/>
              <w:bottom w:val="nil"/>
            </w:tcBorders>
          </w:tcPr>
          <w:p w:rsidR="00BE1814" w:rsidRDefault="00404BD8" w:rsidP="00367D62">
            <w:pPr>
              <w:pStyle w:val="Tablecontents"/>
            </w:pPr>
            <w:r>
              <w:t>5</w:t>
            </w:r>
            <w:r w:rsidR="00367D62">
              <w:t>3.91</w:t>
            </w:r>
            <w:r>
              <w:t>%</w:t>
            </w:r>
          </w:p>
        </w:tc>
        <w:tc>
          <w:tcPr>
            <w:tcW w:w="1278" w:type="dxa"/>
            <w:tcBorders>
              <w:top w:val="nil"/>
              <w:bottom w:val="nil"/>
            </w:tcBorders>
          </w:tcPr>
          <w:p w:rsidR="00BE1814" w:rsidRDefault="00404BD8" w:rsidP="00BE1814">
            <w:pPr>
              <w:pStyle w:val="Tablecontents"/>
            </w:pPr>
            <w:r>
              <w:t>45.22%</w:t>
            </w:r>
          </w:p>
        </w:tc>
      </w:tr>
      <w:tr w:rsidR="00BE1814" w:rsidTr="00EB1CE9">
        <w:tc>
          <w:tcPr>
            <w:tcW w:w="1364" w:type="dxa"/>
            <w:tcBorders>
              <w:top w:val="nil"/>
              <w:bottom w:val="nil"/>
            </w:tcBorders>
          </w:tcPr>
          <w:p w:rsidR="00BE1814" w:rsidRPr="00844E59" w:rsidRDefault="00844E59" w:rsidP="00BE1814">
            <w:pPr>
              <w:pStyle w:val="Tablecontents"/>
              <w:rPr>
                <w:i/>
              </w:rPr>
            </w:pPr>
            <w:r>
              <w:t xml:space="preserve">NetBeans </w:t>
            </w:r>
            <w:r>
              <w:rPr>
                <w:i/>
              </w:rPr>
              <w:t>platform</w:t>
            </w:r>
          </w:p>
        </w:tc>
        <w:tc>
          <w:tcPr>
            <w:tcW w:w="1084" w:type="dxa"/>
            <w:tcBorders>
              <w:top w:val="nil"/>
              <w:bottom w:val="nil"/>
            </w:tcBorders>
          </w:tcPr>
          <w:p w:rsidR="00BE1814" w:rsidRDefault="00404BD8" w:rsidP="00BE1814">
            <w:pPr>
              <w:pStyle w:val="Tablecontents"/>
            </w:pPr>
            <w:r>
              <w:t>219</w:t>
            </w:r>
          </w:p>
        </w:tc>
        <w:tc>
          <w:tcPr>
            <w:tcW w:w="1350" w:type="dxa"/>
            <w:tcBorders>
              <w:top w:val="nil"/>
              <w:bottom w:val="nil"/>
            </w:tcBorders>
          </w:tcPr>
          <w:p w:rsidR="00BE1814" w:rsidRDefault="00404BD8" w:rsidP="00BE1814">
            <w:pPr>
              <w:pStyle w:val="Tablecontents"/>
            </w:pPr>
            <w:r>
              <w:t>9.59%</w:t>
            </w:r>
          </w:p>
        </w:tc>
        <w:tc>
          <w:tcPr>
            <w:tcW w:w="1403" w:type="dxa"/>
            <w:tcBorders>
              <w:top w:val="nil"/>
              <w:bottom w:val="nil"/>
            </w:tcBorders>
          </w:tcPr>
          <w:p w:rsidR="00BE1814" w:rsidRDefault="00404BD8" w:rsidP="00BE1814">
            <w:pPr>
              <w:pStyle w:val="Tablecontents"/>
            </w:pPr>
            <w:r>
              <w:t>2.53%</w:t>
            </w:r>
          </w:p>
        </w:tc>
        <w:tc>
          <w:tcPr>
            <w:tcW w:w="1117" w:type="dxa"/>
            <w:tcBorders>
              <w:top w:val="nil"/>
              <w:bottom w:val="nil"/>
            </w:tcBorders>
          </w:tcPr>
          <w:p w:rsidR="00BE1814" w:rsidRDefault="00404BD8" w:rsidP="00BE1814">
            <w:pPr>
              <w:pStyle w:val="Tablecontents"/>
            </w:pPr>
            <w:r>
              <w:t>15.2702</w:t>
            </w:r>
          </w:p>
        </w:tc>
        <w:tc>
          <w:tcPr>
            <w:tcW w:w="1260" w:type="dxa"/>
            <w:tcBorders>
              <w:top w:val="nil"/>
              <w:bottom w:val="nil"/>
            </w:tcBorders>
          </w:tcPr>
          <w:p w:rsidR="00BE1814" w:rsidRDefault="00404BD8" w:rsidP="00BE1814">
            <w:pPr>
              <w:pStyle w:val="Tablecontents"/>
            </w:pPr>
            <w:r>
              <w:t>46.11%</w:t>
            </w:r>
          </w:p>
        </w:tc>
        <w:tc>
          <w:tcPr>
            <w:tcW w:w="1278" w:type="dxa"/>
            <w:tcBorders>
              <w:top w:val="nil"/>
              <w:bottom w:val="nil"/>
            </w:tcBorders>
          </w:tcPr>
          <w:p w:rsidR="00BE1814" w:rsidRDefault="00404BD8" w:rsidP="00BE1814">
            <w:pPr>
              <w:pStyle w:val="Tablecontents"/>
            </w:pPr>
            <w:r>
              <w:t>39.38%</w:t>
            </w:r>
          </w:p>
        </w:tc>
      </w:tr>
      <w:tr w:rsidR="00BE1814" w:rsidTr="00EB1CE9">
        <w:tc>
          <w:tcPr>
            <w:tcW w:w="1364" w:type="dxa"/>
            <w:tcBorders>
              <w:top w:val="nil"/>
            </w:tcBorders>
          </w:tcPr>
          <w:p w:rsidR="00BE1814" w:rsidRPr="00844E59" w:rsidRDefault="00844E59" w:rsidP="00BE1814">
            <w:pPr>
              <w:pStyle w:val="Tablecontents"/>
              <w:rPr>
                <w:i/>
              </w:rPr>
            </w:pPr>
            <w:r>
              <w:t xml:space="preserve">NetBeans </w:t>
            </w:r>
            <w:r>
              <w:rPr>
                <w:i/>
              </w:rPr>
              <w:t>java</w:t>
            </w:r>
          </w:p>
        </w:tc>
        <w:tc>
          <w:tcPr>
            <w:tcW w:w="1084" w:type="dxa"/>
            <w:tcBorders>
              <w:top w:val="nil"/>
            </w:tcBorders>
          </w:tcPr>
          <w:p w:rsidR="00BE1814" w:rsidRDefault="00404BD8" w:rsidP="00BE1814">
            <w:pPr>
              <w:pStyle w:val="Tablecontents"/>
            </w:pPr>
            <w:r>
              <w:t>216</w:t>
            </w:r>
          </w:p>
        </w:tc>
        <w:tc>
          <w:tcPr>
            <w:tcW w:w="1350" w:type="dxa"/>
            <w:tcBorders>
              <w:top w:val="nil"/>
            </w:tcBorders>
          </w:tcPr>
          <w:p w:rsidR="00BE1814" w:rsidRDefault="00404BD8" w:rsidP="00BE1814">
            <w:pPr>
              <w:pStyle w:val="Tablecontents"/>
            </w:pPr>
            <w:r>
              <w:t>12.96%</w:t>
            </w:r>
          </w:p>
        </w:tc>
        <w:tc>
          <w:tcPr>
            <w:tcW w:w="1403" w:type="dxa"/>
            <w:tcBorders>
              <w:top w:val="nil"/>
            </w:tcBorders>
          </w:tcPr>
          <w:p w:rsidR="00BE1814" w:rsidRDefault="00404BD8" w:rsidP="00BE1814">
            <w:pPr>
              <w:pStyle w:val="Tablecontents"/>
            </w:pPr>
            <w:r>
              <w:t>14.89%</w:t>
            </w:r>
          </w:p>
        </w:tc>
        <w:tc>
          <w:tcPr>
            <w:tcW w:w="1117" w:type="dxa"/>
            <w:tcBorders>
              <w:top w:val="nil"/>
            </w:tcBorders>
          </w:tcPr>
          <w:p w:rsidR="00BE1814" w:rsidRDefault="00404BD8" w:rsidP="00BE1814">
            <w:pPr>
              <w:pStyle w:val="Tablecontents"/>
            </w:pPr>
            <w:r>
              <w:t>18.0469</w:t>
            </w:r>
          </w:p>
        </w:tc>
        <w:tc>
          <w:tcPr>
            <w:tcW w:w="1260" w:type="dxa"/>
            <w:tcBorders>
              <w:top w:val="nil"/>
            </w:tcBorders>
          </w:tcPr>
          <w:p w:rsidR="00BE1814" w:rsidRDefault="00404BD8" w:rsidP="00404BD8">
            <w:pPr>
              <w:pStyle w:val="Tablecontents"/>
            </w:pPr>
            <w:r>
              <w:t>43.13%</w:t>
            </w:r>
          </w:p>
        </w:tc>
        <w:tc>
          <w:tcPr>
            <w:tcW w:w="1278" w:type="dxa"/>
            <w:tcBorders>
              <w:top w:val="nil"/>
            </w:tcBorders>
          </w:tcPr>
          <w:p w:rsidR="00BE1814" w:rsidRDefault="00404BD8" w:rsidP="00404BD8">
            <w:pPr>
              <w:pStyle w:val="Tablecontents"/>
            </w:pPr>
            <w:r>
              <w:t>30.63%</w:t>
            </w:r>
          </w:p>
        </w:tc>
      </w:tr>
    </w:tbl>
    <w:p w:rsidR="00BE1814" w:rsidRPr="005003D2" w:rsidRDefault="00BE1814" w:rsidP="005003D2">
      <w:pPr>
        <w:sectPr w:rsidR="00BE1814" w:rsidRPr="005003D2" w:rsidSect="00501F3E">
          <w:pgSz w:w="12240" w:h="15840"/>
          <w:pgMar w:top="1440" w:right="1440" w:bottom="1440" w:left="2160" w:header="1440" w:footer="1440" w:gutter="0"/>
          <w:cols w:space="720"/>
          <w:titlePg/>
          <w:docGrid w:linePitch="360"/>
        </w:sectPr>
      </w:pPr>
    </w:p>
    <w:p w:rsidR="00242297" w:rsidRDefault="00242297" w:rsidP="00242297">
      <w:pPr>
        <w:jc w:val="center"/>
      </w:pPr>
      <w:bookmarkStart w:id="38" w:name="_Ref421075951"/>
      <w:r>
        <w:lastRenderedPageBreak/>
        <w:t>CHAPTER VII</w:t>
      </w:r>
    </w:p>
    <w:p w:rsidR="00242297" w:rsidRDefault="00242297" w:rsidP="00326FE2">
      <w:pPr>
        <w:pStyle w:val="Heading1"/>
        <w:rPr>
          <w:rFonts w:cs="Times New Roman"/>
        </w:rPr>
      </w:pPr>
      <w:bookmarkStart w:id="39" w:name="_Ref421137956"/>
      <w:r>
        <w:rPr>
          <w:rFonts w:cs="Times New Roman"/>
        </w:rPr>
        <w:t>Discussion</w:t>
      </w:r>
      <w:bookmarkEnd w:id="39"/>
    </w:p>
    <w:p w:rsidR="00242297" w:rsidRPr="00C61CEF" w:rsidRDefault="00242297" w:rsidP="00242297">
      <w:r>
        <w:t>The validity of modeling results was evaluated by the none-valid and non-normal proportions. These measures both varied by window size, so windowing could be used to improve them. For the datasets and windowing parameters used, the none-valid proportions were between 2% and 1</w:t>
      </w:r>
      <w:r w:rsidR="005E2DD2">
        <w:t>3</w:t>
      </w:r>
      <w:r>
        <w:t xml:space="preserve">%, and the non-normal proportions were between </w:t>
      </w:r>
      <w:r w:rsidR="005E2DD2">
        <w:t>0</w:t>
      </w:r>
      <w:r>
        <w:t xml:space="preserve">% and </w:t>
      </w:r>
      <w:r w:rsidR="005E2DD2">
        <w:t>1</w:t>
      </w:r>
      <w:r>
        <w:t xml:space="preserve">5%. </w:t>
      </w:r>
      <w:r w:rsidR="00711A3A">
        <w:t xml:space="preserve">Together, these proportions represent the risk that for any given sample window there will be no </w:t>
      </w:r>
      <w:r w:rsidR="00D7065B">
        <w:t xml:space="preserve">valid course </w:t>
      </w:r>
      <w:r w:rsidR="00711A3A">
        <w:t xml:space="preserve">for making </w:t>
      </w:r>
      <w:r w:rsidR="00D7065B">
        <w:t xml:space="preserve">a </w:t>
      </w:r>
      <w:r w:rsidR="00711A3A">
        <w:t>prediction.</w:t>
      </w:r>
    </w:p>
    <w:p w:rsidR="00242297" w:rsidRDefault="00242297" w:rsidP="00242297">
      <w:r>
        <w:t xml:space="preserve">The accuracy of model predictions was evaluated with RMSE and in-interval proportion. These measures both varied by window size, so windowing could be used to improve them. For the datasets and windowing parameters used, the in-interval proportions at a 90% prediction interval were between </w:t>
      </w:r>
      <w:r w:rsidR="00A26A9A">
        <w:t>36</w:t>
      </w:r>
      <w:r>
        <w:t>% and 5</w:t>
      </w:r>
      <w:r w:rsidR="00A26A9A">
        <w:t>4</w:t>
      </w:r>
      <w:r>
        <w:t xml:space="preserve">%, and the in-interval proportions at a 75% prediction interval were between </w:t>
      </w:r>
      <w:r w:rsidR="00A26A9A">
        <w:t>27</w:t>
      </w:r>
      <w:r>
        <w:t>% and 46%.</w:t>
      </w:r>
    </w:p>
    <w:p w:rsidR="00242297" w:rsidRPr="00242297" w:rsidRDefault="0087140A" w:rsidP="005F7711">
      <w:r>
        <w:t>E</w:t>
      </w:r>
      <w:r w:rsidR="00242297">
        <w:t xml:space="preserve">valuating a dataset with a sliding window does </w:t>
      </w:r>
      <w:r>
        <w:t xml:space="preserve">not only </w:t>
      </w:r>
      <w:r w:rsidR="00242297">
        <w:t xml:space="preserve">provide control over validity and accuracy, it also conveys a picture of how a model can generally be expected to perform for any given window in the future. In the cases where the none-valid and non-normal proportions were quite low, this would lead to an expectation that for any given window in the future, there will likely be a valid model available, having normal residuals. Since the in-interval proportions were often far below the level of their prediction intervals, this would lead to an expectation that in many cases a model prediction would not be within the prediction interval. Such an expectation might </w:t>
      </w:r>
      <w:r w:rsidR="00242297">
        <w:lastRenderedPageBreak/>
        <w:t>discourage the model’s use for defect prediction. On the other hand, if a low RMSE value is obtained, the model may still be considered useful for defect prediction.</w:t>
      </w:r>
    </w:p>
    <w:p w:rsidR="005F7711" w:rsidRDefault="005F7711" w:rsidP="00326FE2">
      <w:pPr>
        <w:pStyle w:val="Heading1"/>
        <w:rPr>
          <w:rFonts w:cs="Times New Roman"/>
        </w:rPr>
        <w:sectPr w:rsidR="005F7711" w:rsidSect="00501F3E">
          <w:pgSz w:w="12240" w:h="15840"/>
          <w:pgMar w:top="1440" w:right="1440" w:bottom="1440" w:left="2160" w:header="1440" w:footer="1440" w:gutter="0"/>
          <w:cols w:space="720"/>
          <w:titlePg/>
          <w:docGrid w:linePitch="360"/>
        </w:sectPr>
      </w:pPr>
    </w:p>
    <w:p w:rsidR="00DC6DBF" w:rsidRDefault="00DC6DBF" w:rsidP="00DC6DBF">
      <w:pPr>
        <w:jc w:val="center"/>
      </w:pPr>
      <w:r>
        <w:lastRenderedPageBreak/>
        <w:t>CHAPTER VIII</w:t>
      </w:r>
    </w:p>
    <w:p w:rsidR="00DC6DBF" w:rsidRDefault="00DC6DBF" w:rsidP="00DC6DBF">
      <w:pPr>
        <w:pStyle w:val="Heading1"/>
        <w:rPr>
          <w:rFonts w:cs="Times New Roman"/>
        </w:rPr>
      </w:pPr>
      <w:bookmarkStart w:id="40" w:name="_Ref421246754"/>
      <w:r>
        <w:rPr>
          <w:rFonts w:cs="Times New Roman"/>
        </w:rPr>
        <w:t>Threats to Validity</w:t>
      </w:r>
      <w:bookmarkEnd w:id="40"/>
    </w:p>
    <w:p w:rsidR="00D449BB" w:rsidRPr="00DA2665" w:rsidRDefault="00DA2665" w:rsidP="00DA2665">
      <w:pPr>
        <w:rPr>
          <w:i/>
        </w:rPr>
      </w:pPr>
      <w:r>
        <w:t xml:space="preserve">The historical data used to form models and make predictions is taken from actual software projects’ issue tracking systems. </w:t>
      </w:r>
      <w:r w:rsidR="00D449BB">
        <w:t xml:space="preserve">Though the data exists independently from the work of this thesis, </w:t>
      </w:r>
      <w:r w:rsidR="00AB13A8">
        <w:t xml:space="preserve">there are still potential threats to the </w:t>
      </w:r>
      <w:r w:rsidR="005318FA">
        <w:t xml:space="preserve">validity of the </w:t>
      </w:r>
      <w:r w:rsidR="00AB13A8">
        <w:t>thesis results which may be due to: the way data was originally recorded in the issue tracking system</w:t>
      </w:r>
      <w:r w:rsidR="00D449BB">
        <w:t xml:space="preserve">, the </w:t>
      </w:r>
      <w:r w:rsidR="00AB13A8">
        <w:t>way data was treated before use in modeling</w:t>
      </w:r>
      <w:r>
        <w:t xml:space="preserve">, as well as the relationships that are assumed to exist between the </w:t>
      </w:r>
      <w:r w:rsidR="00AB13A8">
        <w:t xml:space="preserve">data </w:t>
      </w:r>
      <w:r>
        <w:t>variables</w:t>
      </w:r>
      <w:r w:rsidR="00AB13A8">
        <w:t xml:space="preserve">. </w:t>
      </w:r>
      <w:r w:rsidR="005318FA">
        <w:t xml:space="preserve">In the following sections, potential threats to </w:t>
      </w:r>
      <w:r w:rsidR="00587985">
        <w:t xml:space="preserve">internal </w:t>
      </w:r>
      <w:r w:rsidR="005318FA">
        <w:t xml:space="preserve">validity </w:t>
      </w:r>
      <w:r w:rsidR="00587985">
        <w:t xml:space="preserve">and external validity are </w:t>
      </w:r>
      <w:r w:rsidR="005318FA">
        <w:t xml:space="preserve">identified </w:t>
      </w:r>
      <w:r w:rsidR="00587985">
        <w:t xml:space="preserve">and </w:t>
      </w:r>
      <w:r w:rsidR="005318FA">
        <w:t>discussed.</w:t>
      </w:r>
      <w:r w:rsidR="00D449BB">
        <w:t xml:space="preserve"> </w:t>
      </w:r>
    </w:p>
    <w:p w:rsidR="00DC6DBF" w:rsidRDefault="007108BE" w:rsidP="007108BE">
      <w:pPr>
        <w:pStyle w:val="Heading2"/>
      </w:pPr>
      <w:r>
        <w:t>Internal Validity</w:t>
      </w:r>
    </w:p>
    <w:p w:rsidR="005318FA" w:rsidRDefault="005318FA" w:rsidP="00DA2665">
      <w:r>
        <w:t xml:space="preserve">Threats to internal validity serve to undermine the causal relationships that are assumed. </w:t>
      </w:r>
      <w:r w:rsidR="00D449BB">
        <w:t xml:space="preserve">Throughout this paper, </w:t>
      </w:r>
      <w:r w:rsidR="00D449BB">
        <w:rPr>
          <w:i/>
        </w:rPr>
        <w:t xml:space="preserve">bugs created </w:t>
      </w:r>
      <w:r w:rsidR="00AB13A8">
        <w:t>have</w:t>
      </w:r>
      <w:r w:rsidR="00D449BB">
        <w:t xml:space="preserve"> been held as a dependent variable, with </w:t>
      </w:r>
      <w:r w:rsidR="00D449BB">
        <w:rPr>
          <w:i/>
        </w:rPr>
        <w:t>improvements resolved</w:t>
      </w:r>
      <w:r w:rsidR="00D449BB">
        <w:t xml:space="preserve"> and </w:t>
      </w:r>
      <w:r w:rsidR="00D449BB">
        <w:rPr>
          <w:i/>
        </w:rPr>
        <w:t>features resolved</w:t>
      </w:r>
      <w:r w:rsidR="00D449BB">
        <w:t xml:space="preserve"> being held as independent variables. </w:t>
      </w:r>
      <w:r>
        <w:t>It is also assumed that there exists some causality between the independent variables and the dependent variable. Several threats to this assumption are discussed next.</w:t>
      </w:r>
    </w:p>
    <w:p w:rsidR="005318FA" w:rsidRDefault="005318FA" w:rsidP="005318FA">
      <w:pPr>
        <w:pStyle w:val="Heading3"/>
      </w:pPr>
      <w:r>
        <w:t>Ambiguous Temporal Precedence</w:t>
      </w:r>
    </w:p>
    <w:p w:rsidR="00587985" w:rsidRDefault="005318FA" w:rsidP="00B903D7">
      <w:pPr>
        <w:rPr>
          <w:i/>
          <w:iCs/>
          <w:spacing w:val="5"/>
          <w:szCs w:val="26"/>
        </w:rPr>
      </w:pPr>
      <w:r>
        <w:t xml:space="preserve">The threat of ambiguous temporal precedence exists when it is not clear that one variable </w:t>
      </w:r>
      <w:r w:rsidR="004264A4">
        <w:t xml:space="preserve">only </w:t>
      </w:r>
      <w:r>
        <w:t xml:space="preserve">occurs </w:t>
      </w:r>
      <w:r w:rsidR="004264A4">
        <w:t xml:space="preserve">before another. </w:t>
      </w:r>
      <w:r w:rsidR="00B903D7">
        <w:t xml:space="preserve">Using the chosen model structure, the resolution of features and improvement s should occur before bugs are reported. But through </w:t>
      </w:r>
      <w:r w:rsidR="00B92BC6">
        <w:t xml:space="preserve">visual inspection of the available time series data, it was </w:t>
      </w:r>
      <w:r w:rsidR="00B903D7">
        <w:t xml:space="preserve">such a temporal precedence was not clear. This </w:t>
      </w:r>
      <w:r w:rsidR="00B92BC6">
        <w:t>confirms that internal validity is threatened by ambiguous temporal precedence.</w:t>
      </w:r>
      <w:r w:rsidR="00587985">
        <w:br w:type="page"/>
      </w:r>
    </w:p>
    <w:p w:rsidR="004264A4" w:rsidRDefault="004264A4" w:rsidP="004264A4">
      <w:pPr>
        <w:pStyle w:val="Heading3"/>
      </w:pPr>
      <w:r>
        <w:lastRenderedPageBreak/>
        <w:t>Confounding</w:t>
      </w:r>
    </w:p>
    <w:p w:rsidR="004264A4" w:rsidRDefault="008B1ECD" w:rsidP="004264A4">
      <w:r>
        <w:t xml:space="preserve">Confounding may arise due to the existence of </w:t>
      </w:r>
      <w:r w:rsidR="00E3758C">
        <w:t xml:space="preserve">an </w:t>
      </w:r>
      <w:r>
        <w:t xml:space="preserve">additional variable </w:t>
      </w:r>
      <w:r w:rsidR="00E3758C">
        <w:t xml:space="preserve">which affects the dependent variable, and </w:t>
      </w:r>
      <w:r>
        <w:t xml:space="preserve">whose behavior is related to that of an independent variable. </w:t>
      </w:r>
      <w:r w:rsidR="00FA6F0F">
        <w:t xml:space="preserve">The software development process is hugely complicated, both in the number of actors and in the ways that an actor can participate in the process. Because the thesis work relies only on data from an issue tracking system, there are likely other variables which may play into the creation of software defects. </w:t>
      </w:r>
      <w:r w:rsidR="00704B80">
        <w:t xml:space="preserve">The existence of unmeasured or unconsidered variables </w:t>
      </w:r>
      <w:r w:rsidR="00E3758C">
        <w:t>makes confounding a definite, but also probably inevitable, threat to internal validity.</w:t>
      </w:r>
    </w:p>
    <w:p w:rsidR="00E3758C" w:rsidRDefault="00E3758C" w:rsidP="00E3758C">
      <w:pPr>
        <w:pStyle w:val="Heading3"/>
      </w:pPr>
      <w:bookmarkStart w:id="41" w:name="_Ref421723863"/>
      <w:r>
        <w:t>History</w:t>
      </w:r>
      <w:bookmarkEnd w:id="41"/>
    </w:p>
    <w:p w:rsidR="00540FAA" w:rsidRDefault="00704B80" w:rsidP="00587985">
      <w:pPr>
        <w:rPr>
          <w:szCs w:val="28"/>
        </w:rPr>
      </w:pPr>
      <w:r>
        <w:t xml:space="preserve">The effects of external events, outside of the scope of software development, may contribute to the behavior of the dependent variable. For example, team attrition, team reorganization, and negative quality reports may all affect current and future development activities. With such large changes, development teams may be forced to change focus in the areas of quality or functionality. Such changes may disrupt historical behavioral patterns and relationships between variables. This threat to validity is </w:t>
      </w:r>
      <w:r w:rsidR="00DE1D0A">
        <w:t>perhaps unavoidable in long-term consideration of historical data. The approach taken to counter this threat to validity is to window data such that models are less exposed to structural changes.</w:t>
      </w:r>
      <w:r w:rsidR="00540FAA">
        <w:br w:type="page"/>
      </w:r>
    </w:p>
    <w:p w:rsidR="007108BE" w:rsidRDefault="007108BE" w:rsidP="007108BE">
      <w:pPr>
        <w:pStyle w:val="Heading2"/>
      </w:pPr>
      <w:r>
        <w:lastRenderedPageBreak/>
        <w:t>External Validity</w:t>
      </w:r>
    </w:p>
    <w:p w:rsidR="008A6A17" w:rsidRDefault="004C4239" w:rsidP="008A6A17">
      <w:r>
        <w:t>The type of generalizability that is sought for in this thesis work is two-fold: generalizability across software projects and generalizability across time windows. Threats to these types are discussed in the next sections.</w:t>
      </w:r>
    </w:p>
    <w:p w:rsidR="004C4239" w:rsidRDefault="00DC5261" w:rsidP="004C4239">
      <w:pPr>
        <w:pStyle w:val="Heading3"/>
      </w:pPr>
      <w:r>
        <w:t>Generalizability across Software Projects</w:t>
      </w:r>
    </w:p>
    <w:p w:rsidR="00DC5261" w:rsidRPr="00DC5261" w:rsidRDefault="00DC5261" w:rsidP="00DC5261">
      <w:r>
        <w:t>For results to be generalizable across software projects, they must be inferred from many datasets. So far only four datasets have been used. This small number of datasets limits how well the results can be generalized</w:t>
      </w:r>
      <w:r w:rsidR="006E0706">
        <w:t xml:space="preserve"> to other software projects. Also, </w:t>
      </w:r>
      <w:r w:rsidR="00E41C3D">
        <w:t>by design the selected projects were all open source. This makes the datasets and project information available to all researchers, but might also threaten the generalizability to projects that are not open source.</w:t>
      </w:r>
    </w:p>
    <w:p w:rsidR="00DC5261" w:rsidRPr="008A6A17" w:rsidRDefault="00DC5261" w:rsidP="00DC5261">
      <w:pPr>
        <w:pStyle w:val="Heading3"/>
      </w:pPr>
      <w:r>
        <w:t>Generalizability across Time Windows</w:t>
      </w:r>
    </w:p>
    <w:p w:rsidR="00DC5261" w:rsidRPr="00DC5261" w:rsidRDefault="006E0706" w:rsidP="00DC5261">
      <w:r>
        <w:t>For a particular</w:t>
      </w:r>
      <w:r w:rsidR="009206D1">
        <w:t xml:space="preserve"> project dataset, </w:t>
      </w:r>
      <w:r w:rsidR="00365F03">
        <w:t xml:space="preserve">results will vary for each of the time windows. To provide a result that can be generalized across time windows within the data set, a sliding window is applied over the entire dataset and several </w:t>
      </w:r>
      <w:r w:rsidR="00A159C1">
        <w:t xml:space="preserve">measurements </w:t>
      </w:r>
      <w:r w:rsidR="00365F03">
        <w:t xml:space="preserve">are </w:t>
      </w:r>
      <w:r w:rsidR="00A159C1">
        <w:t>obtained</w:t>
      </w:r>
      <w:r w:rsidR="00365F03">
        <w:t>.</w:t>
      </w:r>
      <w:r w:rsidR="00A159C1">
        <w:t xml:space="preserve"> These measurements are proportions that indicate how </w:t>
      </w:r>
      <w:r w:rsidR="00B11A5C">
        <w:t xml:space="preserve">probable it is that any given time window will produce a valid, accurate model. Additionally, the distribution of forecast errors across time windows is presented for each dataset, to characterize the probability of obtaining any given </w:t>
      </w:r>
      <w:r w:rsidR="00124AA8">
        <w:t xml:space="preserve">range of </w:t>
      </w:r>
      <w:r w:rsidR="00B11A5C">
        <w:t>forecast error.</w:t>
      </w:r>
    </w:p>
    <w:p w:rsidR="00540FAA" w:rsidRDefault="00540FAA">
      <w:pPr>
        <w:spacing w:after="200" w:line="276" w:lineRule="auto"/>
        <w:ind w:firstLine="0"/>
        <w:rPr>
          <w:szCs w:val="28"/>
        </w:rPr>
      </w:pPr>
      <w:r>
        <w:br w:type="page"/>
      </w:r>
    </w:p>
    <w:p w:rsidR="005F7711" w:rsidRDefault="005F7711" w:rsidP="005F7711">
      <w:pPr>
        <w:jc w:val="center"/>
      </w:pPr>
      <w:r>
        <w:lastRenderedPageBreak/>
        <w:t xml:space="preserve">CHAPTER </w:t>
      </w:r>
      <w:r w:rsidR="00DC6DBF">
        <w:t>IX</w:t>
      </w:r>
    </w:p>
    <w:p w:rsidR="00326FE2" w:rsidRDefault="00C7758D" w:rsidP="00326FE2">
      <w:pPr>
        <w:pStyle w:val="Heading1"/>
        <w:rPr>
          <w:rFonts w:cs="Times New Roman"/>
        </w:rPr>
      </w:pPr>
      <w:bookmarkStart w:id="42" w:name="_Ref421138363"/>
      <w:r>
        <w:rPr>
          <w:rFonts w:cs="Times New Roman"/>
        </w:rPr>
        <w:t>Future Work</w:t>
      </w:r>
      <w:bookmarkEnd w:id="35"/>
      <w:bookmarkEnd w:id="38"/>
      <w:bookmarkEnd w:id="42"/>
    </w:p>
    <w:p w:rsidR="00E378FB" w:rsidRDefault="00E378FB" w:rsidP="007C5B9C">
      <w:r>
        <w:t>To improve on the methods presented so far</w:t>
      </w:r>
      <w:r w:rsidR="00D011F2">
        <w:t xml:space="preserve">, </w:t>
      </w:r>
      <w:r w:rsidR="004166EF">
        <w:t>a modification</w:t>
      </w:r>
      <w:r w:rsidR="00D011F2">
        <w:t xml:space="preserve"> to the </w:t>
      </w:r>
      <w:r w:rsidR="004D5BEA">
        <w:t xml:space="preserve">current </w:t>
      </w:r>
      <w:r w:rsidR="00D011F2">
        <w:t xml:space="preserve">methods </w:t>
      </w:r>
      <w:r w:rsidR="004166EF">
        <w:t xml:space="preserve">is </w:t>
      </w:r>
      <w:r w:rsidR="004D5BEA">
        <w:t>mentioned: excluding time windows that contain outliers.</w:t>
      </w:r>
      <w:r>
        <w:t xml:space="preserve"> </w:t>
      </w:r>
      <w:r w:rsidR="00D011F2">
        <w:t xml:space="preserve">Additionally, </w:t>
      </w:r>
      <w:r>
        <w:t xml:space="preserve">two lines of potential future research are </w:t>
      </w:r>
      <w:r w:rsidR="00EF5E57">
        <w:t>proposed</w:t>
      </w:r>
      <w:r>
        <w:t xml:space="preserve">: </w:t>
      </w:r>
      <w:r w:rsidR="00EF5E57">
        <w:t xml:space="preserve">modeling with </w:t>
      </w:r>
      <w:proofErr w:type="spellStart"/>
      <w:r w:rsidR="00EF5E57">
        <w:t>undifferenced</w:t>
      </w:r>
      <w:proofErr w:type="spellEnd"/>
      <w:r w:rsidR="00EF5E57">
        <w:t xml:space="preserve"> data u</w:t>
      </w:r>
      <w:r w:rsidR="004D5BEA">
        <w:t>sing birth-death process models</w:t>
      </w:r>
      <w:r w:rsidR="00EF5E57">
        <w:t xml:space="preserve"> and </w:t>
      </w:r>
      <w:r w:rsidR="00E07059">
        <w:t xml:space="preserve">making use of </w:t>
      </w:r>
      <w:r w:rsidR="00CE573F">
        <w:t>change management data</w:t>
      </w:r>
      <w:r w:rsidR="00E07059">
        <w:t xml:space="preserve"> in a time series model.</w:t>
      </w:r>
    </w:p>
    <w:p w:rsidR="00A909EB" w:rsidRDefault="004035F7" w:rsidP="00A909EB">
      <w:pPr>
        <w:pStyle w:val="Heading2"/>
      </w:pPr>
      <w:r>
        <w:t>Exclusion of Outliers</w:t>
      </w:r>
    </w:p>
    <w:p w:rsidR="00A909EB" w:rsidRDefault="004035F7" w:rsidP="00A909EB">
      <w:r>
        <w:t>With each dataset, a distribution of the forecast errors was shown as a histogram.</w:t>
      </w:r>
      <w:r w:rsidR="00F35F6A">
        <w:t xml:space="preserve"> T</w:t>
      </w:r>
      <w:r>
        <w:t>here appear</w:t>
      </w:r>
      <w:r w:rsidR="00F35F6A">
        <w:t>s</w:t>
      </w:r>
      <w:r>
        <w:t xml:space="preserve"> to be one or more outlier</w:t>
      </w:r>
      <w:r w:rsidR="00F35F6A">
        <w:t>s</w:t>
      </w:r>
      <w:r>
        <w:t xml:space="preserve"> present in each</w:t>
      </w:r>
      <w:r w:rsidR="00F35F6A">
        <w:t xml:space="preserve"> of these histograms. The presence of an outlier may indicate that a time window contains data whose behavior significantly deviates from the rest of the time series. Such deviations could be caused by </w:t>
      </w:r>
      <w:r w:rsidR="00153870">
        <w:t xml:space="preserve">unaccounted-for </w:t>
      </w:r>
      <w:r w:rsidR="00F35F6A">
        <w:t xml:space="preserve">externalities, as is suggested in the </w:t>
      </w:r>
      <w:r w:rsidR="00F35F6A">
        <w:fldChar w:fldCharType="begin"/>
      </w:r>
      <w:r w:rsidR="00F35F6A">
        <w:instrText xml:space="preserve"> REF _Ref421723863 \h </w:instrText>
      </w:r>
      <w:r w:rsidR="00F35F6A">
        <w:fldChar w:fldCharType="separate"/>
      </w:r>
      <w:r w:rsidR="00176D7C">
        <w:t>History</w:t>
      </w:r>
      <w:r w:rsidR="00F35F6A">
        <w:fldChar w:fldCharType="end"/>
      </w:r>
      <w:r w:rsidR="00F35F6A">
        <w:t xml:space="preserve"> subsection from the </w:t>
      </w:r>
      <w:r w:rsidR="00F35F6A">
        <w:fldChar w:fldCharType="begin"/>
      </w:r>
      <w:r w:rsidR="00F35F6A">
        <w:instrText xml:space="preserve"> REF _Ref421246754 \h </w:instrText>
      </w:r>
      <w:r w:rsidR="00F35F6A">
        <w:fldChar w:fldCharType="separate"/>
      </w:r>
      <w:r w:rsidR="00176D7C">
        <w:rPr>
          <w:rFonts w:cs="Times New Roman"/>
        </w:rPr>
        <w:t>Threats to Validity</w:t>
      </w:r>
      <w:r w:rsidR="00F35F6A">
        <w:fldChar w:fldCharType="end"/>
      </w:r>
      <w:r w:rsidR="00F35F6A">
        <w:t xml:space="preserve"> chapter.</w:t>
      </w:r>
      <w:r w:rsidR="00153870">
        <w:t xml:space="preserve"> Because such externalities would not be accounted for by the model, it would be desirable to prevent their influence from confounding any time series model under consideration. The presence of outliers in the forecast error distribution can be </w:t>
      </w:r>
      <w:r w:rsidR="004D5D1D">
        <w:t xml:space="preserve">established </w:t>
      </w:r>
      <w:r w:rsidR="00153870">
        <w:t xml:space="preserve">by </w:t>
      </w:r>
      <w:r w:rsidR="004D5D1D">
        <w:t>statistical testing. Once a window is identified as containing an outlier, it may be necessary to exclude all samples in that window from the sliding window process. Or, a detailed inspection of the time series may reveal which portion of the data should be excluded.</w:t>
      </w:r>
    </w:p>
    <w:p w:rsidR="00BE30A7" w:rsidRDefault="00BE30A7" w:rsidP="00A909EB">
      <w:r>
        <w:lastRenderedPageBreak/>
        <w:t xml:space="preserve">For the datasets with the worst results, NetBeans </w:t>
      </w:r>
      <w:r>
        <w:rPr>
          <w:i/>
        </w:rPr>
        <w:t>java</w:t>
      </w:r>
      <w:r>
        <w:t xml:space="preserve">, a large outlier was present in the sliding window forecast errors. These errors are shown </w:t>
      </w:r>
      <w:r w:rsidR="004321E9">
        <w:t xml:space="preserve">by window </w:t>
      </w:r>
      <w:r>
        <w:t xml:space="preserve">in </w:t>
      </w:r>
      <w:r w:rsidR="004321E9">
        <w:fldChar w:fldCharType="begin"/>
      </w:r>
      <w:r w:rsidR="004321E9">
        <w:instrText xml:space="preserve"> REF _Ref422203013 \h </w:instrText>
      </w:r>
      <w:r w:rsidR="004321E9">
        <w:fldChar w:fldCharType="separate"/>
      </w:r>
      <w:r w:rsidR="00176D7C">
        <w:t xml:space="preserve">Figure </w:t>
      </w:r>
      <w:r w:rsidR="00176D7C">
        <w:rPr>
          <w:noProof/>
        </w:rPr>
        <w:t>20</w:t>
      </w:r>
      <w:r w:rsidR="004321E9">
        <w:fldChar w:fldCharType="end"/>
      </w:r>
      <w:r w:rsidR="004321E9">
        <w:t>, revealing the location of the outlier at</w:t>
      </w:r>
      <w:r>
        <w:t xml:space="preserve"> window 43</w:t>
      </w:r>
      <w:r w:rsidR="004321E9">
        <w:t xml:space="preserve">, which includes samples 43 through 72. </w:t>
      </w:r>
    </w:p>
    <w:p w:rsidR="004321E9" w:rsidRDefault="004321E9" w:rsidP="004321E9">
      <w:pPr>
        <w:keepNext/>
        <w:ind w:firstLine="0"/>
        <w:jc w:val="center"/>
      </w:pPr>
      <w:r>
        <w:rPr>
          <w:noProof/>
        </w:rPr>
        <w:drawing>
          <wp:inline distT="0" distB="0" distL="0" distR="0" wp14:anchorId="2761E560" wp14:editId="71A9683E">
            <wp:extent cx="4014216" cy="2487168"/>
            <wp:effectExtent l="0" t="0" r="0" b="0"/>
            <wp:docPr id="4" name="Picture 4" descr="C:\Users\James\Desktop\NetBeans_java_forecast_error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mes\Desktop\NetBeans_java_forecast_errors.eps"/>
                    <pic:cNvPicPr>
                      <a:picLocks noChangeAspect="1" noChangeArrowheads="1"/>
                    </pic:cNvPicPr>
                  </pic:nvPicPr>
                  <pic:blipFill rotWithShape="1">
                    <a:blip r:embed="rId34">
                      <a:extLst>
                        <a:ext uri="{28A0092B-C50C-407E-A947-70E740481C1C}">
                          <a14:useLocalDpi xmlns:a14="http://schemas.microsoft.com/office/drawing/2010/main" val="0"/>
                        </a:ext>
                      </a:extLst>
                    </a:blip>
                    <a:srcRect t="14370" b="3151"/>
                    <a:stretch/>
                  </pic:blipFill>
                  <pic:spPr bwMode="auto">
                    <a:xfrm>
                      <a:off x="0" y="0"/>
                      <a:ext cx="4014216" cy="2487168"/>
                    </a:xfrm>
                    <a:prstGeom prst="rect">
                      <a:avLst/>
                    </a:prstGeom>
                    <a:noFill/>
                    <a:ln>
                      <a:noFill/>
                    </a:ln>
                    <a:extLst>
                      <a:ext uri="{53640926-AAD7-44D8-BBD7-CCE9431645EC}">
                        <a14:shadowObscured xmlns:a14="http://schemas.microsoft.com/office/drawing/2010/main"/>
                      </a:ext>
                    </a:extLst>
                  </pic:spPr>
                </pic:pic>
              </a:graphicData>
            </a:graphic>
          </wp:inline>
        </w:drawing>
      </w:r>
    </w:p>
    <w:p w:rsidR="00BE30A7" w:rsidRPr="00BE30A7" w:rsidRDefault="004321E9" w:rsidP="004321E9">
      <w:pPr>
        <w:pStyle w:val="Caption"/>
        <w:jc w:val="center"/>
      </w:pPr>
      <w:bookmarkStart w:id="43" w:name="_Ref422203013"/>
      <w:r>
        <w:t xml:space="preserve">Figure </w:t>
      </w:r>
      <w:fldSimple w:instr=" SEQ Figure \* ARABIC ">
        <w:r w:rsidR="00176D7C">
          <w:rPr>
            <w:noProof/>
          </w:rPr>
          <w:t>20</w:t>
        </w:r>
      </w:fldSimple>
      <w:bookmarkEnd w:id="43"/>
      <w:r>
        <w:tab/>
        <w:t>Forecast errors by window reveal the location of an outlier.</w:t>
      </w:r>
    </w:p>
    <w:p w:rsidR="004321E9" w:rsidRDefault="004321E9" w:rsidP="004321E9">
      <w:r>
        <w:t>When the sliding window method is applied to samples after this window, starting at sample 73, the results improved over those obtained using the entire sample range</w:t>
      </w:r>
      <w:r w:rsidR="00CF63B0">
        <w:t xml:space="preserve">, suggesting that outlier occurrence may provide good guidance for which </w:t>
      </w:r>
      <w:r w:rsidR="00D900A6">
        <w:t xml:space="preserve">portion of the </w:t>
      </w:r>
      <w:r w:rsidR="00CF63B0">
        <w:t xml:space="preserve">sample range </w:t>
      </w:r>
      <w:r w:rsidR="00D900A6">
        <w:t>is usable for modeling</w:t>
      </w:r>
      <w:r w:rsidR="00CF63B0">
        <w:t xml:space="preserve">. </w:t>
      </w:r>
      <w:r>
        <w:t xml:space="preserve">A comparison of </w:t>
      </w:r>
      <w:r w:rsidR="00CF63B0">
        <w:t xml:space="preserve">the full and restricted </w:t>
      </w:r>
      <w:r>
        <w:t xml:space="preserve">results </w:t>
      </w:r>
      <w:r w:rsidR="00CF63B0">
        <w:t xml:space="preserve">is </w:t>
      </w:r>
      <w:r>
        <w:t xml:space="preserve">shown in </w:t>
      </w:r>
      <w:r w:rsidR="00CF63B0">
        <w:fldChar w:fldCharType="begin"/>
      </w:r>
      <w:r w:rsidR="00CF63B0">
        <w:instrText xml:space="preserve"> REF _Ref422203869 \h </w:instrText>
      </w:r>
      <w:r w:rsidR="00CF63B0">
        <w:fldChar w:fldCharType="separate"/>
      </w:r>
      <w:r w:rsidR="00176D7C">
        <w:t xml:space="preserve">Table </w:t>
      </w:r>
      <w:r w:rsidR="00176D7C">
        <w:rPr>
          <w:noProof/>
        </w:rPr>
        <w:t>6</w:t>
      </w:r>
      <w:r w:rsidR="00CF63B0">
        <w:fldChar w:fldCharType="end"/>
      </w:r>
      <w:r>
        <w:t xml:space="preserve">. </w:t>
      </w:r>
    </w:p>
    <w:p w:rsidR="00CF63B0" w:rsidRDefault="00CF63B0" w:rsidP="00CF63B0">
      <w:pPr>
        <w:pStyle w:val="Caption"/>
        <w:keepNext/>
      </w:pPr>
      <w:bookmarkStart w:id="44" w:name="_Ref422203869"/>
      <w:bookmarkStart w:id="45" w:name="_Ref422203865"/>
      <w:r>
        <w:t xml:space="preserve">Table </w:t>
      </w:r>
      <w:fldSimple w:instr=" SEQ Table \* ARABIC ">
        <w:r w:rsidR="00176D7C">
          <w:rPr>
            <w:noProof/>
          </w:rPr>
          <w:t>6</w:t>
        </w:r>
      </w:fldSimple>
      <w:bookmarkEnd w:id="44"/>
      <w:r>
        <w:tab/>
      </w:r>
      <w:r w:rsidRPr="00AC2DF2">
        <w:t xml:space="preserve">Comparison of NetBeans java results from full sample range and restricted sample range (beginning after window where outlier </w:t>
      </w:r>
      <w:proofErr w:type="spellStart"/>
      <w:r w:rsidRPr="00AC2DF2">
        <w:t>occured</w:t>
      </w:r>
      <w:proofErr w:type="spellEnd"/>
      <w:r w:rsidRPr="00AC2DF2">
        <w:t>).</w:t>
      </w:r>
      <w:bookmarkEnd w:id="45"/>
    </w:p>
    <w:tbl>
      <w:tblPr>
        <w:tblStyle w:val="TableGrid"/>
        <w:tblW w:w="0" w:type="auto"/>
        <w:tblBorders>
          <w:left w:val="none" w:sz="0" w:space="0" w:color="auto"/>
          <w:right w:val="none" w:sz="0" w:space="0" w:color="auto"/>
        </w:tblBorders>
        <w:tblLook w:val="04A0" w:firstRow="1" w:lastRow="0" w:firstColumn="1" w:lastColumn="0" w:noHBand="0" w:noVBand="1"/>
      </w:tblPr>
      <w:tblGrid>
        <w:gridCol w:w="1364"/>
        <w:gridCol w:w="1084"/>
        <w:gridCol w:w="1350"/>
        <w:gridCol w:w="1403"/>
        <w:gridCol w:w="1117"/>
        <w:gridCol w:w="1260"/>
        <w:gridCol w:w="1278"/>
      </w:tblGrid>
      <w:tr w:rsidR="009D7B6E" w:rsidTr="00053B50">
        <w:tc>
          <w:tcPr>
            <w:tcW w:w="1364" w:type="dxa"/>
            <w:vMerge w:val="restart"/>
            <w:vAlign w:val="bottom"/>
          </w:tcPr>
          <w:p w:rsidR="009D7B6E" w:rsidRDefault="009D7B6E" w:rsidP="00053B50">
            <w:pPr>
              <w:pStyle w:val="TableHeader"/>
            </w:pPr>
            <w:r>
              <w:t>Sample Range</w:t>
            </w:r>
          </w:p>
        </w:tc>
        <w:tc>
          <w:tcPr>
            <w:tcW w:w="1084" w:type="dxa"/>
            <w:vMerge w:val="restart"/>
            <w:vAlign w:val="bottom"/>
          </w:tcPr>
          <w:p w:rsidR="009D7B6E" w:rsidRDefault="009D7B6E" w:rsidP="00053B50">
            <w:pPr>
              <w:pStyle w:val="TableHeader"/>
            </w:pPr>
            <w:r>
              <w:t>Window Count</w:t>
            </w:r>
          </w:p>
        </w:tc>
        <w:tc>
          <w:tcPr>
            <w:tcW w:w="1350" w:type="dxa"/>
            <w:vMerge w:val="restart"/>
            <w:vAlign w:val="bottom"/>
          </w:tcPr>
          <w:p w:rsidR="009D7B6E" w:rsidRDefault="009D7B6E" w:rsidP="00053B50">
            <w:pPr>
              <w:pStyle w:val="TableHeader"/>
            </w:pPr>
            <w:r>
              <w:t>None-valid Proportion</w:t>
            </w:r>
          </w:p>
        </w:tc>
        <w:tc>
          <w:tcPr>
            <w:tcW w:w="1403" w:type="dxa"/>
            <w:vMerge w:val="restart"/>
            <w:vAlign w:val="bottom"/>
          </w:tcPr>
          <w:p w:rsidR="009D7B6E" w:rsidRDefault="009D7B6E" w:rsidP="00053B50">
            <w:pPr>
              <w:pStyle w:val="TableHeader"/>
            </w:pPr>
            <w:r>
              <w:t xml:space="preserve">Non-normal </w:t>
            </w:r>
            <w:proofErr w:type="spellStart"/>
            <w:r>
              <w:t>Proporation</w:t>
            </w:r>
            <w:proofErr w:type="spellEnd"/>
          </w:p>
        </w:tc>
        <w:tc>
          <w:tcPr>
            <w:tcW w:w="1117" w:type="dxa"/>
            <w:vMerge w:val="restart"/>
            <w:vAlign w:val="bottom"/>
          </w:tcPr>
          <w:p w:rsidR="009D7B6E" w:rsidRDefault="009D7B6E" w:rsidP="00053B50">
            <w:pPr>
              <w:pStyle w:val="TableHeader"/>
            </w:pPr>
            <w:r>
              <w:t>RMSE</w:t>
            </w:r>
          </w:p>
        </w:tc>
        <w:tc>
          <w:tcPr>
            <w:tcW w:w="2538" w:type="dxa"/>
            <w:gridSpan w:val="2"/>
            <w:vAlign w:val="bottom"/>
          </w:tcPr>
          <w:p w:rsidR="009D7B6E" w:rsidRDefault="009D7B6E" w:rsidP="00053B50">
            <w:pPr>
              <w:pStyle w:val="TableHeader"/>
            </w:pPr>
            <w:r>
              <w:t>In-interval Proportion</w:t>
            </w:r>
          </w:p>
        </w:tc>
      </w:tr>
      <w:tr w:rsidR="009D7B6E" w:rsidTr="00053B50">
        <w:tc>
          <w:tcPr>
            <w:tcW w:w="1364" w:type="dxa"/>
            <w:vMerge/>
            <w:tcBorders>
              <w:bottom w:val="single" w:sz="4" w:space="0" w:color="auto"/>
            </w:tcBorders>
            <w:vAlign w:val="bottom"/>
          </w:tcPr>
          <w:p w:rsidR="009D7B6E" w:rsidRDefault="009D7B6E" w:rsidP="00053B50">
            <w:pPr>
              <w:pStyle w:val="Tablecontents"/>
            </w:pPr>
          </w:p>
        </w:tc>
        <w:tc>
          <w:tcPr>
            <w:tcW w:w="1084" w:type="dxa"/>
            <w:vMerge/>
            <w:tcBorders>
              <w:bottom w:val="single" w:sz="4" w:space="0" w:color="auto"/>
            </w:tcBorders>
            <w:vAlign w:val="bottom"/>
          </w:tcPr>
          <w:p w:rsidR="009D7B6E" w:rsidRDefault="009D7B6E" w:rsidP="00053B50">
            <w:pPr>
              <w:pStyle w:val="Tablecontents"/>
            </w:pPr>
          </w:p>
        </w:tc>
        <w:tc>
          <w:tcPr>
            <w:tcW w:w="1350" w:type="dxa"/>
            <w:vMerge/>
            <w:tcBorders>
              <w:bottom w:val="single" w:sz="4" w:space="0" w:color="auto"/>
            </w:tcBorders>
            <w:vAlign w:val="bottom"/>
          </w:tcPr>
          <w:p w:rsidR="009D7B6E" w:rsidRDefault="009D7B6E" w:rsidP="00053B50">
            <w:pPr>
              <w:pStyle w:val="Tablecontents"/>
            </w:pPr>
          </w:p>
        </w:tc>
        <w:tc>
          <w:tcPr>
            <w:tcW w:w="1403" w:type="dxa"/>
            <w:vMerge/>
            <w:tcBorders>
              <w:bottom w:val="single" w:sz="4" w:space="0" w:color="auto"/>
            </w:tcBorders>
            <w:vAlign w:val="bottom"/>
          </w:tcPr>
          <w:p w:rsidR="009D7B6E" w:rsidRDefault="009D7B6E" w:rsidP="00053B50">
            <w:pPr>
              <w:pStyle w:val="Tablecontents"/>
            </w:pPr>
          </w:p>
        </w:tc>
        <w:tc>
          <w:tcPr>
            <w:tcW w:w="1117" w:type="dxa"/>
            <w:vMerge/>
            <w:tcBorders>
              <w:bottom w:val="single" w:sz="4" w:space="0" w:color="auto"/>
            </w:tcBorders>
            <w:vAlign w:val="bottom"/>
          </w:tcPr>
          <w:p w:rsidR="009D7B6E" w:rsidRDefault="009D7B6E" w:rsidP="00053B50">
            <w:pPr>
              <w:pStyle w:val="Tablecontents"/>
            </w:pPr>
          </w:p>
        </w:tc>
        <w:tc>
          <w:tcPr>
            <w:tcW w:w="1260" w:type="dxa"/>
            <w:tcBorders>
              <w:bottom w:val="single" w:sz="4" w:space="0" w:color="auto"/>
            </w:tcBorders>
            <w:vAlign w:val="bottom"/>
          </w:tcPr>
          <w:p w:rsidR="009D7B6E" w:rsidRDefault="009D7B6E" w:rsidP="00053B50">
            <w:pPr>
              <w:pStyle w:val="Tablecontents"/>
            </w:pPr>
            <w:r>
              <w:t>90% Conf.</w:t>
            </w:r>
          </w:p>
        </w:tc>
        <w:tc>
          <w:tcPr>
            <w:tcW w:w="1278" w:type="dxa"/>
            <w:tcBorders>
              <w:bottom w:val="single" w:sz="4" w:space="0" w:color="auto"/>
            </w:tcBorders>
            <w:vAlign w:val="bottom"/>
          </w:tcPr>
          <w:p w:rsidR="009D7B6E" w:rsidRDefault="009D7B6E" w:rsidP="00053B50">
            <w:pPr>
              <w:pStyle w:val="Tablecontents"/>
            </w:pPr>
            <w:r>
              <w:t>75% Conf.</w:t>
            </w:r>
          </w:p>
        </w:tc>
      </w:tr>
      <w:tr w:rsidR="009D7B6E" w:rsidTr="00053B50">
        <w:tc>
          <w:tcPr>
            <w:tcW w:w="1364" w:type="dxa"/>
            <w:tcBorders>
              <w:top w:val="nil"/>
              <w:bottom w:val="nil"/>
            </w:tcBorders>
          </w:tcPr>
          <w:p w:rsidR="009D7B6E" w:rsidRPr="00844E59" w:rsidRDefault="009D7B6E" w:rsidP="009D7B6E">
            <w:pPr>
              <w:pStyle w:val="Tablecontents"/>
              <w:rPr>
                <w:i/>
              </w:rPr>
            </w:pPr>
            <w:r>
              <w:t>Full</w:t>
            </w:r>
          </w:p>
        </w:tc>
        <w:tc>
          <w:tcPr>
            <w:tcW w:w="1084" w:type="dxa"/>
            <w:tcBorders>
              <w:top w:val="nil"/>
              <w:bottom w:val="nil"/>
            </w:tcBorders>
          </w:tcPr>
          <w:p w:rsidR="009D7B6E" w:rsidRDefault="009D7B6E" w:rsidP="00053B50">
            <w:pPr>
              <w:pStyle w:val="Tablecontents"/>
            </w:pPr>
            <w:r>
              <w:t>216</w:t>
            </w:r>
          </w:p>
        </w:tc>
        <w:tc>
          <w:tcPr>
            <w:tcW w:w="1350" w:type="dxa"/>
            <w:tcBorders>
              <w:top w:val="nil"/>
              <w:bottom w:val="nil"/>
            </w:tcBorders>
          </w:tcPr>
          <w:p w:rsidR="009D7B6E" w:rsidRDefault="009D7B6E" w:rsidP="00053B50">
            <w:pPr>
              <w:pStyle w:val="Tablecontents"/>
            </w:pPr>
            <w:r>
              <w:t>12.96%</w:t>
            </w:r>
          </w:p>
        </w:tc>
        <w:tc>
          <w:tcPr>
            <w:tcW w:w="1403" w:type="dxa"/>
            <w:tcBorders>
              <w:top w:val="nil"/>
              <w:bottom w:val="nil"/>
            </w:tcBorders>
          </w:tcPr>
          <w:p w:rsidR="009D7B6E" w:rsidRDefault="009D7B6E" w:rsidP="00053B50">
            <w:pPr>
              <w:pStyle w:val="Tablecontents"/>
            </w:pPr>
            <w:r>
              <w:t>14.89%</w:t>
            </w:r>
          </w:p>
        </w:tc>
        <w:tc>
          <w:tcPr>
            <w:tcW w:w="1117" w:type="dxa"/>
            <w:tcBorders>
              <w:top w:val="nil"/>
              <w:bottom w:val="nil"/>
            </w:tcBorders>
          </w:tcPr>
          <w:p w:rsidR="009D7B6E" w:rsidRDefault="009D7B6E" w:rsidP="00053B50">
            <w:pPr>
              <w:pStyle w:val="Tablecontents"/>
            </w:pPr>
            <w:r>
              <w:t>18.0469</w:t>
            </w:r>
          </w:p>
        </w:tc>
        <w:tc>
          <w:tcPr>
            <w:tcW w:w="1260" w:type="dxa"/>
            <w:tcBorders>
              <w:top w:val="nil"/>
              <w:bottom w:val="nil"/>
            </w:tcBorders>
          </w:tcPr>
          <w:p w:rsidR="009D7B6E" w:rsidRDefault="009D7B6E" w:rsidP="00053B50">
            <w:pPr>
              <w:pStyle w:val="Tablecontents"/>
            </w:pPr>
            <w:r>
              <w:t>43.13%</w:t>
            </w:r>
          </w:p>
        </w:tc>
        <w:tc>
          <w:tcPr>
            <w:tcW w:w="1278" w:type="dxa"/>
            <w:tcBorders>
              <w:top w:val="nil"/>
              <w:bottom w:val="nil"/>
            </w:tcBorders>
          </w:tcPr>
          <w:p w:rsidR="009D7B6E" w:rsidRDefault="009D7B6E" w:rsidP="00053B50">
            <w:pPr>
              <w:pStyle w:val="Tablecontents"/>
              <w:keepNext/>
            </w:pPr>
            <w:r>
              <w:t>30.63%</w:t>
            </w:r>
          </w:p>
        </w:tc>
      </w:tr>
      <w:tr w:rsidR="009D7B6E" w:rsidTr="00053B50">
        <w:tc>
          <w:tcPr>
            <w:tcW w:w="1364" w:type="dxa"/>
            <w:tcBorders>
              <w:top w:val="nil"/>
            </w:tcBorders>
          </w:tcPr>
          <w:p w:rsidR="009D7B6E" w:rsidRPr="00844E59" w:rsidRDefault="009D7B6E" w:rsidP="00053B50">
            <w:pPr>
              <w:pStyle w:val="Tablecontents"/>
              <w:rPr>
                <w:i/>
              </w:rPr>
            </w:pPr>
            <w:r>
              <w:t>Restricted</w:t>
            </w:r>
          </w:p>
        </w:tc>
        <w:tc>
          <w:tcPr>
            <w:tcW w:w="1084" w:type="dxa"/>
            <w:tcBorders>
              <w:top w:val="nil"/>
            </w:tcBorders>
          </w:tcPr>
          <w:p w:rsidR="009D7B6E" w:rsidRDefault="009D7B6E" w:rsidP="00053B50">
            <w:pPr>
              <w:pStyle w:val="Tablecontents"/>
            </w:pPr>
            <w:r>
              <w:t>144</w:t>
            </w:r>
          </w:p>
        </w:tc>
        <w:tc>
          <w:tcPr>
            <w:tcW w:w="1350" w:type="dxa"/>
            <w:tcBorders>
              <w:top w:val="nil"/>
            </w:tcBorders>
          </w:tcPr>
          <w:p w:rsidR="009D7B6E" w:rsidRDefault="009D7B6E" w:rsidP="009D7B6E">
            <w:pPr>
              <w:pStyle w:val="Tablecontents"/>
            </w:pPr>
            <w:r>
              <w:t>11.81%</w:t>
            </w:r>
          </w:p>
        </w:tc>
        <w:tc>
          <w:tcPr>
            <w:tcW w:w="1403" w:type="dxa"/>
            <w:tcBorders>
              <w:top w:val="nil"/>
            </w:tcBorders>
          </w:tcPr>
          <w:p w:rsidR="009D7B6E" w:rsidRDefault="009D7B6E" w:rsidP="00053B50">
            <w:pPr>
              <w:pStyle w:val="Tablecontents"/>
            </w:pPr>
            <w:r>
              <w:t>7.87%</w:t>
            </w:r>
          </w:p>
        </w:tc>
        <w:tc>
          <w:tcPr>
            <w:tcW w:w="1117" w:type="dxa"/>
            <w:tcBorders>
              <w:top w:val="nil"/>
            </w:tcBorders>
          </w:tcPr>
          <w:p w:rsidR="009D7B6E" w:rsidRDefault="009D7B6E" w:rsidP="00053B50">
            <w:pPr>
              <w:pStyle w:val="Tablecontents"/>
            </w:pPr>
            <w:r>
              <w:t>16.2761</w:t>
            </w:r>
          </w:p>
        </w:tc>
        <w:tc>
          <w:tcPr>
            <w:tcW w:w="1260" w:type="dxa"/>
            <w:tcBorders>
              <w:top w:val="nil"/>
            </w:tcBorders>
          </w:tcPr>
          <w:p w:rsidR="009D7B6E" w:rsidRDefault="009D7B6E" w:rsidP="009D7B6E">
            <w:pPr>
              <w:pStyle w:val="Tablecontents"/>
            </w:pPr>
            <w:r>
              <w:t>49.57%</w:t>
            </w:r>
          </w:p>
        </w:tc>
        <w:tc>
          <w:tcPr>
            <w:tcW w:w="1278" w:type="dxa"/>
            <w:tcBorders>
              <w:top w:val="nil"/>
            </w:tcBorders>
          </w:tcPr>
          <w:p w:rsidR="009D7B6E" w:rsidRDefault="009D7B6E" w:rsidP="009D7B6E">
            <w:pPr>
              <w:pStyle w:val="Tablecontents"/>
              <w:keepNext/>
            </w:pPr>
            <w:r>
              <w:t>34.19%</w:t>
            </w:r>
          </w:p>
        </w:tc>
      </w:tr>
    </w:tbl>
    <w:p w:rsidR="00007A5A" w:rsidRDefault="00007A5A" w:rsidP="004321E9"/>
    <w:p w:rsidR="00EF5E57" w:rsidRDefault="00EF5E57" w:rsidP="00A909EB">
      <w:pPr>
        <w:pStyle w:val="Heading2"/>
      </w:pPr>
      <w:r>
        <w:lastRenderedPageBreak/>
        <w:t>Modeling</w:t>
      </w:r>
      <w:r w:rsidR="00CE573F">
        <w:t xml:space="preserve"> with </w:t>
      </w:r>
      <w:r>
        <w:t>Birth-death Process</w:t>
      </w:r>
      <w:r w:rsidR="00CE573F">
        <w:t>es</w:t>
      </w:r>
    </w:p>
    <w:p w:rsidR="00E354D1" w:rsidRDefault="0036491C" w:rsidP="007C5B9C">
      <w:r>
        <w:t xml:space="preserve">The exploratory modeling results showed much better model accuracy when using the </w:t>
      </w:r>
      <w:proofErr w:type="spellStart"/>
      <w:r>
        <w:t>undifferenced</w:t>
      </w:r>
      <w:proofErr w:type="spellEnd"/>
      <w:r>
        <w:t xml:space="preserve"> time series data, with in-interval proportions near the level of the prediction interval. If </w:t>
      </w:r>
      <w:r w:rsidR="00E378FB">
        <w:t xml:space="preserve">a model could be used that </w:t>
      </w:r>
      <w:r>
        <w:t>operate</w:t>
      </w:r>
      <w:r w:rsidR="00E378FB">
        <w:t>s</w:t>
      </w:r>
      <w:r>
        <w:t xml:space="preserve"> </w:t>
      </w:r>
      <w:r w:rsidR="00E378FB">
        <w:t xml:space="preserve">on </w:t>
      </w:r>
      <w:r>
        <w:t>th</w:t>
      </w:r>
      <w:r w:rsidR="00E93C55">
        <w:t>e</w:t>
      </w:r>
      <w:r>
        <w:t xml:space="preserve"> </w:t>
      </w:r>
      <w:proofErr w:type="spellStart"/>
      <w:r>
        <w:t>undifferenced</w:t>
      </w:r>
      <w:proofErr w:type="spellEnd"/>
      <w:r>
        <w:t xml:space="preserve"> data</w:t>
      </w:r>
      <w:r w:rsidR="006B65E6">
        <w:t xml:space="preserve"> </w:t>
      </w:r>
      <w:r w:rsidR="00E93C55">
        <w:t>without violating</w:t>
      </w:r>
      <w:r>
        <w:t xml:space="preserve"> the model assumptions, then much better accuracy could be obtained. </w:t>
      </w:r>
      <w:r w:rsidR="00E93C55">
        <w:t xml:space="preserve">The model may need to take into account the special nature of the issue tracking system data. This data will always be non-negative, since it is count data. And due to the irregular flurries of software development activity, this means that the count data tends to spike and then </w:t>
      </w:r>
      <w:r w:rsidR="00BE111B">
        <w:t>return to a low, zero or near-zero value</w:t>
      </w:r>
      <w:r w:rsidR="00E93C55">
        <w:t>.</w:t>
      </w:r>
      <w:r w:rsidR="00BE111B">
        <w:t xml:space="preserve"> The plot of </w:t>
      </w:r>
      <w:proofErr w:type="spellStart"/>
      <w:r w:rsidR="00BE111B">
        <w:t>undifferenced</w:t>
      </w:r>
      <w:proofErr w:type="spellEnd"/>
      <w:r w:rsidR="00BE111B">
        <w:t xml:space="preserve"> time series data in </w:t>
      </w:r>
      <w:r w:rsidR="00BE111B">
        <w:fldChar w:fldCharType="begin"/>
      </w:r>
      <w:r w:rsidR="00BE111B">
        <w:instrText xml:space="preserve"> REF _Ref421066895 \h </w:instrText>
      </w:r>
      <w:r w:rsidR="00BE111B">
        <w:fldChar w:fldCharType="separate"/>
      </w:r>
      <w:r w:rsidR="00176D7C">
        <w:t xml:space="preserve">Figure </w:t>
      </w:r>
      <w:r w:rsidR="00176D7C">
        <w:rPr>
          <w:noProof/>
        </w:rPr>
        <w:t>21</w:t>
      </w:r>
      <w:r w:rsidR="00BE111B">
        <w:fldChar w:fldCharType="end"/>
      </w:r>
      <w:r w:rsidR="00BE111B">
        <w:t xml:space="preserve"> illustrates this tendency.</w:t>
      </w:r>
      <w:r w:rsidR="00E378FB">
        <w:t xml:space="preserve"> Increasing the sampling period will smooth the sharp features somewhat, but not greatly, and at the loss of feature detail.</w:t>
      </w:r>
    </w:p>
    <w:p w:rsidR="00BE111B" w:rsidRDefault="00130FA3" w:rsidP="00130FA3">
      <w:pPr>
        <w:keepNext/>
        <w:jc w:val="center"/>
      </w:pPr>
      <w:r>
        <w:rPr>
          <w:noProof/>
        </w:rPr>
        <w:drawing>
          <wp:inline distT="0" distB="0" distL="0" distR="0" wp14:anchorId="7EC4EC3F" wp14:editId="63A8375A">
            <wp:extent cx="4123944" cy="309067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123944" cy="3090672"/>
                    </a:xfrm>
                    <a:prstGeom prst="rect">
                      <a:avLst/>
                    </a:prstGeom>
                  </pic:spPr>
                </pic:pic>
              </a:graphicData>
            </a:graphic>
          </wp:inline>
        </w:drawing>
      </w:r>
    </w:p>
    <w:p w:rsidR="00BE111B" w:rsidRDefault="00BE111B" w:rsidP="00BE111B">
      <w:pPr>
        <w:pStyle w:val="Caption"/>
      </w:pPr>
      <w:bookmarkStart w:id="46" w:name="_Ref421066895"/>
      <w:r>
        <w:t xml:space="preserve">Figure </w:t>
      </w:r>
      <w:fldSimple w:instr=" SEQ Figure \* ARABIC ">
        <w:r w:rsidR="00176D7C">
          <w:rPr>
            <w:noProof/>
          </w:rPr>
          <w:t>21</w:t>
        </w:r>
      </w:fldSimple>
      <w:bookmarkEnd w:id="46"/>
      <w:r w:rsidR="00E378FB">
        <w:tab/>
      </w:r>
      <w:proofErr w:type="spellStart"/>
      <w:r w:rsidR="00E378FB">
        <w:t>Undifferenced</w:t>
      </w:r>
      <w:proofErr w:type="spellEnd"/>
      <w:r w:rsidR="00E378FB">
        <w:t xml:space="preserve"> time series data from the Hibernate </w:t>
      </w:r>
      <w:proofErr w:type="spellStart"/>
      <w:r w:rsidR="00E378FB">
        <w:rPr>
          <w:i/>
        </w:rPr>
        <w:t>orm</w:t>
      </w:r>
      <w:proofErr w:type="spellEnd"/>
      <w:r w:rsidR="00E378FB">
        <w:rPr>
          <w:i/>
        </w:rPr>
        <w:t xml:space="preserve"> </w:t>
      </w:r>
      <w:r w:rsidR="00E378FB">
        <w:t>dataset, using a sampling period of 7 days.</w:t>
      </w:r>
    </w:p>
    <w:p w:rsidR="00FC22C9" w:rsidRDefault="00EF5E57" w:rsidP="00FC22C9">
      <w:r>
        <w:lastRenderedPageBreak/>
        <w:t>Rather than smoothing or differencing the data to make it valid for a conventional time series model, another approach is to choose a model</w:t>
      </w:r>
      <w:r w:rsidR="00FC22C9">
        <w:t xml:space="preserve"> that </w:t>
      </w:r>
      <w:r>
        <w:t xml:space="preserve">is </w:t>
      </w:r>
      <w:r w:rsidR="00FC22C9">
        <w:t xml:space="preserve">suitable for handling count data. </w:t>
      </w:r>
      <w:r w:rsidR="008B2D15">
        <w:t xml:space="preserve">It is proposed that </w:t>
      </w:r>
      <w:r w:rsidR="006A2113">
        <w:t xml:space="preserve">a </w:t>
      </w:r>
      <w:r w:rsidR="00BE0891">
        <w:t xml:space="preserve">birth-death process </w:t>
      </w:r>
      <w:r w:rsidR="008B2D15">
        <w:t xml:space="preserve">be used as a model </w:t>
      </w:r>
      <w:r w:rsidR="006A2113">
        <w:t>of this kind</w:t>
      </w:r>
      <w:r w:rsidR="00BE0891">
        <w:t xml:space="preserve">. In </w:t>
      </w:r>
      <w:r w:rsidR="006A2113">
        <w:t xml:space="preserve">a birth-death </w:t>
      </w:r>
      <w:r w:rsidR="00BE0891">
        <w:t xml:space="preserve">process, the state transitions whenever a birth or death occurs, and count is incremented or decremented, respectively. </w:t>
      </w:r>
      <w:r w:rsidR="006A2113">
        <w:t>The birth and death in this case would be the creation and resolution of a software issue.</w:t>
      </w:r>
    </w:p>
    <w:p w:rsidR="00CE573F" w:rsidRDefault="00CE573F" w:rsidP="00A909EB">
      <w:pPr>
        <w:pStyle w:val="Heading2"/>
      </w:pPr>
      <w:r>
        <w:t>Modeling with Change Management Data</w:t>
      </w:r>
    </w:p>
    <w:p w:rsidR="008B2D15" w:rsidRDefault="002C4B41" w:rsidP="00FC22C9">
      <w:r>
        <w:t xml:space="preserve">A problem with the use of issue tracking system </w:t>
      </w:r>
      <w:r w:rsidR="005B7E74">
        <w:t xml:space="preserve">(ITS) </w:t>
      </w:r>
      <w:r>
        <w:t xml:space="preserve">data is </w:t>
      </w:r>
      <w:r w:rsidR="00EA0E23">
        <w:t>that it is disconnected from the actual changes made to the software. This is a problem for two reasons. First</w:t>
      </w:r>
      <w:r>
        <w:t xml:space="preserve">, </w:t>
      </w:r>
      <w:r w:rsidR="00EA0E23">
        <w:t xml:space="preserve">because </w:t>
      </w:r>
      <w:r>
        <w:t xml:space="preserve">there </w:t>
      </w:r>
      <w:r w:rsidR="002A6D3E">
        <w:t xml:space="preserve">is a time lag </w:t>
      </w:r>
      <w:r>
        <w:t xml:space="preserve">between </w:t>
      </w:r>
      <w:r w:rsidR="00EA0E23">
        <w:t xml:space="preserve">when </w:t>
      </w:r>
      <w:r>
        <w:t xml:space="preserve">a software change is committed and when the software change is reported in the </w:t>
      </w:r>
      <w:r w:rsidR="005B7E74">
        <w:t>ITS</w:t>
      </w:r>
      <w:r w:rsidR="00F76602">
        <w:t xml:space="preserve">. </w:t>
      </w:r>
      <w:r w:rsidR="00CC23CE">
        <w:t>Fortunately, i</w:t>
      </w:r>
      <w:r w:rsidR="00F76602">
        <w:t xml:space="preserve">f this </w:t>
      </w:r>
      <w:r>
        <w:t xml:space="preserve">lag time </w:t>
      </w:r>
      <w:r w:rsidR="00F76602">
        <w:t>were characterized then a suitable sampling period can be chosen to minimize any negative effect.</w:t>
      </w:r>
      <w:r w:rsidR="008B2D15">
        <w:t xml:space="preserve"> The other reason why a disconnect is problematic is that the issue tracking data does not contain direct information as to the magnitude of the software changes made, nor to which software subsystem the changes were made.</w:t>
      </w:r>
    </w:p>
    <w:p w:rsidR="007C5B9C" w:rsidRPr="007C5B9C" w:rsidRDefault="008B2D15" w:rsidP="00FC22C9">
      <w:pPr>
        <w:sectPr w:rsidR="007C5B9C" w:rsidRPr="007C5B9C" w:rsidSect="00501F3E">
          <w:pgSz w:w="12240" w:h="15840"/>
          <w:pgMar w:top="1440" w:right="1440" w:bottom="1440" w:left="2160" w:header="1440" w:footer="1440" w:gutter="0"/>
          <w:cols w:space="720"/>
          <w:titlePg/>
          <w:docGrid w:linePitch="360"/>
        </w:sectPr>
      </w:pPr>
      <w:r>
        <w:t xml:space="preserve">To overcome this lack of information, it is proposed that change management (CM) data be used as the exogenous input to a time series model, in place of the new feature and improvement data currently being used. CM data </w:t>
      </w:r>
      <w:r w:rsidR="005B7E74">
        <w:t xml:space="preserve">can provide information to both the time and magnitude of a change. Coupled with the existing bug report data from the ITS, such a model could capture the varying degree to which a software change might be likely to </w:t>
      </w:r>
      <w:r w:rsidR="009615DF">
        <w:t>lead to bug reports</w:t>
      </w:r>
      <w:r w:rsidR="005B7E74">
        <w:t xml:space="preserve">, based on </w:t>
      </w:r>
      <w:r w:rsidR="00F86B03">
        <w:t xml:space="preserve">factors such as: the </w:t>
      </w:r>
      <w:r w:rsidR="005B7E74">
        <w:t>magnitude</w:t>
      </w:r>
      <w:r w:rsidR="00F86B03">
        <w:t xml:space="preserve"> of the change</w:t>
      </w:r>
      <w:r w:rsidR="004B64D0">
        <w:t>,</w:t>
      </w:r>
      <w:r w:rsidR="005B7E74">
        <w:t xml:space="preserve"> </w:t>
      </w:r>
      <w:r w:rsidR="00DC75F3">
        <w:t>location in the code</w:t>
      </w:r>
      <w:r w:rsidR="00F86B03">
        <w:t>b</w:t>
      </w:r>
      <w:r w:rsidR="00DC75F3">
        <w:t>ase</w:t>
      </w:r>
      <w:r w:rsidR="004B64D0">
        <w:t xml:space="preserve">, </w:t>
      </w:r>
      <w:r w:rsidR="00507734">
        <w:t xml:space="preserve">and </w:t>
      </w:r>
      <w:r w:rsidR="00F86B03">
        <w:t xml:space="preserve">the </w:t>
      </w:r>
      <w:r w:rsidR="004B64D0">
        <w:t>author.</w:t>
      </w:r>
      <w:r w:rsidR="009615DF">
        <w:t xml:space="preserve"> </w:t>
      </w:r>
    </w:p>
    <w:p w:rsidR="00835634" w:rsidRDefault="00835634" w:rsidP="00835634">
      <w:pPr>
        <w:jc w:val="center"/>
      </w:pPr>
      <w:r>
        <w:lastRenderedPageBreak/>
        <w:t>CHAPTER X</w:t>
      </w:r>
    </w:p>
    <w:p w:rsidR="00835634" w:rsidRDefault="00835634" w:rsidP="00321047">
      <w:pPr>
        <w:pStyle w:val="Heading1"/>
      </w:pPr>
      <w:bookmarkStart w:id="47" w:name="_Ref421138636"/>
      <w:r>
        <w:rPr>
          <w:rFonts w:cs="Times New Roman"/>
        </w:rPr>
        <w:t>Conclusion</w:t>
      </w:r>
      <w:bookmarkEnd w:id="47"/>
    </w:p>
    <w:p w:rsidR="00DF72BA" w:rsidRDefault="00DF72BA" w:rsidP="00DF72BA">
      <w:r w:rsidRPr="00DF72BA">
        <w:t xml:space="preserve">The data and modeling methods described allowed issue tracking system data to be used to form a time series model for defect prediction. These methods were applied to datasets from several open-source software projects. </w:t>
      </w:r>
    </w:p>
    <w:p w:rsidR="00526E70" w:rsidRDefault="00526E70" w:rsidP="00526E70">
      <w:r>
        <w:t xml:space="preserve">The data methods that were employed helped to improve the modeling results. To begin with, non-stationarity was removed by differencing. This allowed the data to be used by the model, when non-stationary data could not be used. Then, validity and accuracy were improved by windowing. This was accomplished by choosing windows with: a low proportion of invalid models, a low RMSE, and a high proportion of forecasts values within a prediction interval. Without windowing, a model would need to account for an entire dataset, even where structural changes may occur. </w:t>
      </w:r>
    </w:p>
    <w:p w:rsidR="00526E70" w:rsidRPr="00DF72BA" w:rsidRDefault="00526E70" w:rsidP="00526E70">
      <w:pPr>
        <w:sectPr w:rsidR="00526E70" w:rsidRPr="00DF72BA" w:rsidSect="00501F3E">
          <w:pgSz w:w="12240" w:h="15840"/>
          <w:pgMar w:top="1440" w:right="1440" w:bottom="1440" w:left="2160" w:header="1440" w:footer="1440" w:gutter="0"/>
          <w:cols w:space="720"/>
          <w:titlePg/>
          <w:docGrid w:linePitch="360"/>
        </w:sectPr>
      </w:pPr>
      <w:r>
        <w:t>The modeling methods were used to select model order and to estimate parameters. Additionally, the modeling methods allowed for diagnostic testing to identify invalid models or models with non-normal residuals. The proportion of windows with unusable models varies by window size, so being able to identify such unusable models and also to control the window size gives some control over this proportion.</w:t>
      </w:r>
    </w:p>
    <w:p w:rsidR="003434FC" w:rsidRDefault="00321047" w:rsidP="00321047">
      <w:pPr>
        <w:pStyle w:val="Heading1"/>
      </w:pPr>
      <w:r>
        <w:lastRenderedPageBreak/>
        <w:t>R</w:t>
      </w:r>
      <w:r w:rsidR="001A6D75">
        <w:t>eferences</w:t>
      </w:r>
    </w:p>
    <w:p w:rsidR="00516664" w:rsidRPr="003774B6" w:rsidRDefault="00516664" w:rsidP="008F3B44">
      <w:pPr>
        <w:pStyle w:val="Reference"/>
      </w:pPr>
      <w:bookmarkStart w:id="48" w:name="_Ref420960536"/>
      <w:r w:rsidRPr="003774B6">
        <w:t>F. Akiyama. An example of software system debugging. In IFIP Congress (1), volume 71, pages 353–359, 1971.</w:t>
      </w:r>
      <w:bookmarkEnd w:id="48"/>
    </w:p>
    <w:p w:rsidR="00516664" w:rsidRPr="003774B6" w:rsidRDefault="00516664" w:rsidP="00516664">
      <w:pPr>
        <w:pStyle w:val="Reference"/>
      </w:pPr>
      <w:bookmarkStart w:id="49" w:name="_Ref420960670"/>
      <w:r w:rsidRPr="003774B6">
        <w:t>A. J. Bagnall, V. J. Rayward-Smith, and I. M. Whittley. The next release problem. Information and software technology, 43(14):883–890, 2001.</w:t>
      </w:r>
      <w:bookmarkEnd w:id="49"/>
    </w:p>
    <w:p w:rsidR="00516664" w:rsidRPr="003774B6" w:rsidRDefault="00516664" w:rsidP="00516664">
      <w:pPr>
        <w:pStyle w:val="Reference"/>
      </w:pPr>
      <w:bookmarkStart w:id="50" w:name="_Ref420960839"/>
      <w:r w:rsidRPr="003774B6">
        <w:t>S. Bisgaard and M. Kulahci. Time series analysis and forecasting by example. John Wiley &amp; Sons, 2011.</w:t>
      </w:r>
      <w:bookmarkEnd w:id="50"/>
    </w:p>
    <w:p w:rsidR="00516664" w:rsidRDefault="00516664" w:rsidP="00516664">
      <w:pPr>
        <w:pStyle w:val="Reference"/>
      </w:pPr>
      <w:bookmarkStart w:id="51" w:name="_Ref420960722"/>
      <w:r w:rsidRPr="003774B6">
        <w:t>G. E. P. Box, G. M. Jenkins, and G. C. Reinsel. Time Series Analysis. John Wiley, 2008.</w:t>
      </w:r>
      <w:bookmarkEnd w:id="51"/>
    </w:p>
    <w:p w:rsidR="005D51FC" w:rsidRPr="003774B6" w:rsidRDefault="005D51FC" w:rsidP="00516664">
      <w:pPr>
        <w:pStyle w:val="Reference"/>
      </w:pPr>
      <w:bookmarkStart w:id="52" w:name="_Ref420964293"/>
      <w:r>
        <w:t xml:space="preserve">W. Diethelm, and H. G. Helmut. Precise finite-sample quantiles of the Jarque-Bera adjusted Lagrange multiplier test. Swiss Federal Institute of Technology. </w:t>
      </w:r>
      <w:r w:rsidRPr="005D51FC">
        <w:rPr>
          <w:iCs/>
        </w:rPr>
        <w:t>Institute for Theoretical Physics, ETH Hönggerberg, C-8093 Zurich</w:t>
      </w:r>
      <w:r w:rsidRPr="005D51FC">
        <w:t xml:space="preserve"> 26</w:t>
      </w:r>
      <w:r w:rsidR="00176653">
        <w:t>: 70-71, 2005</w:t>
      </w:r>
      <w:r>
        <w:t>.</w:t>
      </w:r>
      <w:bookmarkEnd w:id="52"/>
    </w:p>
    <w:p w:rsidR="00516664" w:rsidRPr="003774B6" w:rsidRDefault="00516664" w:rsidP="00516664">
      <w:pPr>
        <w:pStyle w:val="Reference"/>
      </w:pPr>
      <w:bookmarkStart w:id="53" w:name="_Ref420960697"/>
      <w:r w:rsidRPr="003774B6">
        <w:t>P. H. Franses. Time series models for business and economic forecasting. Cambridge university press, 1998.</w:t>
      </w:r>
      <w:bookmarkEnd w:id="53"/>
    </w:p>
    <w:p w:rsidR="00516664" w:rsidRPr="003774B6" w:rsidRDefault="00516664" w:rsidP="00516664">
      <w:pPr>
        <w:pStyle w:val="Reference"/>
      </w:pPr>
      <w:bookmarkStart w:id="54" w:name="_Ref420960553"/>
      <w:r w:rsidRPr="003774B6">
        <w:t>J. E. Gaffney. Estimating the number of faults in code. Software Engineering, IEEE Transactions on, SE-10(4):459–464, July 1984.</w:t>
      </w:r>
      <w:bookmarkEnd w:id="54"/>
    </w:p>
    <w:p w:rsidR="00516664" w:rsidRPr="003774B6" w:rsidRDefault="00516664" w:rsidP="00516664">
      <w:pPr>
        <w:pStyle w:val="Reference"/>
      </w:pPr>
      <w:bookmarkStart w:id="55" w:name="_Ref420960584"/>
      <w:r w:rsidRPr="003774B6">
        <w:t>E. Giger, M. Pinzger, and H. C. Gall. Comparing fine-grained source code changes and code churn for bug prediction. In Proceedings of the 8th Working Conference on Mining Software Repositories, pages 83–92. ACM, 2011.</w:t>
      </w:r>
      <w:bookmarkEnd w:id="55"/>
    </w:p>
    <w:p w:rsidR="00516664" w:rsidRPr="003774B6" w:rsidRDefault="00516664" w:rsidP="00516664">
      <w:pPr>
        <w:pStyle w:val="Reference"/>
      </w:pPr>
      <w:bookmarkStart w:id="56" w:name="_Ref420960609"/>
      <w:r w:rsidRPr="003774B6">
        <w:t>T. L. Graves, A. F. Karr, J. S. Marron, and H. Siy. Predicting fault incidence using software change history. Software Engineering, IEEE Transactions on, 26(7):653–661, 2000.</w:t>
      </w:r>
      <w:bookmarkEnd w:id="56"/>
    </w:p>
    <w:p w:rsidR="00516664" w:rsidRPr="003774B6" w:rsidRDefault="00516664" w:rsidP="00516664">
      <w:pPr>
        <w:pStyle w:val="Reference"/>
      </w:pPr>
      <w:bookmarkStart w:id="57" w:name="_Ref420960565"/>
      <w:r w:rsidRPr="003774B6">
        <w:t>S. Henry and D. Kafura. The evaluation of software systems’ structure using quantitative software metrics. Software: Practice and Experience, 14(6):561–573, 1984.</w:t>
      </w:r>
      <w:bookmarkEnd w:id="57"/>
    </w:p>
    <w:p w:rsidR="00516664" w:rsidRPr="003774B6" w:rsidRDefault="00516664" w:rsidP="00516664">
      <w:pPr>
        <w:pStyle w:val="Reference"/>
      </w:pPr>
      <w:bookmarkStart w:id="58" w:name="_Ref420960678"/>
      <w:r w:rsidRPr="003774B6">
        <w:t>H. Jiang, J. Zhang, J. Xuan, Z. Ren, and Y. Hu. A hybrid ACO algorithm for the next release problem. In Software Engineering and Data Mining (SEDM), 2010 2nd International Conference on, pages 166–171. IEEE, 2010.</w:t>
      </w:r>
      <w:bookmarkEnd w:id="58"/>
    </w:p>
    <w:p w:rsidR="00516664" w:rsidRPr="003774B6" w:rsidRDefault="00516664" w:rsidP="00516664">
      <w:pPr>
        <w:pStyle w:val="Reference"/>
      </w:pPr>
      <w:bookmarkStart w:id="59" w:name="_Ref420960599"/>
      <w:r w:rsidRPr="003774B6">
        <w:t>P. L. Li, M. Shaw, J. Herbsleb, B. Ray, and P. Santhanam. Empirical evaluation of defect projection models for widely-deployed production software systems. SIGSOFT Softw. Eng. Notes, 29(6):263–272, Oct. 2004.</w:t>
      </w:r>
      <w:bookmarkEnd w:id="59"/>
    </w:p>
    <w:p w:rsidR="00516664" w:rsidRPr="003774B6" w:rsidRDefault="00516664" w:rsidP="00516664">
      <w:pPr>
        <w:pStyle w:val="Reference"/>
      </w:pPr>
      <w:bookmarkStart w:id="60" w:name="_Ref420960713"/>
      <w:r w:rsidRPr="003774B6">
        <w:t xml:space="preserve">T. K. Moon and W. C. Stirling. Mathematical methods and algorithms for signal processing, volume 1. Prentice </w:t>
      </w:r>
      <w:r w:rsidR="00AB13A8">
        <w:t>H</w:t>
      </w:r>
      <w:r w:rsidRPr="003774B6">
        <w:t>all</w:t>
      </w:r>
      <w:r w:rsidR="00AB13A8">
        <w:t>,</w:t>
      </w:r>
      <w:r w:rsidRPr="003774B6">
        <w:t xml:space="preserve"> New York, 2000.</w:t>
      </w:r>
      <w:bookmarkEnd w:id="60"/>
    </w:p>
    <w:p w:rsidR="00516664" w:rsidRPr="003774B6" w:rsidRDefault="00516664" w:rsidP="00516664">
      <w:pPr>
        <w:pStyle w:val="Reference"/>
      </w:pPr>
      <w:bookmarkStart w:id="61" w:name="_Ref420960574"/>
      <w:r w:rsidRPr="003774B6">
        <w:lastRenderedPageBreak/>
        <w:t>N. Nagappan and T. Ball. Use of relative code churn measures to predict system defect density. In Software Engineering, 2005. ICSE 2005. Proceedings. 27th International Conference on, pages 284–292. IEEE, 2005.</w:t>
      </w:r>
      <w:bookmarkEnd w:id="61"/>
    </w:p>
    <w:p w:rsidR="00AB13A8" w:rsidRDefault="00AB13A8" w:rsidP="00516664">
      <w:pPr>
        <w:pStyle w:val="Reference"/>
      </w:pPr>
      <w:bookmarkStart w:id="62" w:name="_Ref420960621"/>
      <w:r>
        <w:rPr>
          <w:rStyle w:val="reference-text"/>
        </w:rPr>
        <w:t>W. Shadish, T. Cook, and D. Campbell. Experimental and Quasi-Experimental Designs for Generilized Causal Inference. Houghton Mifflin, Boston, 2002.</w:t>
      </w:r>
    </w:p>
    <w:p w:rsidR="00516664" w:rsidRPr="003774B6" w:rsidRDefault="00516664" w:rsidP="00516664">
      <w:pPr>
        <w:pStyle w:val="Reference"/>
      </w:pPr>
      <w:r w:rsidRPr="003774B6">
        <w:t>L. L. Singh, A. M. Abbas, F. Ahmad, and S. Ramaswamy. Predicting software bugs using arima model. In Proceedings of the 48th Annual Southeast Regional Conference, page 27. ACM, 2010.</w:t>
      </w:r>
      <w:bookmarkEnd w:id="62"/>
    </w:p>
    <w:p w:rsidR="00516664" w:rsidRPr="003774B6" w:rsidRDefault="00516664" w:rsidP="00516664">
      <w:pPr>
        <w:pStyle w:val="Reference"/>
      </w:pPr>
      <w:bookmarkStart w:id="63" w:name="_Ref420960680"/>
      <w:r w:rsidRPr="003774B6">
        <w:t>J. Xuan, H. Jiang, Z. Ren, and Z. Luo. Solving the large scale next release problem with a backbone-based multilevel algorithm. Software Engineering, IEEE Transactions on, 38(5):1195–1212, 2012.</w:t>
      </w:r>
      <w:bookmarkEnd w:id="63"/>
    </w:p>
    <w:p w:rsidR="00516664" w:rsidRPr="003774B6" w:rsidRDefault="00516664" w:rsidP="00516664">
      <w:pPr>
        <w:pStyle w:val="Reference"/>
      </w:pPr>
      <w:bookmarkStart w:id="64" w:name="_Ref420960729"/>
      <w:r w:rsidRPr="003774B6">
        <w:t>K. Yang and C. Shahabi. On the stationarity of multivariate time series for correlation-based data analysis. In Data Mining, Fifth IEEE International Conference on, pages 4–pp. IEEE, 2005.</w:t>
      </w:r>
      <w:bookmarkEnd w:id="64"/>
    </w:p>
    <w:p w:rsidR="00321047" w:rsidRDefault="00516664" w:rsidP="00516664">
      <w:pPr>
        <w:pStyle w:val="Reference"/>
      </w:pPr>
      <w:bookmarkStart w:id="65" w:name="_Ref420960681"/>
      <w:r w:rsidRPr="003774B6">
        <w:t>Y. Zhang, M. Harman, and S. A. Mansouri. The multi-objective next release problem. In Proceedings of the 9th annual conference on Genetic and evolutionary computat</w:t>
      </w:r>
      <w:r>
        <w:t>ion, pages 1129–1137. ACM, 2007.</w:t>
      </w:r>
      <w:bookmarkEnd w:id="65"/>
    </w:p>
    <w:p w:rsidR="008272A8" w:rsidRDefault="008272A8" w:rsidP="003E5FC3">
      <w:pPr>
        <w:pStyle w:val="Reference"/>
        <w:numPr>
          <w:ilvl w:val="0"/>
          <w:numId w:val="0"/>
        </w:numPr>
        <w:sectPr w:rsidR="008272A8" w:rsidSect="00501F3E">
          <w:pgSz w:w="12240" w:h="15840"/>
          <w:pgMar w:top="1440" w:right="1440" w:bottom="1440" w:left="2160" w:header="1440" w:footer="1440" w:gutter="0"/>
          <w:cols w:space="720"/>
          <w:titlePg/>
          <w:docGrid w:linePitch="360"/>
        </w:sectPr>
      </w:pPr>
    </w:p>
    <w:p w:rsidR="00D571BD" w:rsidRDefault="00816689" w:rsidP="00816689">
      <w:pPr>
        <w:pStyle w:val="Heading1"/>
      </w:pPr>
      <w:bookmarkStart w:id="66" w:name="_Ref420439337"/>
      <w:bookmarkStart w:id="67" w:name="_Ref420361144"/>
      <w:r>
        <w:lastRenderedPageBreak/>
        <w:t>A</w:t>
      </w:r>
      <w:r w:rsidR="00074A70">
        <w:t>ppendixes</w:t>
      </w:r>
    </w:p>
    <w:p w:rsidR="00794D02" w:rsidRDefault="00D571BD" w:rsidP="00816689">
      <w:pPr>
        <w:pStyle w:val="Heading2"/>
      </w:pPr>
      <w:bookmarkStart w:id="68" w:name="_Ref421252279"/>
      <w:r>
        <w:t>Appendix</w:t>
      </w:r>
      <w:r w:rsidR="00794D02">
        <w:t xml:space="preserve"> A: Time Series Data</w:t>
      </w:r>
      <w:bookmarkEnd w:id="66"/>
      <w:r w:rsidR="004E0325">
        <w:t xml:space="preserve"> Plots</w:t>
      </w:r>
      <w:bookmarkEnd w:id="68"/>
    </w:p>
    <w:p w:rsidR="00F81A2D" w:rsidRDefault="0076774B" w:rsidP="00F81A2D">
      <w:r>
        <w:t>Plots of th</w:t>
      </w:r>
      <w:r w:rsidR="00DF3D8B">
        <w:t>e</w:t>
      </w:r>
      <w:r w:rsidR="00F81A2D">
        <w:t xml:space="preserve"> time series data obtained from sampling the software project datasets are illustrated in the figures below.</w:t>
      </w:r>
    </w:p>
    <w:p w:rsidR="00F81A2D" w:rsidRDefault="005C5E90" w:rsidP="00F81A2D">
      <w:pPr>
        <w:keepNext/>
        <w:ind w:firstLine="0"/>
        <w:jc w:val="center"/>
      </w:pPr>
      <w:r>
        <w:rPr>
          <w:noProof/>
        </w:rPr>
        <w:drawing>
          <wp:inline distT="0" distB="0" distL="0" distR="0" wp14:anchorId="47606B4F" wp14:editId="590199F4">
            <wp:extent cx="4389120" cy="32918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176D7C">
          <w:rPr>
            <w:noProof/>
          </w:rPr>
          <w:t>22</w:t>
        </w:r>
      </w:fldSimple>
      <w:r>
        <w:tab/>
      </w:r>
      <w:r w:rsidRPr="00347AE0">
        <w:t xml:space="preserve">Time series resulting from sampling the MongoDB </w:t>
      </w:r>
      <w:r w:rsidRPr="00F81A2D">
        <w:rPr>
          <w:i/>
        </w:rPr>
        <w:t>core server</w:t>
      </w:r>
      <w:r w:rsidRPr="00347AE0">
        <w:t xml:space="preserve"> dataset with a </w:t>
      </w:r>
      <w:r>
        <w:t>7</w:t>
      </w:r>
      <w:r w:rsidRPr="00347AE0">
        <w:t>-day sampling period.</w:t>
      </w:r>
    </w:p>
    <w:p w:rsidR="00F81A2D" w:rsidRDefault="005C5E90" w:rsidP="00F81A2D">
      <w:pPr>
        <w:keepNext/>
        <w:ind w:firstLine="0"/>
        <w:jc w:val="center"/>
      </w:pPr>
      <w:r>
        <w:rPr>
          <w:noProof/>
        </w:rPr>
        <w:lastRenderedPageBreak/>
        <w:drawing>
          <wp:inline distT="0" distB="0" distL="0" distR="0" wp14:anchorId="2D7C00D4" wp14:editId="0938A108">
            <wp:extent cx="4389120" cy="32918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176D7C">
          <w:rPr>
            <w:noProof/>
          </w:rPr>
          <w:t>23</w:t>
        </w:r>
      </w:fldSimple>
      <w:r>
        <w:tab/>
      </w:r>
      <w:r w:rsidRPr="00347AE0">
        <w:t xml:space="preserve">Time series resulting from sampling the MongoDB </w:t>
      </w:r>
      <w:r w:rsidRPr="00F81A2D">
        <w:rPr>
          <w:i/>
        </w:rPr>
        <w:t>core server</w:t>
      </w:r>
      <w:r w:rsidRPr="00347AE0">
        <w:t xml:space="preserve"> dataset with a </w:t>
      </w:r>
      <w:r>
        <w:t>14</w:t>
      </w:r>
      <w:r w:rsidRPr="00347AE0">
        <w:t>-day sampling period.</w:t>
      </w:r>
    </w:p>
    <w:p w:rsidR="00F81A2D" w:rsidRDefault="00F81A2D" w:rsidP="00F81A2D">
      <w:pPr>
        <w:keepNext/>
        <w:ind w:firstLine="0"/>
        <w:jc w:val="center"/>
      </w:pPr>
      <w:r>
        <w:rPr>
          <w:noProof/>
        </w:rPr>
        <w:drawing>
          <wp:inline distT="0" distB="0" distL="0" distR="0" wp14:anchorId="5C86657B" wp14:editId="2AEFF4A7">
            <wp:extent cx="4389120" cy="3291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F81A2D" w:rsidRDefault="00F81A2D" w:rsidP="00F81A2D">
      <w:pPr>
        <w:pStyle w:val="Caption"/>
      </w:pPr>
      <w:r>
        <w:t xml:space="preserve">Figure </w:t>
      </w:r>
      <w:fldSimple w:instr=" SEQ Figure \* ARABIC ">
        <w:r w:rsidR="00176D7C">
          <w:rPr>
            <w:noProof/>
          </w:rPr>
          <w:t>24</w:t>
        </w:r>
      </w:fldSimple>
      <w:r>
        <w:tab/>
      </w:r>
      <w:r w:rsidRPr="00347AE0">
        <w:t xml:space="preserve">Time series resulting from sampling the MongoDB </w:t>
      </w:r>
      <w:r w:rsidRPr="00F81A2D">
        <w:rPr>
          <w:i/>
        </w:rPr>
        <w:t>core server</w:t>
      </w:r>
      <w:r w:rsidRPr="00347AE0">
        <w:t xml:space="preserve"> dataset with a </w:t>
      </w:r>
      <w:r>
        <w:t>30</w:t>
      </w:r>
      <w:r w:rsidRPr="00347AE0">
        <w:t>-day sampling period.</w:t>
      </w:r>
    </w:p>
    <w:p w:rsidR="000D00FD" w:rsidRDefault="005C5E90" w:rsidP="000D00FD">
      <w:pPr>
        <w:keepNext/>
        <w:ind w:firstLine="0"/>
        <w:jc w:val="center"/>
      </w:pPr>
      <w:r>
        <w:rPr>
          <w:noProof/>
        </w:rPr>
        <w:lastRenderedPageBreak/>
        <w:drawing>
          <wp:inline distT="0" distB="0" distL="0" distR="0" wp14:anchorId="528983C2" wp14:editId="00908232">
            <wp:extent cx="4389120" cy="32918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25</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7</w:t>
      </w:r>
      <w:r w:rsidRPr="00347AE0">
        <w:t>-day sampling period.</w:t>
      </w:r>
    </w:p>
    <w:p w:rsidR="000D00FD" w:rsidRDefault="005C5E90" w:rsidP="000D00FD">
      <w:pPr>
        <w:keepNext/>
        <w:ind w:firstLine="0"/>
        <w:jc w:val="center"/>
      </w:pPr>
      <w:r>
        <w:rPr>
          <w:noProof/>
        </w:rPr>
        <w:drawing>
          <wp:inline distT="0" distB="0" distL="0" distR="0" wp14:anchorId="42DF6E0A" wp14:editId="108D401E">
            <wp:extent cx="4389120" cy="3291840"/>
            <wp:effectExtent l="0" t="0" r="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14.eps"/>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26</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14</w:t>
      </w:r>
      <w:r w:rsidRPr="00347AE0">
        <w:t>-day sampling period.</w:t>
      </w:r>
    </w:p>
    <w:p w:rsidR="000D00FD" w:rsidRDefault="005C5E90" w:rsidP="000D00FD">
      <w:pPr>
        <w:keepNext/>
        <w:ind w:firstLine="0"/>
        <w:jc w:val="center"/>
      </w:pPr>
      <w:r>
        <w:rPr>
          <w:noProof/>
        </w:rPr>
        <w:lastRenderedPageBreak/>
        <w:drawing>
          <wp:inline distT="0" distB="0" distL="0" distR="0" wp14:anchorId="15E16C9C" wp14:editId="04104882">
            <wp:extent cx="4389120" cy="32918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30.eps"/>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27</w:t>
        </w:r>
      </w:fldSimple>
      <w:r>
        <w:tab/>
      </w:r>
      <w:r w:rsidRPr="00347AE0">
        <w:t xml:space="preserve">Time series resulting from sampling the </w:t>
      </w:r>
      <w:r>
        <w:t>Hibernate</w:t>
      </w:r>
      <w:r w:rsidRPr="00347AE0">
        <w:t xml:space="preserve"> </w:t>
      </w:r>
      <w:proofErr w:type="spellStart"/>
      <w:r>
        <w:rPr>
          <w:i/>
        </w:rPr>
        <w:t>orm</w:t>
      </w:r>
      <w:proofErr w:type="spellEnd"/>
      <w:r w:rsidRPr="00347AE0">
        <w:t xml:space="preserve"> dataset with a </w:t>
      </w:r>
      <w:r>
        <w:t>30</w:t>
      </w:r>
      <w:r w:rsidRPr="00347AE0">
        <w:t>-day sampling period.</w:t>
      </w:r>
    </w:p>
    <w:p w:rsidR="000D00FD" w:rsidRDefault="000D00FD" w:rsidP="000D00FD">
      <w:pPr>
        <w:keepNext/>
        <w:ind w:firstLine="0"/>
        <w:jc w:val="center"/>
      </w:pPr>
      <w:r>
        <w:rPr>
          <w:noProof/>
        </w:rPr>
        <w:drawing>
          <wp:inline distT="0" distB="0" distL="0" distR="0" wp14:anchorId="7FBA60AA" wp14:editId="2C1B57DD">
            <wp:extent cx="4389120" cy="3291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1"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28</w:t>
        </w:r>
      </w:fldSimple>
      <w:r>
        <w:tab/>
      </w:r>
      <w:r w:rsidRPr="00347AE0">
        <w:t xml:space="preserve">Time series resulting from sampling the </w:t>
      </w:r>
      <w:r>
        <w:t>NetBeans</w:t>
      </w:r>
      <w:r w:rsidRPr="00347AE0">
        <w:t xml:space="preserve"> </w:t>
      </w:r>
      <w:r>
        <w:rPr>
          <w:i/>
        </w:rPr>
        <w:t>platform</w:t>
      </w:r>
      <w:r w:rsidRPr="00347AE0">
        <w:t xml:space="preserve"> dataset with a </w:t>
      </w:r>
      <w:r>
        <w:t>7</w:t>
      </w:r>
      <w:r w:rsidRPr="00347AE0">
        <w:t>-day sampling period.</w:t>
      </w:r>
    </w:p>
    <w:p w:rsidR="000D00FD" w:rsidRDefault="000D00FD" w:rsidP="000D00FD">
      <w:pPr>
        <w:keepNext/>
        <w:ind w:firstLine="0"/>
        <w:jc w:val="center"/>
      </w:pPr>
      <w:r>
        <w:rPr>
          <w:noProof/>
        </w:rPr>
        <w:lastRenderedPageBreak/>
        <w:drawing>
          <wp:inline distT="0" distB="0" distL="0" distR="0" wp14:anchorId="300687BD" wp14:editId="059217F5">
            <wp:extent cx="4389120" cy="3291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2"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29</w:t>
        </w:r>
      </w:fldSimple>
      <w:r>
        <w:tab/>
      </w:r>
      <w:r w:rsidRPr="00347AE0">
        <w:t xml:space="preserve">Time series resulting from sampling the </w:t>
      </w:r>
      <w:r>
        <w:t>NetBeans</w:t>
      </w:r>
      <w:r w:rsidRPr="00347AE0">
        <w:t xml:space="preserve"> </w:t>
      </w:r>
      <w:r>
        <w:rPr>
          <w:i/>
        </w:rPr>
        <w:t>platform</w:t>
      </w:r>
      <w:r w:rsidRPr="00347AE0">
        <w:t xml:space="preserve"> dataset with a </w:t>
      </w:r>
      <w:r>
        <w:t>14</w:t>
      </w:r>
      <w:r w:rsidRPr="00347AE0">
        <w:t>-day sampling period.</w:t>
      </w:r>
    </w:p>
    <w:p w:rsidR="000D00FD" w:rsidRDefault="000D00FD" w:rsidP="000D00FD">
      <w:pPr>
        <w:keepNext/>
        <w:ind w:firstLine="0"/>
        <w:jc w:val="center"/>
      </w:pPr>
      <w:r>
        <w:rPr>
          <w:noProof/>
        </w:rPr>
        <w:drawing>
          <wp:inline distT="0" distB="0" distL="0" distR="0" wp14:anchorId="50ADD19E" wp14:editId="374F7C68">
            <wp:extent cx="4389120" cy="3291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3"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Pr="00F81A2D" w:rsidRDefault="000D00FD" w:rsidP="000D00FD">
      <w:pPr>
        <w:pStyle w:val="Caption"/>
        <w:sectPr w:rsidR="000D00FD" w:rsidRPr="00F81A2D" w:rsidSect="00501F3E">
          <w:pgSz w:w="12240" w:h="15840"/>
          <w:pgMar w:top="1440" w:right="1440" w:bottom="1440" w:left="2160" w:header="1440" w:footer="1440" w:gutter="0"/>
          <w:cols w:space="720"/>
          <w:titlePg/>
          <w:docGrid w:linePitch="360"/>
        </w:sectPr>
      </w:pPr>
      <w:r>
        <w:t xml:space="preserve">Figure </w:t>
      </w:r>
      <w:fldSimple w:instr=" SEQ Figure \* ARABIC ">
        <w:r w:rsidR="00176D7C">
          <w:rPr>
            <w:noProof/>
          </w:rPr>
          <w:t>30</w:t>
        </w:r>
      </w:fldSimple>
      <w:r>
        <w:tab/>
      </w:r>
      <w:r w:rsidRPr="00347AE0">
        <w:t xml:space="preserve">Time series resulting from sampling the </w:t>
      </w:r>
      <w:r>
        <w:t>NetBeans</w:t>
      </w:r>
      <w:r w:rsidRPr="00347AE0">
        <w:t xml:space="preserve"> </w:t>
      </w:r>
      <w:r>
        <w:rPr>
          <w:i/>
        </w:rPr>
        <w:t>platform</w:t>
      </w:r>
      <w:r w:rsidRPr="00347AE0">
        <w:t xml:space="preserve"> dataset with a </w:t>
      </w:r>
      <w:r>
        <w:t>30</w:t>
      </w:r>
      <w:r w:rsidRPr="00347AE0">
        <w:t>-day sampling period.</w:t>
      </w:r>
    </w:p>
    <w:p w:rsidR="000D00FD" w:rsidRDefault="000D00FD" w:rsidP="000D00FD">
      <w:pPr>
        <w:keepNext/>
        <w:ind w:firstLine="0"/>
        <w:jc w:val="center"/>
      </w:pPr>
      <w:r>
        <w:rPr>
          <w:noProof/>
        </w:rPr>
        <w:lastRenderedPageBreak/>
        <w:drawing>
          <wp:inline distT="0" distB="0" distL="0" distR="0" wp14:anchorId="7F646BBB" wp14:editId="4A85EFDA">
            <wp:extent cx="4389120" cy="3291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4"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31</w:t>
        </w:r>
      </w:fldSimple>
      <w:r>
        <w:tab/>
      </w:r>
      <w:r w:rsidRPr="00347AE0">
        <w:t xml:space="preserve">Time series resulting from sampling the </w:t>
      </w:r>
      <w:r>
        <w:t>NetBeans</w:t>
      </w:r>
      <w:r w:rsidRPr="00347AE0">
        <w:t xml:space="preserve"> </w:t>
      </w:r>
      <w:r>
        <w:rPr>
          <w:i/>
        </w:rPr>
        <w:t>java</w:t>
      </w:r>
      <w:r w:rsidRPr="00347AE0">
        <w:t xml:space="preserve"> dataset with a </w:t>
      </w:r>
      <w:r>
        <w:t>7</w:t>
      </w:r>
      <w:r w:rsidRPr="00347AE0">
        <w:t>-day sampling period.</w:t>
      </w:r>
    </w:p>
    <w:p w:rsidR="000D00FD" w:rsidRDefault="000D00FD" w:rsidP="000D00FD">
      <w:pPr>
        <w:keepNext/>
        <w:ind w:firstLine="0"/>
        <w:jc w:val="center"/>
      </w:pPr>
      <w:r>
        <w:rPr>
          <w:noProof/>
        </w:rPr>
        <w:drawing>
          <wp:inline distT="0" distB="0" distL="0" distR="0" wp14:anchorId="0F4F4F0C" wp14:editId="70983275">
            <wp:extent cx="4389120" cy="3291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0D00FD" w:rsidRDefault="000D00FD" w:rsidP="000D00FD">
      <w:pPr>
        <w:pStyle w:val="Caption"/>
      </w:pPr>
      <w:r>
        <w:t xml:space="preserve">Figure </w:t>
      </w:r>
      <w:fldSimple w:instr=" SEQ Figure \* ARABIC ">
        <w:r w:rsidR="00176D7C">
          <w:rPr>
            <w:noProof/>
          </w:rPr>
          <w:t>32</w:t>
        </w:r>
      </w:fldSimple>
      <w:r>
        <w:tab/>
      </w:r>
      <w:r w:rsidRPr="00347AE0">
        <w:t xml:space="preserve">Time series resulting from sampling the </w:t>
      </w:r>
      <w:r>
        <w:t>NetBeans</w:t>
      </w:r>
      <w:r w:rsidRPr="00347AE0">
        <w:t xml:space="preserve"> </w:t>
      </w:r>
      <w:r>
        <w:rPr>
          <w:i/>
        </w:rPr>
        <w:t>java</w:t>
      </w:r>
      <w:r w:rsidRPr="00347AE0">
        <w:t xml:space="preserve"> dataset with a </w:t>
      </w:r>
      <w:r>
        <w:t>14</w:t>
      </w:r>
      <w:r w:rsidRPr="00347AE0">
        <w:t>-day sampling period.</w:t>
      </w:r>
    </w:p>
    <w:p w:rsidR="000D00FD" w:rsidRDefault="000D00FD" w:rsidP="000D00FD">
      <w:pPr>
        <w:keepNext/>
        <w:ind w:firstLine="0"/>
        <w:jc w:val="center"/>
      </w:pPr>
      <w:r>
        <w:rPr>
          <w:noProof/>
        </w:rPr>
        <w:lastRenderedPageBreak/>
        <w:drawing>
          <wp:inline distT="0" distB="0" distL="0" distR="0" wp14:anchorId="19D4AE10" wp14:editId="0F266386">
            <wp:extent cx="4389120" cy="3291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7.eps"/>
                    <pic:cNvPicPr/>
                  </pic:nvPicPr>
                  <pic:blipFill>
                    <a:blip r:embed="rId46" cstate="print">
                      <a:extLst>
                        <a:ext uri="{28A0092B-C50C-407E-A947-70E740481C1C}">
                          <a14:useLocalDpi xmlns:a14="http://schemas.microsoft.com/office/drawing/2010/main" val="0"/>
                        </a:ext>
                      </a:extLst>
                    </a:blip>
                    <a:stretch>
                      <a:fillRect/>
                    </a:stretch>
                  </pic:blipFill>
                  <pic:spPr>
                    <a:xfrm>
                      <a:off x="0" y="0"/>
                      <a:ext cx="4389120" cy="3291840"/>
                    </a:xfrm>
                    <a:prstGeom prst="rect">
                      <a:avLst/>
                    </a:prstGeom>
                  </pic:spPr>
                </pic:pic>
              </a:graphicData>
            </a:graphic>
          </wp:inline>
        </w:drawing>
      </w:r>
    </w:p>
    <w:p w:rsidR="00D571BD" w:rsidRDefault="000D00FD" w:rsidP="00D571BD">
      <w:pPr>
        <w:pStyle w:val="Caption"/>
      </w:pPr>
      <w:r>
        <w:t xml:space="preserve">Figure </w:t>
      </w:r>
      <w:fldSimple w:instr=" SEQ Figure \* ARABIC ">
        <w:r w:rsidR="00176D7C">
          <w:rPr>
            <w:noProof/>
          </w:rPr>
          <w:t>33</w:t>
        </w:r>
      </w:fldSimple>
      <w:r>
        <w:tab/>
      </w:r>
      <w:r w:rsidRPr="00347AE0">
        <w:t xml:space="preserve">Time series resulting from sampling the </w:t>
      </w:r>
      <w:r>
        <w:t>NetBeans</w:t>
      </w:r>
      <w:r w:rsidRPr="00347AE0">
        <w:t xml:space="preserve"> </w:t>
      </w:r>
      <w:r>
        <w:rPr>
          <w:i/>
        </w:rPr>
        <w:t>java</w:t>
      </w:r>
      <w:r w:rsidRPr="00347AE0">
        <w:t xml:space="preserve"> dataset with a </w:t>
      </w:r>
      <w:r>
        <w:t>30</w:t>
      </w:r>
      <w:r w:rsidR="00D571BD">
        <w:t>-day sampling period</w:t>
      </w:r>
      <w:bookmarkStart w:id="69" w:name="_Ref420439377"/>
    </w:p>
    <w:p w:rsidR="008272A8" w:rsidRDefault="00372B07" w:rsidP="00DE4AAF">
      <w:pPr>
        <w:pStyle w:val="Heading2"/>
      </w:pPr>
      <w:bookmarkStart w:id="70" w:name="_Ref421252315"/>
      <w:r>
        <w:t xml:space="preserve">Appendix </w:t>
      </w:r>
      <w:r w:rsidR="00F96847">
        <w:t>B</w:t>
      </w:r>
      <w:r>
        <w:t>: Stationarity Testing</w:t>
      </w:r>
      <w:bookmarkEnd w:id="67"/>
      <w:bookmarkEnd w:id="69"/>
      <w:r w:rsidR="00CB2FFD">
        <w:t xml:space="preserve"> Results</w:t>
      </w:r>
      <w:bookmarkEnd w:id="70"/>
    </w:p>
    <w:p w:rsidR="00015886" w:rsidRDefault="00015886" w:rsidP="00015886">
      <w:r>
        <w:t>The results of stationarity testing are contained in the following tables, both for differenced and non-differenced data, and for each sampling period used (7-day, 14-day, and 30-day).</w:t>
      </w:r>
      <w:r w:rsidR="006A64A0">
        <w:t xml:space="preserve"> The Augmented </w:t>
      </w:r>
      <w:r w:rsidR="00FC67FD">
        <w:t>D</w:t>
      </w:r>
      <w:r w:rsidR="006A64A0">
        <w:t>ickey Fuller (ADF) and Kwiatkowski–Phillips–Schmidt–Shin (KPSS) tests were both run.</w:t>
      </w:r>
    </w:p>
    <w:p w:rsidR="005045E1" w:rsidRDefault="005045E1" w:rsidP="005045E1">
      <w:pPr>
        <w:spacing w:line="240" w:lineRule="auto"/>
      </w:pPr>
    </w:p>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fldSimple w:instr=" SEQ Table \* ARABIC ">
        <w:r w:rsidR="00176D7C">
          <w:rPr>
            <w:noProof/>
          </w:rPr>
          <w:t>7</w:t>
        </w:r>
      </w:fldSimple>
      <w:r>
        <w:tab/>
      </w:r>
      <w:r>
        <w:tab/>
        <w:t xml:space="preserve">Stationarity test results for the MongoDB </w:t>
      </w:r>
      <w:r>
        <w:rPr>
          <w:i/>
        </w:rPr>
        <w:t>core server</w:t>
      </w:r>
      <w:r>
        <w:t xml:space="preserve"> time series da</w:t>
      </w:r>
      <w:r w:rsidR="00594B51">
        <w:t xml:space="preserve">ta, with a sampling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255D" w:rsidTr="00251893">
        <w:tc>
          <w:tcPr>
            <w:tcW w:w="1638" w:type="dxa"/>
            <w:vMerge w:val="restart"/>
            <w:vAlign w:val="center"/>
          </w:tcPr>
          <w:p w:rsidR="00E5255D" w:rsidRDefault="00E5255D" w:rsidP="00E5255D">
            <w:pPr>
              <w:pStyle w:val="TableHeader"/>
            </w:pPr>
            <w:r>
              <w:t>Time Series</w:t>
            </w:r>
          </w:p>
        </w:tc>
        <w:tc>
          <w:tcPr>
            <w:tcW w:w="3724" w:type="dxa"/>
            <w:gridSpan w:val="3"/>
          </w:tcPr>
          <w:p w:rsidR="00E5255D" w:rsidRDefault="00E5255D" w:rsidP="00E5255D">
            <w:pPr>
              <w:pStyle w:val="TableHeader"/>
            </w:pPr>
            <w:r>
              <w:t>Un-differenced data</w:t>
            </w:r>
          </w:p>
        </w:tc>
        <w:tc>
          <w:tcPr>
            <w:tcW w:w="3494" w:type="dxa"/>
            <w:gridSpan w:val="3"/>
          </w:tcPr>
          <w:p w:rsidR="00E5255D" w:rsidRDefault="00E5255D" w:rsidP="00FE31EE">
            <w:pPr>
              <w:pStyle w:val="TableHeader"/>
            </w:pPr>
            <w:r>
              <w:t>Differenced data</w:t>
            </w:r>
          </w:p>
        </w:tc>
      </w:tr>
      <w:tr w:rsidR="00E5255D" w:rsidTr="00D21841">
        <w:tc>
          <w:tcPr>
            <w:tcW w:w="1638" w:type="dxa"/>
            <w:vMerge/>
            <w:tcBorders>
              <w:bottom w:val="single" w:sz="4" w:space="0" w:color="auto"/>
            </w:tcBorders>
          </w:tcPr>
          <w:p w:rsidR="00E5255D" w:rsidRDefault="00E5255D" w:rsidP="00E5255D">
            <w:pPr>
              <w:pStyle w:val="TableHeader"/>
            </w:pPr>
          </w:p>
        </w:tc>
        <w:tc>
          <w:tcPr>
            <w:tcW w:w="1260" w:type="dxa"/>
            <w:tcBorders>
              <w:bottom w:val="single" w:sz="4" w:space="0" w:color="auto"/>
            </w:tcBorders>
          </w:tcPr>
          <w:p w:rsidR="00E5255D" w:rsidRDefault="00E5255D" w:rsidP="00E5255D">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255D" w:rsidRDefault="00E5255D" w:rsidP="00E5255D">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255D" w:rsidRDefault="00E5255D" w:rsidP="00E5255D">
            <w:pPr>
              <w:pStyle w:val="TableHeader"/>
            </w:pPr>
            <w:r>
              <w:t>KPSS</w:t>
            </w:r>
          </w:p>
        </w:tc>
        <w:tc>
          <w:tcPr>
            <w:tcW w:w="1161" w:type="dxa"/>
            <w:tcBorders>
              <w:bottom w:val="single" w:sz="4" w:space="0" w:color="auto"/>
            </w:tcBorders>
          </w:tcPr>
          <w:p w:rsidR="00E5255D" w:rsidRDefault="00E5255D"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255D" w:rsidRDefault="00E5255D"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255D" w:rsidRDefault="00E5255D" w:rsidP="00FE31EE">
            <w:pPr>
              <w:pStyle w:val="TableHeader"/>
            </w:pPr>
            <w:r>
              <w:t>KPSS</w:t>
            </w:r>
          </w:p>
        </w:tc>
      </w:tr>
      <w:tr w:rsidR="00AF51C8" w:rsidTr="00D21841">
        <w:tc>
          <w:tcPr>
            <w:tcW w:w="1638" w:type="dxa"/>
            <w:tcBorders>
              <w:bottom w:val="nil"/>
            </w:tcBorders>
            <w:tcMar>
              <w:top w:w="115" w:type="dxa"/>
              <w:left w:w="115" w:type="dxa"/>
              <w:bottom w:w="115" w:type="dxa"/>
              <w:right w:w="115" w:type="dxa"/>
            </w:tcMar>
          </w:tcPr>
          <w:p w:rsidR="00AF51C8" w:rsidRDefault="00AF51C8" w:rsidP="00E5255D">
            <w:pPr>
              <w:spacing w:line="240" w:lineRule="auto"/>
              <w:ind w:firstLine="0"/>
            </w:pPr>
            <w:r>
              <w:t>Bugs</w:t>
            </w:r>
          </w:p>
        </w:tc>
        <w:tc>
          <w:tcPr>
            <w:tcW w:w="126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-5.009168 </w:t>
            </w: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12.59583</w:t>
            </w:r>
          </w:p>
          <w:p w:rsidR="00AF51C8" w:rsidRDefault="00AF51C8" w:rsidP="004F7FA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AF51C8" w:rsidRDefault="00AF51C8" w:rsidP="004F7FA5">
            <w:pPr>
              <w:spacing w:line="240" w:lineRule="auto"/>
              <w:ind w:firstLine="0"/>
            </w:pPr>
            <w:r w:rsidRPr="00AF51C8">
              <w:t>2.810561</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-17.507</w:t>
            </w:r>
            <w:r>
              <w:t>5</w:t>
            </w:r>
            <w:r w:rsidRPr="00E5255D">
              <w:t xml:space="preserve"> (&lt;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AF51C8" w:rsidRDefault="00AF51C8" w:rsidP="00761BA4">
            <w:pPr>
              <w:spacing w:line="240" w:lineRule="auto"/>
              <w:ind w:firstLine="0"/>
            </w:pPr>
            <w:r w:rsidRPr="00AF51C8">
              <w:t>153.2578</w:t>
            </w:r>
            <w:r w:rsidRPr="00E5255D">
              <w:t xml:space="preserve"> (&lt;</w:t>
            </w:r>
            <w:r>
              <w:t xml:space="preserve"> </w:t>
            </w:r>
            <w:r w:rsidRPr="00E5255D">
              <w:t>1</w:t>
            </w:r>
            <w:r>
              <w:t>%</w:t>
            </w:r>
            <w:r w:rsidRPr="00E5255D">
              <w:t>)</w:t>
            </w:r>
          </w:p>
        </w:tc>
        <w:tc>
          <w:tcPr>
            <w:tcW w:w="1165" w:type="dxa"/>
            <w:tcBorders>
              <w:bottom w:val="nil"/>
            </w:tcBorders>
            <w:tcMar>
              <w:top w:w="115" w:type="dxa"/>
              <w:left w:w="115" w:type="dxa"/>
              <w:bottom w:w="115" w:type="dxa"/>
              <w:right w:w="115" w:type="dxa"/>
            </w:tcMar>
          </w:tcPr>
          <w:p w:rsidR="00AF51C8" w:rsidRDefault="00AF51C8" w:rsidP="00AF51C8">
            <w:pPr>
              <w:spacing w:line="240" w:lineRule="auto"/>
              <w:ind w:firstLine="0"/>
            </w:pPr>
            <w:r w:rsidRPr="00AF51C8">
              <w:t>0.0112</w:t>
            </w:r>
            <w:r>
              <w:t>5</w:t>
            </w:r>
            <w:r w:rsidRPr="00E5255D">
              <w:t xml:space="preserve"> (&gt;</w:t>
            </w:r>
            <w:r>
              <w:t xml:space="preserve"> 10%</w:t>
            </w:r>
            <w:r w:rsidRPr="00E5255D">
              <w:t>)</w:t>
            </w:r>
          </w:p>
        </w:tc>
      </w:tr>
      <w:tr w:rsidR="00AF51C8" w:rsidTr="00D21841">
        <w:tc>
          <w:tcPr>
            <w:tcW w:w="1638" w:type="dxa"/>
            <w:tcBorders>
              <w:top w:val="nil"/>
              <w:bottom w:val="nil"/>
            </w:tcBorders>
            <w:tcMar>
              <w:top w:w="115" w:type="dxa"/>
              <w:left w:w="115" w:type="dxa"/>
              <w:bottom w:w="115" w:type="dxa"/>
              <w:right w:w="115" w:type="dxa"/>
            </w:tcMar>
          </w:tcPr>
          <w:p w:rsidR="00AF51C8" w:rsidRDefault="00AF51C8" w:rsidP="00E5255D">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 xml:space="preserve">-5.851094 </w:t>
            </w: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17.15104</w:t>
            </w:r>
            <w:r w:rsidRPr="00E5255D">
              <w:t xml:space="preserve"> (&lt;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AF51C8" w:rsidRDefault="00AF51C8" w:rsidP="004F7FA5">
            <w:pPr>
              <w:spacing w:line="240" w:lineRule="auto"/>
              <w:ind w:firstLine="0"/>
            </w:pPr>
            <w:r w:rsidRPr="00AF51C8">
              <w:t>2.43306</w:t>
            </w:r>
          </w:p>
          <w:p w:rsidR="00AF51C8" w:rsidRDefault="00AF51C8" w:rsidP="004F7FA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-20.2816</w:t>
            </w:r>
            <w:r w:rsidRPr="00761BA4">
              <w:t xml:space="preserve"> (&lt;</w:t>
            </w:r>
            <w:r>
              <w:t xml:space="preserve"> </w:t>
            </w:r>
            <w:r w:rsidRPr="00761BA4">
              <w:t>1</w:t>
            </w:r>
            <w:r>
              <w:t>%</w:t>
            </w:r>
            <w:r w:rsidRPr="00761BA4">
              <w:t>)</w:t>
            </w:r>
          </w:p>
        </w:tc>
        <w:tc>
          <w:tcPr>
            <w:tcW w:w="1168" w:type="dxa"/>
            <w:tcBorders>
              <w:top w:val="nil"/>
              <w:bottom w:val="nil"/>
            </w:tcBorders>
            <w:tcMar>
              <w:top w:w="115" w:type="dxa"/>
              <w:left w:w="115" w:type="dxa"/>
              <w:bottom w:w="115" w:type="dxa"/>
              <w:right w:w="115" w:type="dxa"/>
            </w:tcMar>
          </w:tcPr>
          <w:p w:rsidR="00AF51C8" w:rsidRDefault="00AF51C8" w:rsidP="00761BA4">
            <w:pPr>
              <w:spacing w:line="240" w:lineRule="auto"/>
              <w:ind w:firstLine="0"/>
            </w:pPr>
            <w:r w:rsidRPr="00AF51C8">
              <w:t xml:space="preserve">205.6782 </w:t>
            </w:r>
            <w:r w:rsidRPr="00761BA4">
              <w:t>(&lt;</w:t>
            </w:r>
            <w:r>
              <w:t xml:space="preserve"> </w:t>
            </w:r>
            <w:r w:rsidRPr="00761BA4">
              <w:t>1</w:t>
            </w:r>
            <w:r>
              <w:t>%</w:t>
            </w:r>
            <w:r w:rsidRPr="00761BA4">
              <w:t>)</w:t>
            </w:r>
          </w:p>
        </w:tc>
        <w:tc>
          <w:tcPr>
            <w:tcW w:w="1165" w:type="dxa"/>
            <w:tcBorders>
              <w:top w:val="nil"/>
              <w:bottom w:val="nil"/>
            </w:tcBorders>
            <w:tcMar>
              <w:top w:w="115" w:type="dxa"/>
              <w:left w:w="115" w:type="dxa"/>
              <w:bottom w:w="115" w:type="dxa"/>
              <w:right w:w="115" w:type="dxa"/>
            </w:tcMar>
          </w:tcPr>
          <w:p w:rsidR="00AF51C8" w:rsidRDefault="00AF51C8" w:rsidP="00AF51C8">
            <w:pPr>
              <w:spacing w:line="240" w:lineRule="auto"/>
              <w:ind w:firstLine="0"/>
            </w:pPr>
            <w:r w:rsidRPr="00AF51C8">
              <w:t>0.01561</w:t>
            </w:r>
            <w:r>
              <w:t xml:space="preserve"> (&gt; 10%</w:t>
            </w:r>
            <w:r w:rsidRPr="00761BA4">
              <w:t>)</w:t>
            </w:r>
          </w:p>
        </w:tc>
      </w:tr>
      <w:tr w:rsidR="00AF51C8" w:rsidTr="00D21841">
        <w:tc>
          <w:tcPr>
            <w:tcW w:w="1638" w:type="dxa"/>
            <w:tcBorders>
              <w:top w:val="nil"/>
            </w:tcBorders>
            <w:tcMar>
              <w:top w:w="115" w:type="dxa"/>
              <w:left w:w="115" w:type="dxa"/>
              <w:bottom w:w="115" w:type="dxa"/>
              <w:right w:w="115" w:type="dxa"/>
            </w:tcMar>
          </w:tcPr>
          <w:p w:rsidR="00AF51C8" w:rsidRDefault="00AF51C8" w:rsidP="00E5255D">
            <w:pPr>
              <w:spacing w:line="240" w:lineRule="auto"/>
              <w:ind w:firstLine="0"/>
            </w:pPr>
            <w:r>
              <w:t>New Features</w:t>
            </w:r>
          </w:p>
        </w:tc>
        <w:tc>
          <w:tcPr>
            <w:tcW w:w="126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-10.80503</w:t>
            </w:r>
          </w:p>
          <w:p w:rsidR="00AF51C8" w:rsidRDefault="00AF51C8" w:rsidP="004F7FA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58.37575</w:t>
            </w:r>
            <w:r w:rsidRPr="00E5255D">
              <w:t xml:space="preserve"> (&lt;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4F7FA5">
            <w:pPr>
              <w:spacing w:line="240" w:lineRule="auto"/>
              <w:ind w:firstLine="0"/>
            </w:pPr>
            <w:r w:rsidRPr="00AF51C8">
              <w:t>0.1376936</w:t>
            </w:r>
          </w:p>
          <w:p w:rsidR="00AF51C8" w:rsidRDefault="00AF51C8" w:rsidP="004F7FA5">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-21.132</w:t>
            </w:r>
            <w:r>
              <w:t>2</w:t>
            </w:r>
            <w:r w:rsidRPr="00761BA4">
              <w:t xml:space="preserve"> (&lt;</w:t>
            </w:r>
            <w:r>
              <w:t xml:space="preserve"> </w:t>
            </w:r>
            <w:r w:rsidRPr="00761BA4">
              <w:t>1</w:t>
            </w:r>
            <w:r>
              <w:t>%</w:t>
            </w:r>
            <w:r w:rsidRPr="00761BA4">
              <w:t>)</w:t>
            </w:r>
          </w:p>
        </w:tc>
        <w:tc>
          <w:tcPr>
            <w:tcW w:w="1168" w:type="dxa"/>
            <w:tcBorders>
              <w:top w:val="nil"/>
            </w:tcBorders>
            <w:tcMar>
              <w:top w:w="115" w:type="dxa"/>
              <w:left w:w="115" w:type="dxa"/>
              <w:bottom w:w="115" w:type="dxa"/>
              <w:right w:w="115" w:type="dxa"/>
            </w:tcMar>
          </w:tcPr>
          <w:p w:rsidR="00AF51C8" w:rsidRDefault="00AF51C8" w:rsidP="00761BA4">
            <w:pPr>
              <w:spacing w:line="240" w:lineRule="auto"/>
              <w:ind w:firstLine="0"/>
            </w:pPr>
            <w:r w:rsidRPr="00AF51C8">
              <w:t>223.2843</w:t>
            </w:r>
            <w:r w:rsidRPr="00761BA4">
              <w:t xml:space="preserve"> (&lt;</w:t>
            </w:r>
            <w:r>
              <w:t xml:space="preserve"> </w:t>
            </w:r>
            <w:r w:rsidRPr="00761BA4">
              <w:t>1</w:t>
            </w:r>
            <w:r>
              <w:t>%</w:t>
            </w:r>
            <w:r w:rsidRPr="00761BA4">
              <w:t>)</w:t>
            </w:r>
          </w:p>
        </w:tc>
        <w:tc>
          <w:tcPr>
            <w:tcW w:w="1165"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0.0127</w:t>
            </w:r>
            <w:r>
              <w:t>8</w:t>
            </w:r>
            <w:r w:rsidRPr="00761BA4">
              <w:t xml:space="preserve"> (&gt;</w:t>
            </w:r>
            <w:r>
              <w:t xml:space="preserve"> </w:t>
            </w:r>
            <w:r w:rsidRPr="00761BA4">
              <w:t>10</w:t>
            </w:r>
            <w:r>
              <w:t>%</w:t>
            </w:r>
            <w:r w:rsidRPr="00761BA4">
              <w:t>)</w:t>
            </w:r>
          </w:p>
        </w:tc>
      </w:tr>
    </w:tbl>
    <w:p w:rsidR="006A64A0" w:rsidRDefault="006A64A0" w:rsidP="00015886"/>
    <w:p w:rsidR="005045E1" w:rsidRPr="005045E1" w:rsidRDefault="005045E1" w:rsidP="005045E1">
      <w:pPr>
        <w:pStyle w:val="Caption"/>
        <w:keepNext/>
      </w:pPr>
      <w:r>
        <w:t xml:space="preserve">Table </w:t>
      </w:r>
      <w:fldSimple w:instr=" SEQ Table \* ARABIC ">
        <w:r w:rsidR="00176D7C">
          <w:rPr>
            <w:noProof/>
          </w:rPr>
          <w:t>8</w:t>
        </w:r>
      </w:fldSimple>
      <w:r>
        <w:tab/>
      </w:r>
      <w:r>
        <w:tab/>
        <w:t xml:space="preserve">Stationarity test results for the MongoDB </w:t>
      </w:r>
      <w:r>
        <w:rPr>
          <w:i/>
        </w:rPr>
        <w:t>core server</w:t>
      </w:r>
      <w:r>
        <w:t xml:space="preserve"> time series data, with a sampling period of 14</w:t>
      </w:r>
      <w:r w:rsidR="00594B51">
        <w:t xml:space="preserve">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Pr>
          <w:p w:rsidR="005045E1" w:rsidRDefault="005045E1" w:rsidP="00FE31EE">
            <w:pPr>
              <w:pStyle w:val="TableHeader"/>
            </w:pPr>
            <w:r>
              <w:t>Differenced data</w:t>
            </w:r>
          </w:p>
        </w:tc>
      </w:tr>
      <w:tr w:rsidR="005045E1" w:rsidTr="00D21841">
        <w:tc>
          <w:tcPr>
            <w:tcW w:w="1638" w:type="dxa"/>
            <w:vMerge/>
            <w:tcBorders>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5045E1" w:rsidRDefault="005045E1" w:rsidP="00FE31EE">
            <w:pPr>
              <w:pStyle w:val="TableHeader"/>
            </w:pPr>
            <w:r>
              <w:t>KPSS</w:t>
            </w:r>
          </w:p>
        </w:tc>
      </w:tr>
      <w:tr w:rsidR="005045E1" w:rsidTr="00D21841">
        <w:tc>
          <w:tcPr>
            <w:tcW w:w="1638" w:type="dxa"/>
            <w:tcBorders>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-3.954806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7.903041 </w:t>
            </w:r>
            <w:r w:rsidR="005045E1" w:rsidRPr="00E5255D">
              <w:t>(&lt;</w:t>
            </w:r>
            <w:r w:rsidR="005045E1">
              <w:t xml:space="preserve"> </w:t>
            </w:r>
            <w:r w:rsidR="005045E1" w:rsidRPr="00E5255D">
              <w:t>1</w:t>
            </w:r>
            <w:r w:rsidR="005045E1">
              <w:t>%</w:t>
            </w:r>
            <w:r w:rsidR="005045E1" w:rsidRPr="00E5255D">
              <w:t>)</w:t>
            </w:r>
          </w:p>
        </w:tc>
        <w:tc>
          <w:tcPr>
            <w:tcW w:w="1250" w:type="dxa"/>
            <w:tcBorders>
              <w:bottom w:val="nil"/>
            </w:tcBorders>
            <w:tcMar>
              <w:top w:w="115" w:type="dxa"/>
              <w:left w:w="115" w:type="dxa"/>
              <w:bottom w:w="115" w:type="dxa"/>
              <w:right w:w="115" w:type="dxa"/>
            </w:tcMar>
          </w:tcPr>
          <w:p w:rsidR="005045E1" w:rsidRDefault="00AF51C8" w:rsidP="00FE31EE">
            <w:pPr>
              <w:spacing w:line="240" w:lineRule="auto"/>
              <w:ind w:firstLine="0"/>
            </w:pPr>
            <w:r w:rsidRPr="00AF51C8">
              <w:t xml:space="preserve">1.977684 </w:t>
            </w:r>
            <w:r w:rsidR="005045E1" w:rsidRPr="00E5255D">
              <w:t>(&lt;</w:t>
            </w:r>
            <w:r w:rsidR="005045E1">
              <w:t xml:space="preserve"> </w:t>
            </w:r>
            <w:r w:rsidR="005045E1" w:rsidRPr="00E5255D">
              <w:t>1</w:t>
            </w:r>
            <w:r w:rsidR="005045E1">
              <w:t>%</w:t>
            </w:r>
            <w:r w:rsidR="005045E1" w:rsidRPr="00E5255D">
              <w:t>)</w:t>
            </w:r>
          </w:p>
        </w:tc>
        <w:tc>
          <w:tcPr>
            <w:tcW w:w="1161"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-9.904</w:t>
            </w:r>
            <w:r>
              <w:t>6</w:t>
            </w:r>
            <w:r w:rsidR="005045E1" w:rsidRPr="00E5255D">
              <w:t xml:space="preserve"> (&lt;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49.0530</w:t>
            </w:r>
            <w:r w:rsidR="005045E1" w:rsidRPr="00E5255D">
              <w:t xml:space="preserve"> (&lt;</w:t>
            </w:r>
            <w:r w:rsidR="005045E1">
              <w:t xml:space="preserve"> </w:t>
            </w:r>
            <w:r w:rsidR="005045E1" w:rsidRPr="00E5255D">
              <w:t>1</w:t>
            </w:r>
            <w:r w:rsidR="005045E1">
              <w:t>%</w:t>
            </w:r>
            <w:r w:rsidR="005045E1" w:rsidRPr="00E5255D">
              <w:t>)</w:t>
            </w:r>
          </w:p>
        </w:tc>
        <w:tc>
          <w:tcPr>
            <w:tcW w:w="1165" w:type="dxa"/>
            <w:tcBorders>
              <w:bottom w:val="nil"/>
            </w:tcBorders>
            <w:tcMar>
              <w:top w:w="115" w:type="dxa"/>
              <w:left w:w="115" w:type="dxa"/>
              <w:bottom w:w="115" w:type="dxa"/>
              <w:right w:w="115" w:type="dxa"/>
            </w:tcMar>
          </w:tcPr>
          <w:p w:rsidR="005045E1" w:rsidRDefault="00AF51C8" w:rsidP="00AF51C8">
            <w:pPr>
              <w:spacing w:line="240" w:lineRule="auto"/>
              <w:ind w:firstLine="0"/>
            </w:pPr>
            <w:r w:rsidRPr="00AF51C8">
              <w:t>0.01552</w:t>
            </w:r>
            <w:r w:rsidR="005045E1" w:rsidRPr="00E5255D">
              <w:t xml:space="preserve"> (&gt;</w:t>
            </w:r>
            <w:r w:rsidR="005045E1">
              <w:t xml:space="preserve"> 10%</w:t>
            </w:r>
            <w:r w:rsidR="005045E1" w:rsidRPr="00E5255D">
              <w:t>)</w:t>
            </w:r>
          </w:p>
        </w:tc>
      </w:tr>
      <w:tr w:rsidR="005045E1" w:rsidTr="00D21841">
        <w:tc>
          <w:tcPr>
            <w:tcW w:w="1638" w:type="dxa"/>
            <w:tcBorders>
              <w:top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 xml:space="preserve">-3.708167 </w:t>
            </w:r>
            <w:r w:rsidR="005045E1" w:rsidRPr="00E5255D">
              <w:t>(&lt;</w:t>
            </w:r>
            <w:r w:rsidR="005045E1">
              <w:t xml:space="preserve"> </w:t>
            </w:r>
            <w:r w:rsidR="005045E1" w:rsidRPr="00E5255D">
              <w:t>1</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 xml:space="preserve">6.93959 </w:t>
            </w:r>
            <w:r w:rsidR="005045E1" w:rsidRPr="00E5255D">
              <w:t>(&lt;</w:t>
            </w:r>
            <w:r w:rsidR="005045E1">
              <w:t xml:space="preserve"> </w:t>
            </w:r>
            <w:r w:rsidR="005045E1" w:rsidRPr="00E5255D">
              <w:t>1</w:t>
            </w:r>
            <w:r w:rsidR="005045E1">
              <w:t>%</w:t>
            </w:r>
            <w:r w:rsidR="005045E1" w:rsidRPr="00E5255D">
              <w:t>)</w:t>
            </w:r>
          </w:p>
        </w:tc>
        <w:tc>
          <w:tcPr>
            <w:tcW w:w="1250" w:type="dxa"/>
            <w:tcBorders>
              <w:top w:val="nil"/>
              <w:bottom w:val="nil"/>
            </w:tcBorders>
            <w:tcMar>
              <w:top w:w="115" w:type="dxa"/>
              <w:left w:w="115" w:type="dxa"/>
              <w:bottom w:w="115" w:type="dxa"/>
              <w:right w:w="115" w:type="dxa"/>
            </w:tcMar>
          </w:tcPr>
          <w:p w:rsidR="005045E1" w:rsidRDefault="00AF51C8" w:rsidP="005045E1">
            <w:pPr>
              <w:spacing w:line="240" w:lineRule="auto"/>
              <w:ind w:firstLine="0"/>
            </w:pPr>
            <w:r w:rsidRPr="00AF51C8">
              <w:t>1.613534</w:t>
            </w:r>
          </w:p>
          <w:p w:rsidR="005045E1" w:rsidRDefault="005045E1" w:rsidP="005045E1">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-12.8286</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82.2958</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tcBorders>
            <w:tcMar>
              <w:top w:w="115" w:type="dxa"/>
              <w:left w:w="115" w:type="dxa"/>
              <w:bottom w:w="115" w:type="dxa"/>
              <w:right w:w="115" w:type="dxa"/>
            </w:tcMar>
          </w:tcPr>
          <w:p w:rsidR="005045E1" w:rsidRDefault="00AF51C8" w:rsidP="00AF51C8">
            <w:pPr>
              <w:spacing w:line="240" w:lineRule="auto"/>
              <w:ind w:firstLine="0"/>
            </w:pPr>
            <w:r w:rsidRPr="00AF51C8">
              <w:t>0.02771</w:t>
            </w:r>
            <w:r w:rsidR="005045E1">
              <w:t xml:space="preserve"> (&gt; 10%</w:t>
            </w:r>
            <w:r w:rsidR="005045E1" w:rsidRPr="00761BA4">
              <w:t>)</w:t>
            </w:r>
          </w:p>
        </w:tc>
      </w:tr>
      <w:tr w:rsidR="005045E1" w:rsidTr="00D21841">
        <w:tc>
          <w:tcPr>
            <w:tcW w:w="1638" w:type="dxa"/>
            <w:tcBorders>
              <w:top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-6.47668</w:t>
            </w:r>
          </w:p>
          <w:p w:rsidR="005045E1" w:rsidRDefault="005045E1" w:rsidP="005045E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20.974</w:t>
            </w:r>
          </w:p>
          <w:p w:rsidR="005045E1" w:rsidRDefault="005045E1" w:rsidP="00AF51C8">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AF51C8" w:rsidRDefault="00AF51C8" w:rsidP="00AF51C8">
            <w:pPr>
              <w:spacing w:line="240" w:lineRule="auto"/>
              <w:ind w:firstLine="0"/>
            </w:pPr>
            <w:r w:rsidRPr="00AF51C8">
              <w:t>0.10850</w:t>
            </w:r>
          </w:p>
          <w:p w:rsidR="005045E1" w:rsidRDefault="005045E1" w:rsidP="00AF51C8">
            <w:pPr>
              <w:spacing w:line="240" w:lineRule="auto"/>
              <w:ind w:firstLine="0"/>
            </w:pPr>
            <w:r w:rsidRPr="00E5255D">
              <w:t>(&gt;</w:t>
            </w:r>
            <w:r>
              <w:t xml:space="preserve"> </w:t>
            </w:r>
            <w:r w:rsidR="00AF51C8">
              <w:t>10</w:t>
            </w:r>
            <w:r>
              <w:t>%</w:t>
            </w:r>
            <w:r w:rsidRPr="00E5255D">
              <w:t>)</w:t>
            </w:r>
          </w:p>
        </w:tc>
        <w:tc>
          <w:tcPr>
            <w:tcW w:w="1161" w:type="dxa"/>
            <w:tcBorders>
              <w:top w:val="nil"/>
            </w:tcBorders>
            <w:tcMar>
              <w:top w:w="115" w:type="dxa"/>
              <w:left w:w="115" w:type="dxa"/>
              <w:bottom w:w="115" w:type="dxa"/>
              <w:right w:w="115" w:type="dxa"/>
            </w:tcMar>
          </w:tcPr>
          <w:p w:rsidR="005045E1" w:rsidRDefault="00AF51C8" w:rsidP="005045E1">
            <w:pPr>
              <w:spacing w:line="240" w:lineRule="auto"/>
              <w:ind w:firstLine="0"/>
            </w:pPr>
            <w:r w:rsidRPr="00AF51C8">
              <w:t>-15.2122</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AF51C8" w:rsidP="00FE31EE">
            <w:pPr>
              <w:spacing w:line="240" w:lineRule="auto"/>
              <w:ind w:firstLine="0"/>
            </w:pPr>
            <w:r w:rsidRPr="00AF51C8">
              <w:t>115.7057</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tcBorders>
            <w:tcMar>
              <w:top w:w="115" w:type="dxa"/>
              <w:left w:w="115" w:type="dxa"/>
              <w:bottom w:w="115" w:type="dxa"/>
              <w:right w:w="115" w:type="dxa"/>
            </w:tcMar>
          </w:tcPr>
          <w:p w:rsidR="005045E1" w:rsidRDefault="00AF51C8" w:rsidP="00AF51C8">
            <w:pPr>
              <w:spacing w:line="240" w:lineRule="auto"/>
              <w:ind w:firstLine="0"/>
            </w:pPr>
            <w:r w:rsidRPr="00AF51C8">
              <w:t>0.0189</w:t>
            </w:r>
            <w:r>
              <w:t>1</w:t>
            </w:r>
            <w:r w:rsidR="005045E1" w:rsidRPr="00761BA4">
              <w:t xml:space="preserve"> (&gt;</w:t>
            </w:r>
            <w:r w:rsidR="005045E1">
              <w:t xml:space="preserve"> </w:t>
            </w:r>
            <w:r w:rsidR="005045E1" w:rsidRPr="00761BA4">
              <w:t>10</w:t>
            </w:r>
            <w:r w:rsidR="005045E1">
              <w:t>%</w:t>
            </w:r>
            <w:r w:rsidR="005045E1" w:rsidRPr="00761BA4">
              <w:t>)</w:t>
            </w:r>
          </w:p>
        </w:tc>
      </w:tr>
    </w:tbl>
    <w:p w:rsidR="005045E1" w:rsidRPr="00015886" w:rsidRDefault="005045E1" w:rsidP="005045E1"/>
    <w:p w:rsidR="00D571BD" w:rsidRDefault="00D571BD">
      <w:pPr>
        <w:spacing w:after="200" w:line="276" w:lineRule="auto"/>
        <w:ind w:firstLine="0"/>
        <w:rPr>
          <w:b/>
          <w:bCs/>
          <w:sz w:val="22"/>
          <w:szCs w:val="18"/>
        </w:rPr>
      </w:pPr>
      <w:r>
        <w:br w:type="page"/>
      </w:r>
    </w:p>
    <w:p w:rsidR="005045E1" w:rsidRPr="005045E1" w:rsidRDefault="005045E1" w:rsidP="005045E1">
      <w:pPr>
        <w:pStyle w:val="Caption"/>
        <w:keepNext/>
      </w:pPr>
      <w:r>
        <w:lastRenderedPageBreak/>
        <w:t xml:space="preserve">Table </w:t>
      </w:r>
      <w:fldSimple w:instr=" SEQ Table \* ARABIC ">
        <w:r w:rsidR="00176D7C">
          <w:rPr>
            <w:noProof/>
          </w:rPr>
          <w:t>9</w:t>
        </w:r>
      </w:fldSimple>
      <w:r>
        <w:tab/>
      </w:r>
      <w:r>
        <w:tab/>
        <w:t xml:space="preserve">Stationarity test results for the MongoDB </w:t>
      </w:r>
      <w:r>
        <w:rPr>
          <w:i/>
        </w:rPr>
        <w:t>core server</w:t>
      </w:r>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5045E1" w:rsidTr="00251893">
        <w:tc>
          <w:tcPr>
            <w:tcW w:w="1638" w:type="dxa"/>
            <w:vMerge w:val="restart"/>
            <w:tcBorders>
              <w:left w:val="nil"/>
            </w:tcBorders>
            <w:vAlign w:val="center"/>
          </w:tcPr>
          <w:p w:rsidR="005045E1" w:rsidRDefault="005045E1" w:rsidP="00FE31EE">
            <w:pPr>
              <w:pStyle w:val="TableHeader"/>
            </w:pPr>
            <w:r>
              <w:t>Time Series</w:t>
            </w:r>
          </w:p>
        </w:tc>
        <w:tc>
          <w:tcPr>
            <w:tcW w:w="3724" w:type="dxa"/>
            <w:gridSpan w:val="3"/>
          </w:tcPr>
          <w:p w:rsidR="005045E1" w:rsidRDefault="005045E1" w:rsidP="00FE31EE">
            <w:pPr>
              <w:pStyle w:val="TableHeader"/>
            </w:pPr>
            <w:r>
              <w:t>Un-differenced data</w:t>
            </w:r>
          </w:p>
        </w:tc>
        <w:tc>
          <w:tcPr>
            <w:tcW w:w="3494" w:type="dxa"/>
            <w:gridSpan w:val="3"/>
            <w:tcBorders>
              <w:right w:val="nil"/>
            </w:tcBorders>
          </w:tcPr>
          <w:p w:rsidR="005045E1" w:rsidRDefault="005045E1" w:rsidP="00FE31EE">
            <w:pPr>
              <w:pStyle w:val="TableHeader"/>
            </w:pPr>
            <w:r>
              <w:t>Differenced data</w:t>
            </w:r>
          </w:p>
        </w:tc>
      </w:tr>
      <w:tr w:rsidR="005045E1" w:rsidTr="00D21841">
        <w:tc>
          <w:tcPr>
            <w:tcW w:w="1638" w:type="dxa"/>
            <w:vMerge/>
            <w:tcBorders>
              <w:left w:val="nil"/>
              <w:bottom w:val="single" w:sz="4" w:space="0" w:color="auto"/>
            </w:tcBorders>
          </w:tcPr>
          <w:p w:rsidR="005045E1" w:rsidRDefault="005045E1" w:rsidP="00FE31EE">
            <w:pPr>
              <w:pStyle w:val="TableHeader"/>
            </w:pPr>
          </w:p>
        </w:tc>
        <w:tc>
          <w:tcPr>
            <w:tcW w:w="1260"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5045E1" w:rsidRDefault="005045E1" w:rsidP="00FE31EE">
            <w:pPr>
              <w:pStyle w:val="TableHeader"/>
            </w:pPr>
            <w:r>
              <w:t>KPSS</w:t>
            </w:r>
          </w:p>
        </w:tc>
        <w:tc>
          <w:tcPr>
            <w:tcW w:w="1161" w:type="dxa"/>
            <w:tcBorders>
              <w:bottom w:val="single" w:sz="4" w:space="0" w:color="auto"/>
            </w:tcBorders>
          </w:tcPr>
          <w:p w:rsidR="005045E1" w:rsidRDefault="005045E1"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5045E1" w:rsidRDefault="005045E1"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5045E1" w:rsidRDefault="005045E1" w:rsidP="00FE31EE">
            <w:pPr>
              <w:pStyle w:val="TableHeader"/>
            </w:pPr>
            <w:r>
              <w:t>KPSS</w:t>
            </w:r>
          </w:p>
        </w:tc>
      </w:tr>
      <w:tr w:rsidR="005045E1" w:rsidTr="00D21841">
        <w:tc>
          <w:tcPr>
            <w:tcW w:w="1638" w:type="dxa"/>
            <w:tcBorders>
              <w:left w:val="nil"/>
              <w:bottom w:val="nil"/>
            </w:tcBorders>
            <w:tcMar>
              <w:top w:w="115" w:type="dxa"/>
              <w:left w:w="115" w:type="dxa"/>
              <w:bottom w:w="115" w:type="dxa"/>
              <w:right w:w="115" w:type="dxa"/>
            </w:tcMar>
          </w:tcPr>
          <w:p w:rsidR="005045E1" w:rsidRDefault="005045E1"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 xml:space="preserve">-3.858221 </w:t>
            </w:r>
            <w:r w:rsidR="005045E1" w:rsidRPr="00E5255D">
              <w:t>(&lt;</w:t>
            </w:r>
            <w:r w:rsidR="005045E1">
              <w:t xml:space="preserve"> </w:t>
            </w:r>
            <w:r w:rsidR="005045E1" w:rsidRPr="00E5255D">
              <w:t>1</w:t>
            </w:r>
            <w:r w:rsidR="005045E1">
              <w:t>%</w:t>
            </w:r>
            <w:r w:rsidR="005045E1" w:rsidRPr="00E5255D">
              <w:t>)</w:t>
            </w:r>
          </w:p>
        </w:tc>
        <w:tc>
          <w:tcPr>
            <w:tcW w:w="1214"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7.500749</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B1C05" w:rsidRDefault="004F7FA5" w:rsidP="00DB1C05">
            <w:pPr>
              <w:spacing w:line="240" w:lineRule="auto"/>
              <w:ind w:firstLine="0"/>
            </w:pPr>
            <w:r w:rsidRPr="004F7FA5">
              <w:t>1.413058</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bottom w:val="nil"/>
            </w:tcBorders>
            <w:tcMar>
              <w:top w:w="115" w:type="dxa"/>
              <w:left w:w="115" w:type="dxa"/>
              <w:bottom w:w="115" w:type="dxa"/>
              <w:right w:w="115" w:type="dxa"/>
            </w:tcMar>
          </w:tcPr>
          <w:p w:rsidR="005045E1" w:rsidRDefault="004F7FA5" w:rsidP="004F7FA5">
            <w:pPr>
              <w:spacing w:line="240" w:lineRule="auto"/>
              <w:ind w:firstLine="0"/>
            </w:pPr>
            <w:r w:rsidRPr="004F7FA5">
              <w:t>-9.25577</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8" w:type="dxa"/>
            <w:tcBorders>
              <w:bottom w:val="nil"/>
            </w:tcBorders>
            <w:tcMar>
              <w:top w:w="115" w:type="dxa"/>
              <w:left w:w="115" w:type="dxa"/>
              <w:bottom w:w="115" w:type="dxa"/>
              <w:right w:w="115" w:type="dxa"/>
            </w:tcMar>
          </w:tcPr>
          <w:p w:rsidR="005045E1" w:rsidRDefault="004F7FA5" w:rsidP="00DB1C05">
            <w:pPr>
              <w:spacing w:line="240" w:lineRule="auto"/>
              <w:ind w:firstLine="0"/>
            </w:pPr>
            <w:r w:rsidRPr="004F7FA5">
              <w:t>42.88765</w:t>
            </w:r>
            <w:r w:rsidR="00DB1C05" w:rsidRPr="00DB1C05">
              <w:t xml:space="preserve"> </w:t>
            </w:r>
            <w:r w:rsidR="005045E1" w:rsidRPr="00E5255D">
              <w:t>(&lt;</w:t>
            </w:r>
            <w:r w:rsidR="005045E1">
              <w:t xml:space="preserve"> </w:t>
            </w:r>
            <w:r w:rsidR="005045E1" w:rsidRPr="00E5255D">
              <w:t>1</w:t>
            </w:r>
            <w:r w:rsidR="005045E1">
              <w:t>%</w:t>
            </w:r>
            <w:r w:rsidR="005045E1" w:rsidRPr="00E5255D">
              <w:t>)</w:t>
            </w:r>
          </w:p>
        </w:tc>
        <w:tc>
          <w:tcPr>
            <w:tcW w:w="1165" w:type="dxa"/>
            <w:tcBorders>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0.03909</w:t>
            </w:r>
            <w:r>
              <w:t>7</w:t>
            </w:r>
            <w:r w:rsidR="00DB1C05" w:rsidRPr="00DB1C05">
              <w:t xml:space="preserve"> </w:t>
            </w:r>
            <w:r w:rsidR="005045E1" w:rsidRPr="00E5255D">
              <w:t>(&gt;</w:t>
            </w:r>
            <w:r w:rsidR="005045E1">
              <w:t xml:space="preserve"> 10%</w:t>
            </w:r>
            <w:r w:rsidR="005045E1" w:rsidRPr="00E5255D">
              <w:t>)</w:t>
            </w:r>
          </w:p>
        </w:tc>
      </w:tr>
      <w:tr w:rsidR="005045E1" w:rsidTr="00D21841">
        <w:tc>
          <w:tcPr>
            <w:tcW w:w="1638" w:type="dxa"/>
            <w:tcBorders>
              <w:top w:val="nil"/>
              <w:left w:val="nil"/>
              <w:bottom w:val="nil"/>
            </w:tcBorders>
            <w:tcMar>
              <w:top w:w="115" w:type="dxa"/>
              <w:left w:w="115" w:type="dxa"/>
              <w:bottom w:w="115" w:type="dxa"/>
              <w:right w:w="115" w:type="dxa"/>
            </w:tcMar>
          </w:tcPr>
          <w:p w:rsidR="005045E1" w:rsidRDefault="005045E1"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 xml:space="preserve">-2.543267 </w:t>
            </w:r>
            <w:r w:rsidR="005045E1" w:rsidRPr="00E5255D">
              <w:t>(</w:t>
            </w:r>
            <w:r>
              <w:t>&gt;</w:t>
            </w:r>
            <w:r w:rsidR="005045E1">
              <w:t xml:space="preserve"> </w:t>
            </w:r>
            <w:r>
              <w:t>10</w:t>
            </w:r>
            <w:r w:rsidR="005045E1">
              <w:t>%</w:t>
            </w:r>
            <w:r w:rsidR="005045E1" w:rsidRPr="00E5255D">
              <w:t>)</w:t>
            </w:r>
          </w:p>
        </w:tc>
        <w:tc>
          <w:tcPr>
            <w:tcW w:w="1214"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3.315932</w:t>
            </w:r>
          </w:p>
          <w:p w:rsidR="005045E1" w:rsidRDefault="005045E1" w:rsidP="004F7FA5">
            <w:pPr>
              <w:spacing w:line="240" w:lineRule="auto"/>
              <w:ind w:firstLine="0"/>
            </w:pPr>
            <w:r w:rsidRPr="00E5255D">
              <w:t>(</w:t>
            </w:r>
            <w:r w:rsidR="004F7FA5">
              <w:t>&gt;</w:t>
            </w:r>
            <w:r>
              <w:t xml:space="preserve"> </w:t>
            </w:r>
            <w:r w:rsidR="004F7FA5">
              <w:t>10</w:t>
            </w:r>
            <w:r>
              <w:t>%</w:t>
            </w:r>
            <w:r w:rsidRPr="00E5255D">
              <w:t>)</w:t>
            </w:r>
          </w:p>
        </w:tc>
        <w:tc>
          <w:tcPr>
            <w:tcW w:w="1250" w:type="dxa"/>
            <w:tcBorders>
              <w:top w:val="nil"/>
              <w:bottom w:val="nil"/>
            </w:tcBorders>
            <w:tcMar>
              <w:top w:w="115" w:type="dxa"/>
              <w:left w:w="115" w:type="dxa"/>
              <w:bottom w:w="115" w:type="dxa"/>
              <w:right w:w="115" w:type="dxa"/>
            </w:tcMar>
          </w:tcPr>
          <w:p w:rsidR="00DB1C05" w:rsidRDefault="004F7FA5" w:rsidP="00DB1C05">
            <w:pPr>
              <w:spacing w:line="240" w:lineRule="auto"/>
              <w:ind w:firstLine="0"/>
            </w:pPr>
            <w:r w:rsidRPr="004F7FA5">
              <w:t>1.056792</w:t>
            </w:r>
          </w:p>
          <w:p w:rsidR="005045E1" w:rsidRDefault="005045E1" w:rsidP="00DB1C05">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5045E1" w:rsidRDefault="004F7FA5" w:rsidP="004F7FA5">
            <w:pPr>
              <w:spacing w:line="240" w:lineRule="auto"/>
              <w:ind w:firstLine="0"/>
            </w:pPr>
            <w:r w:rsidRPr="004F7FA5">
              <w:t>-7.9095</w:t>
            </w:r>
            <w:r>
              <w:t>4</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bottom w:val="nil"/>
            </w:tcBorders>
            <w:tcMar>
              <w:top w:w="115" w:type="dxa"/>
              <w:left w:w="115" w:type="dxa"/>
              <w:bottom w:w="115" w:type="dxa"/>
              <w:right w:w="115" w:type="dxa"/>
            </w:tcMar>
          </w:tcPr>
          <w:p w:rsidR="005045E1" w:rsidRDefault="004F7FA5" w:rsidP="00FE31EE">
            <w:pPr>
              <w:spacing w:line="240" w:lineRule="auto"/>
              <w:ind w:firstLine="0"/>
            </w:pPr>
            <w:r w:rsidRPr="004F7FA5">
              <w:t>31.31153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bottom w:val="nil"/>
              <w:right w:val="nil"/>
            </w:tcBorders>
            <w:tcMar>
              <w:top w:w="115" w:type="dxa"/>
              <w:left w:w="115" w:type="dxa"/>
              <w:bottom w:w="115" w:type="dxa"/>
              <w:right w:w="115" w:type="dxa"/>
            </w:tcMar>
          </w:tcPr>
          <w:p w:rsidR="005045E1" w:rsidRDefault="004F7FA5" w:rsidP="004F7FA5">
            <w:pPr>
              <w:spacing w:line="240" w:lineRule="auto"/>
              <w:ind w:firstLine="0"/>
            </w:pPr>
            <w:r w:rsidRPr="004F7FA5">
              <w:t>0.03764</w:t>
            </w:r>
            <w:r>
              <w:t>3</w:t>
            </w:r>
            <w:r w:rsidR="00DB1C05" w:rsidRPr="00DB1C05">
              <w:t xml:space="preserve"> </w:t>
            </w:r>
            <w:r w:rsidR="005045E1">
              <w:t>(&gt; 10%</w:t>
            </w:r>
            <w:r w:rsidR="005045E1" w:rsidRPr="00761BA4">
              <w:t>)</w:t>
            </w:r>
          </w:p>
        </w:tc>
      </w:tr>
      <w:tr w:rsidR="005045E1" w:rsidTr="00D21841">
        <w:tc>
          <w:tcPr>
            <w:tcW w:w="1638" w:type="dxa"/>
            <w:tcBorders>
              <w:top w:val="nil"/>
              <w:left w:val="nil"/>
            </w:tcBorders>
            <w:tcMar>
              <w:top w:w="115" w:type="dxa"/>
              <w:left w:w="115" w:type="dxa"/>
              <w:bottom w:w="115" w:type="dxa"/>
              <w:right w:w="115" w:type="dxa"/>
            </w:tcMar>
          </w:tcPr>
          <w:p w:rsidR="005045E1" w:rsidRDefault="005045E1"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-4.57232</w:t>
            </w:r>
          </w:p>
          <w:p w:rsidR="005045E1" w:rsidRDefault="005045E1" w:rsidP="00DB1C05">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10.47271</w:t>
            </w:r>
          </w:p>
          <w:p w:rsidR="005045E1" w:rsidRDefault="005045E1" w:rsidP="00DB1C05">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DB1C05" w:rsidRDefault="004F7FA5" w:rsidP="00DB1C05">
            <w:pPr>
              <w:spacing w:line="240" w:lineRule="auto"/>
              <w:ind w:firstLine="0"/>
            </w:pPr>
            <w:r w:rsidRPr="004F7FA5">
              <w:t>0.092897</w:t>
            </w:r>
            <w:r>
              <w:t>1</w:t>
            </w:r>
          </w:p>
          <w:p w:rsidR="005045E1" w:rsidRDefault="005045E1" w:rsidP="00DB1C05">
            <w:pPr>
              <w:spacing w:line="240" w:lineRule="auto"/>
              <w:ind w:firstLine="0"/>
            </w:pPr>
            <w:r w:rsidRPr="00E5255D">
              <w:t>(&gt;</w:t>
            </w:r>
            <w:r>
              <w:t xml:space="preserve"> </w:t>
            </w:r>
            <w:r w:rsidR="00DB1C05">
              <w:t>10</w:t>
            </w:r>
            <w:r>
              <w:t>%</w:t>
            </w:r>
            <w:r w:rsidRPr="00E5255D">
              <w:t>)</w:t>
            </w:r>
          </w:p>
        </w:tc>
        <w:tc>
          <w:tcPr>
            <w:tcW w:w="1161" w:type="dxa"/>
            <w:tcBorders>
              <w:top w:val="nil"/>
            </w:tcBorders>
            <w:tcMar>
              <w:top w:w="115" w:type="dxa"/>
              <w:left w:w="115" w:type="dxa"/>
              <w:bottom w:w="115" w:type="dxa"/>
              <w:right w:w="115" w:type="dxa"/>
            </w:tcMar>
          </w:tcPr>
          <w:p w:rsidR="005045E1" w:rsidRDefault="004F7FA5" w:rsidP="004F7FA5">
            <w:pPr>
              <w:spacing w:line="240" w:lineRule="auto"/>
              <w:ind w:firstLine="0"/>
            </w:pPr>
            <w:r w:rsidRPr="004F7FA5">
              <w:t>-8.24411</w:t>
            </w:r>
            <w:r w:rsidR="005045E1" w:rsidRPr="00761BA4">
              <w:t xml:space="preserve"> (&lt;</w:t>
            </w:r>
            <w:r w:rsidR="005045E1">
              <w:t xml:space="preserve"> </w:t>
            </w:r>
            <w:r w:rsidR="005045E1" w:rsidRPr="00761BA4">
              <w:t>1</w:t>
            </w:r>
            <w:r w:rsidR="005045E1">
              <w:t>%</w:t>
            </w:r>
            <w:r w:rsidR="005045E1" w:rsidRPr="00761BA4">
              <w:t>)</w:t>
            </w:r>
          </w:p>
        </w:tc>
        <w:tc>
          <w:tcPr>
            <w:tcW w:w="1168" w:type="dxa"/>
            <w:tcBorders>
              <w:top w:val="nil"/>
            </w:tcBorders>
            <w:tcMar>
              <w:top w:w="115" w:type="dxa"/>
              <w:left w:w="115" w:type="dxa"/>
              <w:bottom w:w="115" w:type="dxa"/>
              <w:right w:w="115" w:type="dxa"/>
            </w:tcMar>
          </w:tcPr>
          <w:p w:rsidR="005045E1" w:rsidRDefault="004F7FA5" w:rsidP="00FE31EE">
            <w:pPr>
              <w:spacing w:line="240" w:lineRule="auto"/>
              <w:ind w:firstLine="0"/>
            </w:pPr>
            <w:r w:rsidRPr="004F7FA5">
              <w:t>33.98363</w:t>
            </w:r>
            <w:r w:rsidR="005045E1" w:rsidRPr="00761BA4">
              <w:t xml:space="preserve"> (&lt;</w:t>
            </w:r>
            <w:r w:rsidR="005045E1">
              <w:t xml:space="preserve"> </w:t>
            </w:r>
            <w:r w:rsidR="005045E1" w:rsidRPr="00761BA4">
              <w:t>1</w:t>
            </w:r>
            <w:r w:rsidR="005045E1">
              <w:t>%</w:t>
            </w:r>
            <w:r w:rsidR="005045E1" w:rsidRPr="00761BA4">
              <w:t>)</w:t>
            </w:r>
          </w:p>
        </w:tc>
        <w:tc>
          <w:tcPr>
            <w:tcW w:w="1165" w:type="dxa"/>
            <w:tcBorders>
              <w:top w:val="nil"/>
              <w:right w:val="nil"/>
            </w:tcBorders>
            <w:tcMar>
              <w:top w:w="115" w:type="dxa"/>
              <w:left w:w="115" w:type="dxa"/>
              <w:bottom w:w="115" w:type="dxa"/>
              <w:right w:w="115" w:type="dxa"/>
            </w:tcMar>
          </w:tcPr>
          <w:p w:rsidR="005045E1" w:rsidRDefault="004F7FA5" w:rsidP="00DB1C05">
            <w:pPr>
              <w:spacing w:line="240" w:lineRule="auto"/>
              <w:ind w:firstLine="0"/>
            </w:pPr>
            <w:r w:rsidRPr="004F7FA5">
              <w:t>0.03578</w:t>
            </w:r>
            <w:r w:rsidR="00DB1C05" w:rsidRPr="00DB1C05">
              <w:t xml:space="preserve"> </w:t>
            </w:r>
            <w:r w:rsidR="005045E1" w:rsidRPr="00761BA4">
              <w:t>(&gt;</w:t>
            </w:r>
            <w:r w:rsidR="005045E1">
              <w:t xml:space="preserve"> </w:t>
            </w:r>
            <w:r w:rsidR="005045E1" w:rsidRPr="00761BA4">
              <w:t>10</w:t>
            </w:r>
            <w:r w:rsidR="005045E1">
              <w:t>%</w:t>
            </w:r>
            <w:r w:rsidR="005045E1" w:rsidRPr="00761BA4">
              <w:t>)</w:t>
            </w:r>
          </w:p>
        </w:tc>
      </w:tr>
    </w:tbl>
    <w:p w:rsidR="005045E1" w:rsidRPr="00015886" w:rsidRDefault="005045E1" w:rsidP="005045E1"/>
    <w:p w:rsidR="00765F80" w:rsidRPr="005045E1" w:rsidRDefault="00765F80" w:rsidP="00765F80">
      <w:pPr>
        <w:pStyle w:val="Caption"/>
        <w:keepNext/>
      </w:pPr>
      <w:r>
        <w:t xml:space="preserve">Table </w:t>
      </w:r>
      <w:fldSimple w:instr=" SEQ Table \* ARABIC ">
        <w:r w:rsidR="00176D7C">
          <w:rPr>
            <w:noProof/>
          </w:rPr>
          <w:t>10</w:t>
        </w:r>
      </w:fldSimple>
      <w:r>
        <w:tab/>
      </w:r>
      <w:r>
        <w:tab/>
        <w:t xml:space="preserve">Stationarity test results for the Hibernate </w:t>
      </w:r>
      <w:proofErr w:type="spellStart"/>
      <w:r>
        <w:rPr>
          <w:i/>
        </w:rPr>
        <w:t>orm</w:t>
      </w:r>
      <w:proofErr w:type="spellEnd"/>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632241" w:rsidRDefault="004F7FA5" w:rsidP="00632241">
            <w:pPr>
              <w:spacing w:line="240" w:lineRule="auto"/>
              <w:ind w:firstLine="0"/>
            </w:pPr>
            <w:r w:rsidRPr="004F7FA5">
              <w:t>-9.891018</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48.91804</w:t>
            </w:r>
            <w:r w:rsidR="00765F80" w:rsidRPr="00E5255D">
              <w:t xml:space="preserve"> (&lt;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4F7FA5" w:rsidP="00632241">
            <w:pPr>
              <w:spacing w:line="240" w:lineRule="auto"/>
              <w:ind w:firstLine="0"/>
            </w:pPr>
            <w:r w:rsidRPr="004F7FA5">
              <w:t>0.5578149</w:t>
            </w:r>
            <w:r w:rsidR="00765F80" w:rsidRPr="00E5255D">
              <w:t xml:space="preserve"> (</w:t>
            </w:r>
            <w:r w:rsidR="00632241">
              <w:t>&gt;</w:t>
            </w:r>
            <w:r w:rsidR="00765F80">
              <w:t xml:space="preserve"> </w:t>
            </w:r>
            <w:r w:rsidR="00632241">
              <w:t>2.5</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885FF0" w:rsidP="00632241">
            <w:pPr>
              <w:spacing w:line="240" w:lineRule="auto"/>
              <w:ind w:firstLine="0"/>
            </w:pPr>
            <w:r w:rsidRPr="00885FF0">
              <w:t>-28.932</w:t>
            </w:r>
            <w:r w:rsidR="00765F80" w:rsidRPr="00E5255D">
              <w:t xml:space="preserve"> (&lt;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885FF0" w:rsidP="00FE31EE">
            <w:pPr>
              <w:spacing w:line="240" w:lineRule="auto"/>
              <w:ind w:firstLine="0"/>
            </w:pPr>
            <w:r w:rsidRPr="00885FF0">
              <w:t>418.5303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885FF0" w:rsidP="00885FF0">
            <w:pPr>
              <w:spacing w:line="240" w:lineRule="auto"/>
              <w:ind w:firstLine="0"/>
            </w:pPr>
            <w:r w:rsidRPr="00885FF0">
              <w:t>0.01070</w:t>
            </w:r>
            <w:r>
              <w:t>7</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-10.61357</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4F7FA5" w:rsidP="00632241">
            <w:pPr>
              <w:spacing w:line="240" w:lineRule="auto"/>
              <w:ind w:firstLine="0"/>
            </w:pPr>
            <w:r w:rsidRPr="004F7FA5">
              <w:t>56.33118</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632241" w:rsidRDefault="004F7FA5" w:rsidP="00632241">
            <w:pPr>
              <w:spacing w:line="240" w:lineRule="auto"/>
              <w:ind w:firstLine="0"/>
            </w:pPr>
            <w:r w:rsidRPr="004F7FA5">
              <w:t>2.818589</w:t>
            </w:r>
          </w:p>
          <w:p w:rsidR="00765F80" w:rsidRDefault="00765F80" w:rsidP="004F7FA5">
            <w:pPr>
              <w:spacing w:line="240" w:lineRule="auto"/>
              <w:ind w:firstLine="0"/>
            </w:pPr>
            <w:r w:rsidRPr="00E5255D">
              <w:t>(</w:t>
            </w:r>
            <w:r w:rsidR="004F7FA5">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-28.781</w:t>
            </w:r>
            <w:r>
              <w:t>5</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885FF0" w:rsidP="00632241">
            <w:pPr>
              <w:spacing w:line="240" w:lineRule="auto"/>
              <w:ind w:firstLine="0"/>
            </w:pPr>
            <w:r w:rsidRPr="00885FF0">
              <w:t>414.1865</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885FF0" w:rsidP="00885FF0">
            <w:pPr>
              <w:spacing w:line="240" w:lineRule="auto"/>
              <w:ind w:firstLine="0"/>
            </w:pPr>
            <w:r w:rsidRPr="00885FF0">
              <w:t>0.00708</w:t>
            </w:r>
            <w:r>
              <w:t>4</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4F7FA5" w:rsidP="00632241">
            <w:pPr>
              <w:spacing w:line="240" w:lineRule="auto"/>
              <w:ind w:firstLine="0"/>
            </w:pPr>
            <w:r w:rsidRPr="004F7FA5">
              <w:t>-13.57442</w:t>
            </w:r>
            <w:r w:rsidR="00765F80" w:rsidRPr="00E5255D">
              <w:t xml:space="preserve"> (&lt;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885FF0" w:rsidP="00632241">
            <w:pPr>
              <w:spacing w:line="240" w:lineRule="auto"/>
              <w:ind w:firstLine="0"/>
            </w:pPr>
            <w:r w:rsidRPr="00885FF0">
              <w:t>92.14123</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0.4729388</w:t>
            </w:r>
            <w:r w:rsidR="00765F80" w:rsidRPr="00E5255D">
              <w:t xml:space="preserve"> (&gt;</w:t>
            </w:r>
            <w:r w:rsidR="00765F80">
              <w:t xml:space="preserve"> </w:t>
            </w:r>
            <w:r>
              <w:t>2.5</w:t>
            </w:r>
            <w:r w:rsidR="00765F80">
              <w:t>%</w:t>
            </w:r>
            <w:r w:rsidR="00765F80" w:rsidRPr="00E5255D">
              <w:t>)</w:t>
            </w:r>
          </w:p>
        </w:tc>
        <w:tc>
          <w:tcPr>
            <w:tcW w:w="1161"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-27.0919</w:t>
            </w:r>
            <w:r w:rsidR="00765F80" w:rsidRPr="00761BA4">
              <w:t xml:space="preserve"> (&lt;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885FF0" w:rsidP="00FE31EE">
            <w:pPr>
              <w:spacing w:line="240" w:lineRule="auto"/>
              <w:ind w:firstLine="0"/>
            </w:pPr>
            <w:r w:rsidRPr="00885FF0">
              <w:t>366.9867</w:t>
            </w:r>
            <w:r w:rsidR="00765F80" w:rsidRPr="00761BA4">
              <w:t xml:space="preserve"> (&lt;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885FF0" w:rsidP="00885FF0">
            <w:pPr>
              <w:spacing w:line="240" w:lineRule="auto"/>
              <w:ind w:firstLine="0"/>
            </w:pPr>
            <w:r w:rsidRPr="00885FF0">
              <w:t>0.01537</w:t>
            </w:r>
            <w:r>
              <w:t>9</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Default="00765F80" w:rsidP="00765F80"/>
    <w:p w:rsidR="00632241" w:rsidRDefault="00632241">
      <w:pPr>
        <w:spacing w:after="200" w:line="276" w:lineRule="auto"/>
        <w:ind w:firstLine="0"/>
        <w:rPr>
          <w:b/>
          <w:bCs/>
          <w:sz w:val="22"/>
          <w:szCs w:val="18"/>
        </w:rPr>
      </w:pPr>
      <w:r>
        <w:br w:type="page"/>
      </w:r>
    </w:p>
    <w:p w:rsidR="00765F80" w:rsidRPr="005045E1" w:rsidRDefault="00765F80" w:rsidP="00765F80">
      <w:pPr>
        <w:pStyle w:val="Caption"/>
        <w:keepNext/>
      </w:pPr>
      <w:r>
        <w:lastRenderedPageBreak/>
        <w:t xml:space="preserve">Table </w:t>
      </w:r>
      <w:fldSimple w:instr=" SEQ Table \* ARABIC ">
        <w:r w:rsidR="00176D7C">
          <w:rPr>
            <w:noProof/>
          </w:rPr>
          <w:t>11</w:t>
        </w:r>
      </w:fldSimple>
      <w:r>
        <w:tab/>
      </w:r>
      <w:r>
        <w:tab/>
        <w:t xml:space="preserve">Stationarity test results for the Hibernate </w:t>
      </w:r>
      <w:proofErr w:type="spellStart"/>
      <w:r>
        <w:rPr>
          <w:i/>
        </w:rPr>
        <w:t>orm</w:t>
      </w:r>
      <w:proofErr w:type="spellEnd"/>
      <w:r>
        <w:t xml:space="preserve"> time series dat</w:t>
      </w:r>
      <w:r w:rsidR="00594B51">
        <w:t xml:space="preserve">a, with a sampling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Pr>
          <w:p w:rsidR="00765F80" w:rsidRDefault="00765F80" w:rsidP="00FE31EE">
            <w:pPr>
              <w:pStyle w:val="TableHeader"/>
            </w:pPr>
            <w:r>
              <w:t>Differenced data</w:t>
            </w:r>
          </w:p>
        </w:tc>
      </w:tr>
      <w:tr w:rsidR="00765F80" w:rsidTr="00D21841">
        <w:tc>
          <w:tcPr>
            <w:tcW w:w="1638" w:type="dxa"/>
            <w:vMerge/>
            <w:tcBorders>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765F80" w:rsidRDefault="00765F80" w:rsidP="00FE31EE">
            <w:pPr>
              <w:pStyle w:val="TableHeader"/>
            </w:pPr>
            <w:r>
              <w:t>KPSS</w:t>
            </w:r>
          </w:p>
        </w:tc>
      </w:tr>
      <w:tr w:rsidR="00765F80" w:rsidTr="00D21841">
        <w:tc>
          <w:tcPr>
            <w:tcW w:w="1638" w:type="dxa"/>
            <w:tcBorders>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-5.601016 </w:t>
            </w:r>
            <w:r w:rsidR="00765F80" w:rsidRPr="00E5255D">
              <w:t>(&lt;</w:t>
            </w:r>
            <w:r w:rsidR="00765F80">
              <w:t xml:space="preserve"> </w:t>
            </w:r>
            <w:r w:rsidR="00765F80" w:rsidRPr="00E5255D">
              <w:t>1</w:t>
            </w:r>
            <w:r w:rsidR="00765F80">
              <w:t>%</w:t>
            </w:r>
            <w:r w:rsidR="00765F80" w:rsidRPr="00E5255D">
              <w:t>)</w:t>
            </w:r>
          </w:p>
        </w:tc>
        <w:tc>
          <w:tcPr>
            <w:tcW w:w="1214"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 xml:space="preserve">15.68603 </w:t>
            </w:r>
            <w:r w:rsidR="00765F80" w:rsidRPr="00E5255D">
              <w:t>(&lt;</w:t>
            </w:r>
            <w:r w:rsidR="00765F80">
              <w:t xml:space="preserve"> </w:t>
            </w:r>
            <w:r w:rsidR="00765F80" w:rsidRPr="00E5255D">
              <w:t>1</w:t>
            </w:r>
            <w:r w:rsidR="00765F80">
              <w:t>%</w:t>
            </w:r>
            <w:r w:rsidR="00765F80" w:rsidRPr="00E5255D">
              <w:t>)</w:t>
            </w:r>
          </w:p>
        </w:tc>
        <w:tc>
          <w:tcPr>
            <w:tcW w:w="1250"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0.3742806</w:t>
            </w:r>
          </w:p>
          <w:p w:rsidR="00765F80" w:rsidRDefault="00765F80" w:rsidP="00632241">
            <w:pPr>
              <w:spacing w:line="240" w:lineRule="auto"/>
              <w:ind w:firstLine="0"/>
            </w:pPr>
            <w:r w:rsidRPr="00E5255D">
              <w:t>(</w:t>
            </w:r>
            <w:r w:rsidR="00632241">
              <w:t>&gt;</w:t>
            </w:r>
            <w:r>
              <w:t xml:space="preserve"> </w:t>
            </w:r>
            <w:r w:rsidR="00632241">
              <w:t>5</w:t>
            </w:r>
            <w:r>
              <w:t>%</w:t>
            </w:r>
            <w:r w:rsidRPr="00E5255D">
              <w:t>)</w:t>
            </w:r>
          </w:p>
        </w:tc>
        <w:tc>
          <w:tcPr>
            <w:tcW w:w="1161"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-17.2864</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EE0A83" w:rsidP="00FE31EE">
            <w:pPr>
              <w:spacing w:line="240" w:lineRule="auto"/>
              <w:ind w:firstLine="0"/>
            </w:pPr>
            <w:r w:rsidRPr="00EE0A83">
              <w:t>149.4123</w:t>
            </w:r>
            <w:r w:rsidR="00765F80" w:rsidRPr="00E5255D">
              <w:t xml:space="preserve"> (&lt;</w:t>
            </w:r>
            <w:r w:rsidR="00765F80">
              <w:t xml:space="preserve"> </w:t>
            </w:r>
            <w:r w:rsidR="00765F80" w:rsidRPr="00E5255D">
              <w:t>1</w:t>
            </w:r>
            <w:r w:rsidR="00765F80">
              <w:t>%</w:t>
            </w:r>
            <w:r w:rsidR="00765F80" w:rsidRPr="00E5255D">
              <w:t>)</w:t>
            </w:r>
          </w:p>
        </w:tc>
        <w:tc>
          <w:tcPr>
            <w:tcW w:w="1165" w:type="dxa"/>
            <w:tcBorders>
              <w:bottom w:val="nil"/>
            </w:tcBorders>
            <w:tcMar>
              <w:top w:w="115" w:type="dxa"/>
              <w:left w:w="115" w:type="dxa"/>
              <w:bottom w:w="115" w:type="dxa"/>
              <w:right w:w="115" w:type="dxa"/>
            </w:tcMar>
          </w:tcPr>
          <w:p w:rsidR="00765F80" w:rsidRDefault="00EE0A83" w:rsidP="00EE0A83">
            <w:pPr>
              <w:spacing w:line="240" w:lineRule="auto"/>
              <w:ind w:firstLine="0"/>
            </w:pPr>
            <w:r w:rsidRPr="00EE0A83">
              <w:t>0.020</w:t>
            </w:r>
            <w:r>
              <w:t>300</w:t>
            </w:r>
            <w:r w:rsidR="00765F80" w:rsidRPr="00E5255D">
              <w:t xml:space="preserve"> (&gt;</w:t>
            </w:r>
            <w:r w:rsidR="00765F80">
              <w:t xml:space="preserve"> 10%</w:t>
            </w:r>
            <w:r w:rsidR="00765F80" w:rsidRPr="00E5255D">
              <w:t>)</w:t>
            </w:r>
          </w:p>
        </w:tc>
      </w:tr>
      <w:tr w:rsidR="00765F80" w:rsidTr="00D21841">
        <w:tc>
          <w:tcPr>
            <w:tcW w:w="1638" w:type="dxa"/>
            <w:tcBorders>
              <w:top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EE0A83" w:rsidP="00632241">
            <w:pPr>
              <w:spacing w:line="240" w:lineRule="auto"/>
              <w:ind w:firstLine="0"/>
            </w:pPr>
            <w:r w:rsidRPr="00EE0A83">
              <w:t xml:space="preserve">-6.266768 </w:t>
            </w:r>
            <w:r w:rsidR="00765F80" w:rsidRPr="00E5255D">
              <w:t>(&lt;</w:t>
            </w:r>
            <w:r w:rsidR="00765F80">
              <w:t xml:space="preserve"> </w:t>
            </w:r>
            <w:r w:rsidR="00765F80" w:rsidRPr="00E5255D">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19.65349</w:t>
            </w:r>
            <w:r w:rsidR="00765F80" w:rsidRPr="00E5255D">
              <w:t xml:space="preserve"> (&lt;</w:t>
            </w:r>
            <w:r w:rsidR="00765F80">
              <w:t xml:space="preserve"> </w:t>
            </w:r>
            <w:r w:rsidR="00765F80" w:rsidRPr="00E5255D">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1.913421</w:t>
            </w:r>
          </w:p>
          <w:p w:rsidR="00765F80" w:rsidRDefault="00765F80" w:rsidP="00EE0A83">
            <w:pPr>
              <w:spacing w:line="240" w:lineRule="auto"/>
              <w:ind w:firstLine="0"/>
            </w:pPr>
            <w:r w:rsidRPr="00E5255D">
              <w:t>(</w:t>
            </w:r>
            <w:r w:rsidR="00EE0A83">
              <w:t>&lt; 1</w:t>
            </w:r>
            <w:r>
              <w:t>%</w:t>
            </w:r>
            <w:r w:rsidRPr="00E5255D">
              <w:t>)</w:t>
            </w:r>
          </w:p>
        </w:tc>
        <w:tc>
          <w:tcPr>
            <w:tcW w:w="1161"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-18.8948</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EE0A83" w:rsidP="00FE31EE">
            <w:pPr>
              <w:spacing w:line="240" w:lineRule="auto"/>
              <w:ind w:firstLine="0"/>
            </w:pPr>
            <w:r w:rsidRPr="00EE0A83">
              <w:t>178.5101</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tcBorders>
            <w:tcMar>
              <w:top w:w="115" w:type="dxa"/>
              <w:left w:w="115" w:type="dxa"/>
              <w:bottom w:w="115" w:type="dxa"/>
              <w:right w:w="115" w:type="dxa"/>
            </w:tcMar>
          </w:tcPr>
          <w:p w:rsidR="00765F80" w:rsidRDefault="00EE0A83" w:rsidP="00EE0A83">
            <w:pPr>
              <w:spacing w:line="240" w:lineRule="auto"/>
              <w:ind w:firstLine="0"/>
            </w:pPr>
            <w:r w:rsidRPr="00EE0A83">
              <w:t>0.012008</w:t>
            </w:r>
            <w:r w:rsidR="00632241" w:rsidRPr="00632241">
              <w:t xml:space="preserve"> </w:t>
            </w:r>
            <w:r w:rsidR="00765F80">
              <w:t>(&gt; 10%</w:t>
            </w:r>
            <w:r w:rsidR="00765F80" w:rsidRPr="00761BA4">
              <w:t>)</w:t>
            </w:r>
          </w:p>
        </w:tc>
      </w:tr>
      <w:tr w:rsidR="00765F80" w:rsidTr="00D21841">
        <w:tc>
          <w:tcPr>
            <w:tcW w:w="1638" w:type="dxa"/>
            <w:tcBorders>
              <w:top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632241" w:rsidRDefault="00EE0A83" w:rsidP="00632241">
            <w:pPr>
              <w:spacing w:line="240" w:lineRule="auto"/>
              <w:ind w:firstLine="0"/>
            </w:pPr>
            <w:r w:rsidRPr="00EE0A83">
              <w:t>-9.058437</w:t>
            </w:r>
          </w:p>
          <w:p w:rsidR="00765F80" w:rsidRDefault="00765F80" w:rsidP="00632241">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765F80" w:rsidRDefault="00EE0A83" w:rsidP="00632241">
            <w:pPr>
              <w:spacing w:line="240" w:lineRule="auto"/>
              <w:ind w:firstLine="0"/>
            </w:pPr>
            <w:r w:rsidRPr="00EE0A83">
              <w:t>41.03137</w:t>
            </w:r>
            <w:r w:rsidR="00632241" w:rsidRPr="00632241">
              <w:t xml:space="preserve">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0.3597925</w:t>
            </w:r>
          </w:p>
          <w:p w:rsidR="00765F80" w:rsidRDefault="00765F80" w:rsidP="00EE0A83">
            <w:pPr>
              <w:spacing w:line="240" w:lineRule="auto"/>
              <w:ind w:firstLine="0"/>
            </w:pPr>
            <w:r w:rsidRPr="00E5255D">
              <w:t>(&gt;</w:t>
            </w:r>
            <w:r>
              <w:t xml:space="preserve"> </w:t>
            </w:r>
            <w:r w:rsidR="00EE0A83">
              <w:t>5</w:t>
            </w:r>
            <w:r>
              <w:t>%</w:t>
            </w:r>
            <w:r w:rsidRPr="00E5255D">
              <w:t>)</w:t>
            </w:r>
          </w:p>
        </w:tc>
        <w:tc>
          <w:tcPr>
            <w:tcW w:w="1161"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-19.4734</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EE0A83" w:rsidP="00FE31EE">
            <w:pPr>
              <w:spacing w:line="240" w:lineRule="auto"/>
              <w:ind w:firstLine="0"/>
            </w:pPr>
            <w:r w:rsidRPr="00EE0A83">
              <w:t>189.6103</w:t>
            </w:r>
            <w:r w:rsidR="00632241" w:rsidRPr="00632241">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tcBorders>
            <w:tcMar>
              <w:top w:w="115" w:type="dxa"/>
              <w:left w:w="115" w:type="dxa"/>
              <w:bottom w:w="115" w:type="dxa"/>
              <w:right w:w="115" w:type="dxa"/>
            </w:tcMar>
          </w:tcPr>
          <w:p w:rsidR="00765F80" w:rsidRDefault="00EE0A83" w:rsidP="00EE0A83">
            <w:pPr>
              <w:spacing w:line="240" w:lineRule="auto"/>
              <w:ind w:firstLine="0"/>
            </w:pPr>
            <w:r w:rsidRPr="00EE0A83">
              <w:t>0.016904</w:t>
            </w:r>
            <w:r w:rsidR="00632241" w:rsidRPr="00632241">
              <w:t xml:space="preserve"> </w:t>
            </w:r>
            <w:r w:rsidR="00765F80" w:rsidRPr="00761BA4">
              <w:t>(&gt;</w:t>
            </w:r>
            <w:r w:rsidR="00765F80">
              <w:t xml:space="preserve"> </w:t>
            </w:r>
            <w:r w:rsidR="00765F80" w:rsidRPr="00761BA4">
              <w:t>10</w:t>
            </w:r>
            <w:r w:rsidR="00765F80">
              <w:t>%</w:t>
            </w:r>
            <w:r w:rsidR="00765F80" w:rsidRPr="00761BA4">
              <w:t>)</w:t>
            </w:r>
          </w:p>
        </w:tc>
      </w:tr>
    </w:tbl>
    <w:p w:rsidR="00765F80" w:rsidRPr="00015886" w:rsidRDefault="00765F80" w:rsidP="00765F80"/>
    <w:p w:rsidR="00765F80" w:rsidRPr="005045E1" w:rsidRDefault="00765F80" w:rsidP="00765F80">
      <w:pPr>
        <w:pStyle w:val="Caption"/>
        <w:keepNext/>
      </w:pPr>
      <w:r>
        <w:t xml:space="preserve">Table </w:t>
      </w:r>
      <w:fldSimple w:instr=" SEQ Table \* ARABIC ">
        <w:r w:rsidR="00176D7C">
          <w:rPr>
            <w:noProof/>
          </w:rPr>
          <w:t>12</w:t>
        </w:r>
      </w:fldSimple>
      <w:r>
        <w:tab/>
      </w:r>
      <w:r>
        <w:tab/>
        <w:t xml:space="preserve">Stationarity test results for the Hibernate </w:t>
      </w:r>
      <w:proofErr w:type="spellStart"/>
      <w:r>
        <w:rPr>
          <w:i/>
        </w:rPr>
        <w:t>orm</w:t>
      </w:r>
      <w:proofErr w:type="spellEnd"/>
      <w:r>
        <w:t xml:space="preserve"> time series dat</w:t>
      </w:r>
      <w:r w:rsidR="00594B51">
        <w:t xml:space="preserve">a, with a sampling period of 30 </w:t>
      </w:r>
      <w:r>
        <w:t>days.</w:t>
      </w:r>
    </w:p>
    <w:tbl>
      <w:tblPr>
        <w:tblStyle w:val="TableGrid"/>
        <w:tblW w:w="0" w:type="auto"/>
        <w:tblLayout w:type="fixed"/>
        <w:tblLook w:val="04A0" w:firstRow="1" w:lastRow="0" w:firstColumn="1" w:lastColumn="0" w:noHBand="0" w:noVBand="1"/>
      </w:tblPr>
      <w:tblGrid>
        <w:gridCol w:w="1638"/>
        <w:gridCol w:w="1260"/>
        <w:gridCol w:w="1214"/>
        <w:gridCol w:w="1250"/>
        <w:gridCol w:w="1161"/>
        <w:gridCol w:w="1168"/>
        <w:gridCol w:w="1165"/>
      </w:tblGrid>
      <w:tr w:rsidR="00765F80" w:rsidTr="00FE31EE">
        <w:tc>
          <w:tcPr>
            <w:tcW w:w="1638" w:type="dxa"/>
            <w:vMerge w:val="restart"/>
            <w:tcBorders>
              <w:left w:val="nil"/>
            </w:tcBorders>
            <w:vAlign w:val="center"/>
          </w:tcPr>
          <w:p w:rsidR="00765F80" w:rsidRDefault="00765F80" w:rsidP="00FE31EE">
            <w:pPr>
              <w:pStyle w:val="TableHeader"/>
            </w:pPr>
            <w:r>
              <w:t>Time Series</w:t>
            </w:r>
          </w:p>
        </w:tc>
        <w:tc>
          <w:tcPr>
            <w:tcW w:w="3724" w:type="dxa"/>
            <w:gridSpan w:val="3"/>
          </w:tcPr>
          <w:p w:rsidR="00765F80" w:rsidRDefault="00765F80" w:rsidP="00FE31EE">
            <w:pPr>
              <w:pStyle w:val="TableHeader"/>
            </w:pPr>
            <w:r>
              <w:t>Un-differenced data</w:t>
            </w:r>
          </w:p>
        </w:tc>
        <w:tc>
          <w:tcPr>
            <w:tcW w:w="3494" w:type="dxa"/>
            <w:gridSpan w:val="3"/>
            <w:tcBorders>
              <w:right w:val="nil"/>
            </w:tcBorders>
          </w:tcPr>
          <w:p w:rsidR="00765F80" w:rsidRDefault="00765F80" w:rsidP="00FE31EE">
            <w:pPr>
              <w:pStyle w:val="TableHeader"/>
            </w:pPr>
            <w:r>
              <w:t>Differenced data</w:t>
            </w:r>
          </w:p>
        </w:tc>
      </w:tr>
      <w:tr w:rsidR="00765F80" w:rsidTr="00D21841">
        <w:tc>
          <w:tcPr>
            <w:tcW w:w="1638" w:type="dxa"/>
            <w:vMerge/>
            <w:tcBorders>
              <w:left w:val="nil"/>
              <w:bottom w:val="single" w:sz="4" w:space="0" w:color="auto"/>
            </w:tcBorders>
          </w:tcPr>
          <w:p w:rsidR="00765F80" w:rsidRDefault="00765F80" w:rsidP="00FE31EE">
            <w:pPr>
              <w:pStyle w:val="TableHeader"/>
            </w:pPr>
          </w:p>
        </w:tc>
        <w:tc>
          <w:tcPr>
            <w:tcW w:w="1260"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765F80" w:rsidRDefault="00765F80" w:rsidP="00FE31EE">
            <w:pPr>
              <w:pStyle w:val="TableHeader"/>
            </w:pPr>
            <w:r>
              <w:t>KPSS</w:t>
            </w:r>
          </w:p>
        </w:tc>
        <w:tc>
          <w:tcPr>
            <w:tcW w:w="1161" w:type="dxa"/>
            <w:tcBorders>
              <w:bottom w:val="single" w:sz="4" w:space="0" w:color="auto"/>
            </w:tcBorders>
          </w:tcPr>
          <w:p w:rsidR="00765F80" w:rsidRDefault="00765F80" w:rsidP="00FE31EE">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765F80" w:rsidRDefault="00765F80" w:rsidP="00FE31EE">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right w:val="nil"/>
            </w:tcBorders>
          </w:tcPr>
          <w:p w:rsidR="00765F80" w:rsidRDefault="00765F80" w:rsidP="00FE31EE">
            <w:pPr>
              <w:pStyle w:val="TableHeader"/>
            </w:pPr>
            <w:r>
              <w:t>KPSS</w:t>
            </w:r>
          </w:p>
        </w:tc>
      </w:tr>
      <w:tr w:rsidR="00765F80" w:rsidTr="00D21841">
        <w:tc>
          <w:tcPr>
            <w:tcW w:w="1638" w:type="dxa"/>
            <w:tcBorders>
              <w:left w:val="nil"/>
              <w:bottom w:val="nil"/>
            </w:tcBorders>
            <w:tcMar>
              <w:top w:w="115" w:type="dxa"/>
              <w:left w:w="115" w:type="dxa"/>
              <w:bottom w:w="115" w:type="dxa"/>
              <w:right w:w="115" w:type="dxa"/>
            </w:tcMar>
          </w:tcPr>
          <w:p w:rsidR="00765F80" w:rsidRDefault="00765F80" w:rsidP="00FE31EE">
            <w:pPr>
              <w:spacing w:line="240" w:lineRule="auto"/>
              <w:ind w:firstLine="0"/>
            </w:pPr>
            <w:r>
              <w:t>Bugs</w:t>
            </w:r>
          </w:p>
        </w:tc>
        <w:tc>
          <w:tcPr>
            <w:tcW w:w="1260" w:type="dxa"/>
            <w:tcBorders>
              <w:bottom w:val="nil"/>
            </w:tcBorders>
            <w:tcMar>
              <w:top w:w="115" w:type="dxa"/>
              <w:left w:w="115" w:type="dxa"/>
              <w:bottom w:w="115" w:type="dxa"/>
              <w:right w:w="115" w:type="dxa"/>
            </w:tcMar>
          </w:tcPr>
          <w:p w:rsidR="00FF1E86" w:rsidRDefault="00FF1E86" w:rsidP="00FF1E86">
            <w:pPr>
              <w:spacing w:line="240" w:lineRule="auto"/>
              <w:ind w:firstLine="0"/>
            </w:pPr>
            <w:r w:rsidRPr="00FF1E86">
              <w:t>-4.0940</w:t>
            </w:r>
            <w:r>
              <w:t>4</w:t>
            </w:r>
          </w:p>
          <w:p w:rsidR="00765F80" w:rsidRDefault="00765F80" w:rsidP="00FF1E86">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8.381815</w:t>
            </w:r>
          </w:p>
          <w:p w:rsidR="00765F80" w:rsidRDefault="00765F80" w:rsidP="00FE31EE">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FE31EE" w:rsidRDefault="00FF1E86" w:rsidP="00FE31EE">
            <w:pPr>
              <w:spacing w:line="240" w:lineRule="auto"/>
              <w:ind w:firstLine="0"/>
            </w:pPr>
            <w:r w:rsidRPr="00FF1E86">
              <w:t>0.2431273</w:t>
            </w:r>
          </w:p>
          <w:p w:rsidR="00765F80" w:rsidRDefault="002135C9" w:rsidP="00FE31EE">
            <w:pPr>
              <w:spacing w:line="240" w:lineRule="auto"/>
              <w:ind w:firstLine="0"/>
            </w:pPr>
            <w:r>
              <w:t>(</w:t>
            </w:r>
            <w:r w:rsidR="00FE31EE">
              <w:t>&gt;</w:t>
            </w:r>
            <w:r w:rsidR="00765F80">
              <w:t xml:space="preserve"> </w:t>
            </w:r>
            <w:r w:rsidR="00765F80" w:rsidRPr="00E5255D">
              <w:t>1</w:t>
            </w:r>
            <w:r w:rsidR="00FE31EE">
              <w:t>0</w:t>
            </w:r>
            <w:r w:rsidR="00765F80">
              <w:t>%</w:t>
            </w:r>
            <w:r w:rsidR="00765F80" w:rsidRPr="00E5255D">
              <w:t>)</w:t>
            </w:r>
          </w:p>
        </w:tc>
        <w:tc>
          <w:tcPr>
            <w:tcW w:w="1161" w:type="dxa"/>
            <w:tcBorders>
              <w:bottom w:val="nil"/>
            </w:tcBorders>
            <w:tcMar>
              <w:top w:w="115" w:type="dxa"/>
              <w:left w:w="115" w:type="dxa"/>
              <w:bottom w:w="115" w:type="dxa"/>
              <w:right w:w="115" w:type="dxa"/>
            </w:tcMar>
          </w:tcPr>
          <w:p w:rsidR="00765F80" w:rsidRDefault="00FF1E86" w:rsidP="007D7B1A">
            <w:pPr>
              <w:spacing w:line="240" w:lineRule="auto"/>
              <w:ind w:firstLine="0"/>
            </w:pPr>
            <w:r>
              <w:t>-13.9911</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8" w:type="dxa"/>
            <w:tcBorders>
              <w:bottom w:val="nil"/>
            </w:tcBorders>
            <w:tcMar>
              <w:top w:w="115" w:type="dxa"/>
              <w:left w:w="115" w:type="dxa"/>
              <w:bottom w:w="115" w:type="dxa"/>
              <w:right w:w="115" w:type="dxa"/>
            </w:tcMar>
          </w:tcPr>
          <w:p w:rsidR="00765F80" w:rsidRDefault="00FF1E86" w:rsidP="007D7B1A">
            <w:pPr>
              <w:spacing w:line="240" w:lineRule="auto"/>
              <w:ind w:firstLine="0"/>
            </w:pPr>
            <w:r w:rsidRPr="00FF1E86">
              <w:t>97.87568</w:t>
            </w:r>
            <w:r w:rsidR="007D7B1A" w:rsidRPr="007D7B1A">
              <w:t xml:space="preserve"> </w:t>
            </w:r>
            <w:r w:rsidR="00765F80" w:rsidRPr="00E5255D">
              <w:t>(&lt;</w:t>
            </w:r>
            <w:r w:rsidR="00765F80">
              <w:t xml:space="preserve"> </w:t>
            </w:r>
            <w:r w:rsidR="00765F80" w:rsidRPr="00E5255D">
              <w:t>1</w:t>
            </w:r>
            <w:r w:rsidR="00765F80">
              <w:t>%</w:t>
            </w:r>
            <w:r w:rsidR="00765F80" w:rsidRPr="00E5255D">
              <w:t>)</w:t>
            </w:r>
          </w:p>
        </w:tc>
        <w:tc>
          <w:tcPr>
            <w:tcW w:w="1165" w:type="dxa"/>
            <w:tcBorders>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0.04411</w:t>
            </w:r>
            <w:r>
              <w:t>1</w:t>
            </w:r>
            <w:r w:rsidR="007D7B1A" w:rsidRPr="007D7B1A">
              <w:t xml:space="preserve"> </w:t>
            </w:r>
            <w:r w:rsidR="00765F80" w:rsidRPr="00E5255D">
              <w:t>(&gt;</w:t>
            </w:r>
            <w:r w:rsidR="00765F80">
              <w:t xml:space="preserve"> 10%</w:t>
            </w:r>
            <w:r w:rsidR="00765F80" w:rsidRPr="00E5255D">
              <w:t>)</w:t>
            </w:r>
          </w:p>
        </w:tc>
      </w:tr>
      <w:tr w:rsidR="00765F80" w:rsidTr="00D21841">
        <w:tc>
          <w:tcPr>
            <w:tcW w:w="1638" w:type="dxa"/>
            <w:tcBorders>
              <w:top w:val="nil"/>
              <w:left w:val="nil"/>
              <w:bottom w:val="nil"/>
            </w:tcBorders>
            <w:tcMar>
              <w:top w:w="115" w:type="dxa"/>
              <w:left w:w="115" w:type="dxa"/>
              <w:bottom w:w="115" w:type="dxa"/>
              <w:right w:w="115" w:type="dxa"/>
            </w:tcMar>
          </w:tcPr>
          <w:p w:rsidR="00765F80" w:rsidRDefault="00765F80" w:rsidP="00FE31EE">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 xml:space="preserve">-4.566302 </w:t>
            </w:r>
            <w:r w:rsidR="00765F80" w:rsidRPr="00E5255D">
              <w:t>(&lt;</w:t>
            </w:r>
            <w:r w:rsidR="00765F80">
              <w:t xml:space="preserve"> </w:t>
            </w:r>
            <w:r>
              <w:t>1</w:t>
            </w:r>
            <w:r w:rsidR="00765F80">
              <w:t>%</w:t>
            </w:r>
            <w:r w:rsidR="00765F80" w:rsidRPr="00E5255D">
              <w:t>)</w:t>
            </w:r>
          </w:p>
        </w:tc>
        <w:tc>
          <w:tcPr>
            <w:tcW w:w="1214"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10.4551</w:t>
            </w:r>
            <w:r w:rsidR="00FE31EE" w:rsidRPr="00FE31EE">
              <w:t xml:space="preserve"> </w:t>
            </w:r>
            <w:r w:rsidR="00765F80" w:rsidRPr="00E5255D">
              <w:t>(&lt;</w:t>
            </w:r>
            <w:r w:rsidR="00765F80">
              <w:t xml:space="preserve"> </w:t>
            </w:r>
            <w:r>
              <w:t>1</w:t>
            </w:r>
            <w:r w:rsidR="00765F80">
              <w:t>%</w:t>
            </w:r>
            <w:r w:rsidR="00765F80" w:rsidRPr="00E5255D">
              <w:t>)</w:t>
            </w:r>
          </w:p>
        </w:tc>
        <w:tc>
          <w:tcPr>
            <w:tcW w:w="1250" w:type="dxa"/>
            <w:tcBorders>
              <w:top w:val="nil"/>
              <w:bottom w:val="nil"/>
            </w:tcBorders>
            <w:tcMar>
              <w:top w:w="115" w:type="dxa"/>
              <w:left w:w="115" w:type="dxa"/>
              <w:bottom w:w="115" w:type="dxa"/>
              <w:right w:w="115" w:type="dxa"/>
            </w:tcMar>
          </w:tcPr>
          <w:p w:rsidR="007D7B1A" w:rsidRDefault="00FF1E86" w:rsidP="007D7B1A">
            <w:pPr>
              <w:spacing w:line="240" w:lineRule="auto"/>
              <w:ind w:firstLine="0"/>
            </w:pPr>
            <w:r w:rsidRPr="00FF1E86">
              <w:t>1.26875</w:t>
            </w:r>
          </w:p>
          <w:p w:rsidR="00765F80" w:rsidRDefault="00765F80" w:rsidP="007D7B1A">
            <w:pPr>
              <w:spacing w:line="240" w:lineRule="auto"/>
              <w:ind w:firstLine="0"/>
            </w:pPr>
            <w:r w:rsidRPr="00E5255D">
              <w:t>(&lt;</w:t>
            </w:r>
            <w:r>
              <w:t xml:space="preserve"> </w:t>
            </w:r>
            <w:r w:rsidRPr="00E5255D">
              <w:t>1</w:t>
            </w:r>
            <w:r>
              <w:t>%</w:t>
            </w:r>
            <w:r w:rsidRPr="00E5255D">
              <w:t>)</w:t>
            </w:r>
          </w:p>
        </w:tc>
        <w:tc>
          <w:tcPr>
            <w:tcW w:w="1161"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-12.605</w:t>
            </w:r>
            <w:r>
              <w:t>5</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bottom w:val="nil"/>
            </w:tcBorders>
            <w:tcMar>
              <w:top w:w="115" w:type="dxa"/>
              <w:left w:w="115" w:type="dxa"/>
              <w:bottom w:w="115" w:type="dxa"/>
              <w:right w:w="115" w:type="dxa"/>
            </w:tcMar>
          </w:tcPr>
          <w:p w:rsidR="00765F80" w:rsidRDefault="00FF1E86" w:rsidP="00FF1E86">
            <w:pPr>
              <w:spacing w:line="240" w:lineRule="auto"/>
              <w:ind w:firstLine="0"/>
            </w:pPr>
            <w:r w:rsidRPr="00FF1E86">
              <w:t>79.449</w:t>
            </w:r>
            <w:r>
              <w:t>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bottom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0.020981</w:t>
            </w:r>
            <w:r w:rsidR="007D7B1A" w:rsidRPr="007D7B1A">
              <w:t xml:space="preserve"> </w:t>
            </w:r>
            <w:r w:rsidR="00765F80">
              <w:t>(&gt; 10%</w:t>
            </w:r>
            <w:r w:rsidR="00765F80" w:rsidRPr="00761BA4">
              <w:t>)</w:t>
            </w:r>
          </w:p>
        </w:tc>
      </w:tr>
      <w:tr w:rsidR="00765F80" w:rsidTr="00D21841">
        <w:tc>
          <w:tcPr>
            <w:tcW w:w="1638" w:type="dxa"/>
            <w:tcBorders>
              <w:top w:val="nil"/>
              <w:left w:val="nil"/>
            </w:tcBorders>
            <w:tcMar>
              <w:top w:w="115" w:type="dxa"/>
              <w:left w:w="115" w:type="dxa"/>
              <w:bottom w:w="115" w:type="dxa"/>
              <w:right w:w="115" w:type="dxa"/>
            </w:tcMar>
          </w:tcPr>
          <w:p w:rsidR="00765F80" w:rsidRDefault="00765F80" w:rsidP="00FE31EE">
            <w:pPr>
              <w:spacing w:line="240" w:lineRule="auto"/>
              <w:ind w:firstLine="0"/>
            </w:pPr>
            <w:r>
              <w:t>New Features</w:t>
            </w:r>
          </w:p>
        </w:tc>
        <w:tc>
          <w:tcPr>
            <w:tcW w:w="1260"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-6.141746 </w:t>
            </w:r>
            <w:r w:rsidR="00765F80" w:rsidRPr="00E5255D">
              <w:t>(&lt;</w:t>
            </w:r>
            <w:r w:rsidR="00765F80">
              <w:t xml:space="preserve"> </w:t>
            </w:r>
            <w:r w:rsidR="00765F80" w:rsidRPr="00E5255D">
              <w:t>1</w:t>
            </w:r>
            <w:r w:rsidR="00765F80">
              <w:t>%</w:t>
            </w:r>
            <w:r w:rsidR="00765F80" w:rsidRPr="00E5255D">
              <w:t>)</w:t>
            </w:r>
          </w:p>
        </w:tc>
        <w:tc>
          <w:tcPr>
            <w:tcW w:w="1214" w:type="dxa"/>
            <w:tcBorders>
              <w:top w:val="nil"/>
            </w:tcBorders>
            <w:tcMar>
              <w:top w:w="115" w:type="dxa"/>
              <w:left w:w="115" w:type="dxa"/>
              <w:bottom w:w="115" w:type="dxa"/>
              <w:right w:w="115" w:type="dxa"/>
            </w:tcMar>
          </w:tcPr>
          <w:p w:rsidR="00765F80" w:rsidRDefault="00FF1E86" w:rsidP="00FE31EE">
            <w:pPr>
              <w:spacing w:line="240" w:lineRule="auto"/>
              <w:ind w:firstLine="0"/>
            </w:pPr>
            <w:r w:rsidRPr="00FF1E86">
              <w:t xml:space="preserve">18.86246 </w:t>
            </w:r>
            <w:r w:rsidR="00765F80" w:rsidRPr="00E5255D">
              <w:t>(&lt;</w:t>
            </w:r>
            <w:r w:rsidR="00765F80">
              <w:t xml:space="preserve"> </w:t>
            </w:r>
            <w:r w:rsidR="00765F80" w:rsidRPr="00E5255D">
              <w:t>1</w:t>
            </w:r>
            <w:r w:rsidR="00765F80">
              <w:t>%</w:t>
            </w:r>
            <w:r w:rsidR="00765F80" w:rsidRPr="00E5255D">
              <w:t>)</w:t>
            </w:r>
          </w:p>
        </w:tc>
        <w:tc>
          <w:tcPr>
            <w:tcW w:w="1250" w:type="dxa"/>
            <w:tcBorders>
              <w:top w:val="nil"/>
            </w:tcBorders>
            <w:tcMar>
              <w:top w:w="115" w:type="dxa"/>
              <w:left w:w="115" w:type="dxa"/>
              <w:bottom w:w="115" w:type="dxa"/>
              <w:right w:w="115" w:type="dxa"/>
            </w:tcMar>
          </w:tcPr>
          <w:p w:rsidR="007D7B1A" w:rsidRDefault="00FF1E86" w:rsidP="007D7B1A">
            <w:pPr>
              <w:spacing w:line="240" w:lineRule="auto"/>
              <w:ind w:firstLine="0"/>
            </w:pPr>
            <w:r w:rsidRPr="00FF1E86">
              <w:t>0.2832424</w:t>
            </w:r>
          </w:p>
          <w:p w:rsidR="00765F80" w:rsidRDefault="00765F80" w:rsidP="007D7B1A">
            <w:pPr>
              <w:spacing w:line="240" w:lineRule="auto"/>
              <w:ind w:firstLine="0"/>
            </w:pPr>
            <w:r w:rsidRPr="00E5255D">
              <w:t>(&gt;</w:t>
            </w:r>
            <w:r>
              <w:t xml:space="preserve"> 10%</w:t>
            </w:r>
            <w:r w:rsidRPr="00E5255D">
              <w:t>)</w:t>
            </w:r>
          </w:p>
        </w:tc>
        <w:tc>
          <w:tcPr>
            <w:tcW w:w="1161" w:type="dxa"/>
            <w:tcBorders>
              <w:top w:val="nil"/>
            </w:tcBorders>
            <w:tcMar>
              <w:top w:w="115" w:type="dxa"/>
              <w:left w:w="115" w:type="dxa"/>
              <w:bottom w:w="115" w:type="dxa"/>
              <w:right w:w="115" w:type="dxa"/>
            </w:tcMar>
          </w:tcPr>
          <w:p w:rsidR="00765F80" w:rsidRDefault="00FF1E86" w:rsidP="007D7B1A">
            <w:pPr>
              <w:spacing w:line="240" w:lineRule="auto"/>
              <w:ind w:firstLine="0"/>
            </w:pPr>
            <w:r>
              <w:t>-12.1244</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8" w:type="dxa"/>
            <w:tcBorders>
              <w:top w:val="nil"/>
            </w:tcBorders>
            <w:tcMar>
              <w:top w:w="115" w:type="dxa"/>
              <w:left w:w="115" w:type="dxa"/>
              <w:bottom w:w="115" w:type="dxa"/>
              <w:right w:w="115" w:type="dxa"/>
            </w:tcMar>
          </w:tcPr>
          <w:p w:rsidR="00765F80" w:rsidRDefault="00FF1E86" w:rsidP="007D7B1A">
            <w:pPr>
              <w:spacing w:line="240" w:lineRule="auto"/>
              <w:ind w:firstLine="0"/>
            </w:pPr>
            <w:r w:rsidRPr="00FF1E86">
              <w:t>73.50509</w:t>
            </w:r>
            <w:r w:rsidR="007D7B1A" w:rsidRPr="007D7B1A">
              <w:t xml:space="preserve"> </w:t>
            </w:r>
            <w:r w:rsidR="00765F80" w:rsidRPr="00761BA4">
              <w:t>(&lt;</w:t>
            </w:r>
            <w:r w:rsidR="00765F80">
              <w:t xml:space="preserve"> </w:t>
            </w:r>
            <w:r w:rsidR="00765F80" w:rsidRPr="00761BA4">
              <w:t>1</w:t>
            </w:r>
            <w:r w:rsidR="00765F80">
              <w:t>%</w:t>
            </w:r>
            <w:r w:rsidR="00765F80" w:rsidRPr="00761BA4">
              <w:t>)</w:t>
            </w:r>
          </w:p>
        </w:tc>
        <w:tc>
          <w:tcPr>
            <w:tcW w:w="1165" w:type="dxa"/>
            <w:tcBorders>
              <w:top w:val="nil"/>
              <w:right w:val="nil"/>
            </w:tcBorders>
            <w:tcMar>
              <w:top w:w="115" w:type="dxa"/>
              <w:left w:w="115" w:type="dxa"/>
              <w:bottom w:w="115" w:type="dxa"/>
              <w:right w:w="115" w:type="dxa"/>
            </w:tcMar>
          </w:tcPr>
          <w:p w:rsidR="00765F80" w:rsidRDefault="00FF1E86" w:rsidP="00FF1E86">
            <w:pPr>
              <w:spacing w:line="240" w:lineRule="auto"/>
              <w:ind w:firstLine="0"/>
            </w:pPr>
            <w:r w:rsidRPr="00FF1E86">
              <w:t>0.02884</w:t>
            </w:r>
            <w:r>
              <w:t>6</w:t>
            </w:r>
            <w:r w:rsidR="007D7B1A" w:rsidRPr="007D7B1A">
              <w:t xml:space="preserve"> </w:t>
            </w:r>
            <w:r w:rsidR="00765F80" w:rsidRPr="00761BA4">
              <w:t>(&gt;</w:t>
            </w:r>
            <w:r w:rsidR="00765F80">
              <w:t xml:space="preserve"> </w:t>
            </w:r>
            <w:r w:rsidR="00765F80" w:rsidRPr="00761BA4">
              <w:t>10</w:t>
            </w:r>
            <w:r w:rsidR="00765F80">
              <w:t>%</w:t>
            </w:r>
            <w:r w:rsidR="00765F80"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176D7C">
          <w:rPr>
            <w:noProof/>
          </w:rPr>
          <w:t>13</w:t>
        </w:r>
      </w:fldSimple>
      <w:r>
        <w:tab/>
      </w:r>
      <w:r>
        <w:tab/>
        <w:t xml:space="preserve">Stationarity test results for the </w:t>
      </w:r>
      <w:r w:rsidR="00594B51">
        <w:t xml:space="preserve">NetBeans </w:t>
      </w:r>
      <w:r w:rsidR="00594B51">
        <w:rPr>
          <w:i/>
        </w:rPr>
        <w:t>platform</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D21841">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D21841">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-6.8546</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115C9F" w:rsidP="00720534">
            <w:pPr>
              <w:spacing w:line="240" w:lineRule="auto"/>
              <w:ind w:firstLine="0"/>
            </w:pPr>
            <w:r>
              <w:t>23.4952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1.93</w:t>
            </w:r>
            <w:r>
              <w:t>20</w:t>
            </w:r>
          </w:p>
          <w:p w:rsidR="00D747B8" w:rsidRDefault="00D747B8" w:rsidP="00115C9F">
            <w:pPr>
              <w:spacing w:line="240" w:lineRule="auto"/>
              <w:ind w:firstLine="0"/>
            </w:pPr>
            <w:r w:rsidRPr="00E5255D">
              <w:t>(</w:t>
            </w:r>
            <w:r w:rsidR="00115C9F">
              <w:t>&lt; 1</w:t>
            </w:r>
            <w:r>
              <w:t>%</w:t>
            </w:r>
            <w:r w:rsidRPr="00E5255D">
              <w:t>)</w:t>
            </w:r>
          </w:p>
        </w:tc>
        <w:tc>
          <w:tcPr>
            <w:tcW w:w="1161"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-22.963</w:t>
            </w:r>
            <w:r>
              <w:t>6</w:t>
            </w:r>
          </w:p>
          <w:p w:rsidR="00D747B8" w:rsidRDefault="00D747B8" w:rsidP="00115C9F">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263.6646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0.02620 </w:t>
            </w:r>
            <w:r w:rsidR="00D747B8" w:rsidRPr="00E5255D">
              <w:t>(&gt;</w:t>
            </w:r>
            <w:r w:rsidR="00D747B8">
              <w:t xml:space="preserve"> 10%</w:t>
            </w:r>
            <w:r w:rsidR="00D747B8" w:rsidRPr="00E5255D">
              <w:t>)</w:t>
            </w:r>
          </w:p>
        </w:tc>
      </w:tr>
      <w:tr w:rsidR="00D747B8" w:rsidTr="00D21841">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-13.9027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96.64276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0.06701 </w:t>
            </w:r>
            <w:r w:rsidR="00D747B8" w:rsidRPr="00E5255D">
              <w:t>(</w:t>
            </w:r>
            <w:r w:rsidR="00D747B8">
              <w:t xml:space="preserve">&gt; </w:t>
            </w:r>
            <w:r>
              <w:t xml:space="preserve">10 </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-23.928</w:t>
            </w:r>
            <w:r>
              <w:t>3</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286.2845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0.00844 </w:t>
            </w:r>
            <w:r w:rsidR="00D747B8">
              <w:t>(&gt; 10%</w:t>
            </w:r>
            <w:r w:rsidR="00D747B8" w:rsidRPr="00761BA4">
              <w:t>)</w:t>
            </w:r>
          </w:p>
        </w:tc>
      </w:tr>
      <w:tr w:rsidR="00D747B8" w:rsidTr="00D21841">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-10.016</w:t>
            </w:r>
            <w:r>
              <w:t>9</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50.1686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2.478</w:t>
            </w:r>
            <w:r>
              <w:t>3</w:t>
            </w:r>
          </w:p>
          <w:p w:rsidR="00D747B8" w:rsidRDefault="00D747B8" w:rsidP="00115C9F">
            <w:pPr>
              <w:spacing w:line="240" w:lineRule="auto"/>
              <w:ind w:firstLine="0"/>
            </w:pPr>
            <w:r w:rsidRPr="00E5255D">
              <w:t>(</w:t>
            </w:r>
            <w:r w:rsidR="00115C9F">
              <w:t>&lt;</w:t>
            </w:r>
            <w:r>
              <w:t xml:space="preserve"> 1%</w:t>
            </w:r>
            <w:r w:rsidRPr="00E5255D">
              <w:t>)</w:t>
            </w:r>
          </w:p>
        </w:tc>
        <w:tc>
          <w:tcPr>
            <w:tcW w:w="1161"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-26.135</w:t>
            </w:r>
            <w:r>
              <w:t>7</w:t>
            </w:r>
            <w:r w:rsidRPr="00115C9F">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15C9F" w:rsidP="00720534">
            <w:pPr>
              <w:spacing w:line="240" w:lineRule="auto"/>
              <w:ind w:firstLine="0"/>
            </w:pPr>
            <w:r w:rsidRPr="00115C9F">
              <w:t xml:space="preserve">341.5365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0.01208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176D7C">
          <w:rPr>
            <w:noProof/>
          </w:rPr>
          <w:t>14</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-4.78601 </w:t>
            </w:r>
            <w:r w:rsidR="00D747B8" w:rsidRPr="00E5255D">
              <w:t>(&lt;</w:t>
            </w:r>
            <w:r w:rsidR="00D747B8">
              <w:t xml:space="preserve"> </w:t>
            </w:r>
            <w:r w:rsidR="00D747B8" w:rsidRPr="00E5255D">
              <w:t>1</w:t>
            </w:r>
            <w:r w:rsidR="00D747B8">
              <w:t>%</w:t>
            </w:r>
            <w:r w:rsidR="00D747B8" w:rsidRPr="00E5255D">
              <w:t>)</w:t>
            </w:r>
          </w:p>
        </w:tc>
        <w:tc>
          <w:tcPr>
            <w:tcW w:w="1214"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11.46</w:t>
            </w:r>
            <w:r>
              <w:t>90</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115C9F" w:rsidRDefault="00115C9F" w:rsidP="00115C9F">
            <w:pPr>
              <w:spacing w:line="240" w:lineRule="auto"/>
              <w:ind w:firstLine="0"/>
            </w:pPr>
            <w:r w:rsidRPr="00115C9F">
              <w:t>1.162</w:t>
            </w:r>
            <w:r>
              <w:t>5</w:t>
            </w:r>
          </w:p>
          <w:p w:rsidR="00D747B8" w:rsidRDefault="00D747B8" w:rsidP="004D6AC9">
            <w:pPr>
              <w:spacing w:line="240" w:lineRule="auto"/>
              <w:ind w:firstLine="0"/>
            </w:pPr>
            <w:r w:rsidRPr="00E5255D">
              <w:t>(</w:t>
            </w:r>
            <w:r w:rsidR="004D6AC9">
              <w:t>&lt; 1</w:t>
            </w:r>
            <w:r>
              <w:t>%</w:t>
            </w:r>
            <w:r w:rsidRPr="00E5255D">
              <w:t>)</w:t>
            </w:r>
          </w:p>
        </w:tc>
        <w:tc>
          <w:tcPr>
            <w:tcW w:w="1161"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-14.382</w:t>
            </w:r>
            <w:r>
              <w:t>2</w:t>
            </w:r>
            <w:r w:rsidRPr="00115C9F">
              <w:t xml:space="preserve">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115C9F" w:rsidP="00720534">
            <w:pPr>
              <w:spacing w:line="240" w:lineRule="auto"/>
              <w:ind w:firstLine="0"/>
            </w:pPr>
            <w:r w:rsidRPr="00115C9F">
              <w:t xml:space="preserve">103.4296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0.03728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-10.405</w:t>
            </w:r>
            <w:r>
              <w:t>6</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54.139</w:t>
            </w:r>
            <w:r>
              <w:t>4</w:t>
            </w:r>
            <w:r w:rsidRPr="00115C9F">
              <w:t xml:space="preserve">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115C9F" w:rsidP="00115C9F">
            <w:pPr>
              <w:spacing w:line="240" w:lineRule="auto"/>
              <w:ind w:firstLine="0"/>
            </w:pPr>
            <w:r w:rsidRPr="00115C9F">
              <w:t xml:space="preserve">0.06183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-19.464</w:t>
            </w:r>
            <w:r>
              <w:t>7</w:t>
            </w:r>
            <w:r w:rsidRPr="001F6637">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189.4367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1F6637" w:rsidP="001F6637">
            <w:pPr>
              <w:spacing w:line="240" w:lineRule="auto"/>
              <w:ind w:firstLine="0"/>
            </w:pPr>
            <w:r w:rsidRPr="001F6637">
              <w:t xml:space="preserve">0.01729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-5.7482</w:t>
            </w:r>
          </w:p>
          <w:p w:rsidR="00D747B8" w:rsidRDefault="00D747B8" w:rsidP="00115C9F">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D747B8" w:rsidRDefault="00115C9F" w:rsidP="00115C9F">
            <w:pPr>
              <w:spacing w:line="240" w:lineRule="auto"/>
              <w:ind w:firstLine="0"/>
            </w:pPr>
            <w:r w:rsidRPr="00115C9F">
              <w:t xml:space="preserve">16.5211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115C9F" w:rsidRDefault="00115C9F" w:rsidP="00115C9F">
            <w:pPr>
              <w:spacing w:line="240" w:lineRule="auto"/>
              <w:ind w:firstLine="0"/>
            </w:pPr>
            <w:r w:rsidRPr="00115C9F">
              <w:t>1.532</w:t>
            </w:r>
            <w:r>
              <w:t>5</w:t>
            </w:r>
          </w:p>
          <w:p w:rsidR="00D747B8" w:rsidRDefault="00D747B8" w:rsidP="00115C9F">
            <w:pPr>
              <w:spacing w:line="240" w:lineRule="auto"/>
              <w:ind w:firstLine="0"/>
            </w:pPr>
            <w:r w:rsidRPr="00E5255D">
              <w:t>(</w:t>
            </w:r>
            <w:r w:rsidR="00115C9F">
              <w:t>&lt; 1</w:t>
            </w:r>
            <w:r>
              <w:t>%</w:t>
            </w:r>
            <w:r w:rsidRPr="00E5255D">
              <w:t>)</w:t>
            </w:r>
          </w:p>
        </w:tc>
        <w:tc>
          <w:tcPr>
            <w:tcW w:w="1161"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-17.1666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1F6637" w:rsidP="00720534">
            <w:pPr>
              <w:spacing w:line="240" w:lineRule="auto"/>
              <w:ind w:firstLine="0"/>
            </w:pPr>
            <w:r w:rsidRPr="001F6637">
              <w:t xml:space="preserve">147.3461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1F6637" w:rsidP="001F6637">
            <w:pPr>
              <w:spacing w:line="240" w:lineRule="auto"/>
              <w:ind w:firstLine="0"/>
            </w:pPr>
            <w:r w:rsidRPr="001F6637">
              <w:t>0.02806</w:t>
            </w:r>
            <w:r w:rsidR="00215872">
              <w:t>b</w:t>
            </w:r>
            <w:r w:rsidRPr="001F6637">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Default="00D747B8" w:rsidP="00D747B8">
      <w:r>
        <w:br w:type="page"/>
      </w:r>
    </w:p>
    <w:p w:rsidR="00D747B8" w:rsidRPr="005045E1" w:rsidRDefault="00D747B8" w:rsidP="00D747B8">
      <w:pPr>
        <w:pStyle w:val="Caption"/>
        <w:keepNext/>
      </w:pPr>
      <w:r>
        <w:lastRenderedPageBreak/>
        <w:t xml:space="preserve">Table </w:t>
      </w:r>
      <w:fldSimple w:instr=" SEQ Table \* ARABIC ">
        <w:r w:rsidR="00176D7C">
          <w:rPr>
            <w:noProof/>
          </w:rPr>
          <w:t>15</w:t>
        </w:r>
      </w:fldSimple>
      <w:r>
        <w:tab/>
      </w:r>
      <w:r>
        <w:tab/>
        <w:t xml:space="preserve">Stationarity test results for the </w:t>
      </w:r>
      <w:r w:rsidR="00594B51">
        <w:t xml:space="preserve">NetBeans </w:t>
      </w:r>
      <w:r w:rsidR="00594B51">
        <w:rPr>
          <w:i/>
        </w:rPr>
        <w:t xml:space="preserve">platform </w:t>
      </w:r>
      <w:r>
        <w:t xml:space="preserve">time series data, with a sampling period of </w:t>
      </w:r>
      <w:r w:rsidR="00594B51">
        <w:t xml:space="preserve">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-4.0439</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8.213</w:t>
            </w:r>
            <w:r>
              <w:t>8</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0.8163</w:t>
            </w:r>
          </w:p>
          <w:p w:rsidR="00D747B8" w:rsidRDefault="00D747B8" w:rsidP="00215872">
            <w:pPr>
              <w:spacing w:line="240" w:lineRule="auto"/>
              <w:ind w:firstLine="0"/>
            </w:pPr>
            <w:r w:rsidRPr="00E5255D">
              <w:t>(</w:t>
            </w:r>
            <w:r w:rsidR="00215872">
              <w:t>&lt;</w:t>
            </w:r>
            <w:r>
              <w:t xml:space="preserve"> </w:t>
            </w:r>
            <w:r w:rsidR="00215872">
              <w:t>1</w:t>
            </w:r>
            <w:r>
              <w:t>%</w:t>
            </w:r>
            <w:r w:rsidRPr="00E5255D">
              <w:t>)</w:t>
            </w:r>
          </w:p>
        </w:tc>
        <w:tc>
          <w:tcPr>
            <w:tcW w:w="1161" w:type="dxa"/>
            <w:tcBorders>
              <w:bottom w:val="nil"/>
            </w:tcBorders>
            <w:tcMar>
              <w:top w:w="115" w:type="dxa"/>
              <w:left w:w="115" w:type="dxa"/>
              <w:bottom w:w="115" w:type="dxa"/>
              <w:right w:w="115" w:type="dxa"/>
            </w:tcMar>
          </w:tcPr>
          <w:p w:rsidR="00215872" w:rsidRDefault="00215872" w:rsidP="00215872">
            <w:pPr>
              <w:spacing w:line="240" w:lineRule="auto"/>
              <w:ind w:firstLine="0"/>
            </w:pPr>
            <w:r w:rsidRPr="00215872">
              <w:t>-8.7011</w:t>
            </w:r>
          </w:p>
          <w:p w:rsidR="00D747B8" w:rsidRDefault="00D747B8" w:rsidP="00215872">
            <w:pPr>
              <w:spacing w:line="240" w:lineRule="auto"/>
              <w:ind w:firstLine="0"/>
            </w:pPr>
            <w:r w:rsidRPr="00E5255D">
              <w:t>(&lt;</w:t>
            </w:r>
            <w:r>
              <w:t xml:space="preserve"> </w:t>
            </w:r>
            <w:r w:rsidRPr="00E5255D">
              <w:t>1</w:t>
            </w:r>
            <w:r>
              <w:t>%</w:t>
            </w:r>
            <w:r w:rsidRPr="00E5255D">
              <w:t>)</w:t>
            </w:r>
          </w:p>
        </w:tc>
        <w:tc>
          <w:tcPr>
            <w:tcW w:w="1168"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37.88</w:t>
            </w:r>
            <w:r>
              <w:t>70</w:t>
            </w:r>
            <w:r w:rsidRPr="00215872">
              <w:t xml:space="preserve">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0.04038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215872" w:rsidRDefault="00215872" w:rsidP="00215872">
            <w:pPr>
              <w:spacing w:line="240" w:lineRule="auto"/>
              <w:ind w:firstLine="0"/>
            </w:pPr>
            <w:r w:rsidRPr="00215872">
              <w:t>-6.8425</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D747B8" w:rsidRDefault="00215872" w:rsidP="00720534">
            <w:pPr>
              <w:spacing w:line="240" w:lineRule="auto"/>
              <w:ind w:firstLine="0"/>
            </w:pPr>
            <w:r w:rsidRPr="00215872">
              <w:t xml:space="preserve">23.4209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 xml:space="preserve">0.05968 </w:t>
            </w:r>
            <w:r w:rsidR="00D747B8" w:rsidRPr="00E5255D">
              <w:t>(</w:t>
            </w:r>
            <w:r w:rsidR="00D747B8">
              <w:t xml:space="preserve">&gt; </w:t>
            </w:r>
            <w:r>
              <w:t>10</w:t>
            </w:r>
            <w:r w:rsidR="00D747B8">
              <w:t>%</w:t>
            </w:r>
            <w:r w:rsidR="00D747B8" w:rsidRPr="00E5255D">
              <w:t>)</w:t>
            </w:r>
          </w:p>
        </w:tc>
        <w:tc>
          <w:tcPr>
            <w:tcW w:w="1161"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-11.732</w:t>
            </w:r>
            <w:r>
              <w:t>7</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68.828</w:t>
            </w:r>
            <w:r>
              <w:t>1</w:t>
            </w:r>
            <w:r w:rsidRPr="00215872">
              <w:t xml:space="preserve">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215872" w:rsidP="00215872">
            <w:pPr>
              <w:spacing w:line="240" w:lineRule="auto"/>
              <w:ind w:firstLine="0"/>
            </w:pPr>
            <w:r w:rsidRPr="00215872">
              <w:t>0.0347</w:t>
            </w:r>
            <w:r>
              <w:t>5</w:t>
            </w:r>
            <w:r w:rsidRPr="00215872">
              <w:t xml:space="preserve">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-4.196</w:t>
            </w:r>
            <w:r>
              <w:t>3</w:t>
            </w:r>
          </w:p>
          <w:p w:rsidR="00D747B8" w:rsidRDefault="00D747B8" w:rsidP="00215872">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8.8044</w:t>
            </w:r>
          </w:p>
          <w:p w:rsidR="00D747B8" w:rsidRDefault="00D747B8" w:rsidP="00215872">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215872" w:rsidRDefault="00215872" w:rsidP="00215872">
            <w:pPr>
              <w:spacing w:line="240" w:lineRule="auto"/>
              <w:ind w:firstLine="0"/>
            </w:pPr>
            <w:r w:rsidRPr="00215872">
              <w:t>1.012</w:t>
            </w:r>
            <w:r>
              <w:t>5</w:t>
            </w:r>
          </w:p>
          <w:p w:rsidR="00D747B8" w:rsidRDefault="00D747B8" w:rsidP="00215872">
            <w:pPr>
              <w:spacing w:line="240" w:lineRule="auto"/>
              <w:ind w:firstLine="0"/>
            </w:pPr>
            <w:r w:rsidRPr="00E5255D">
              <w:t>(</w:t>
            </w:r>
            <w:r w:rsidR="00215872">
              <w:t>&lt; 1</w:t>
            </w:r>
            <w:r>
              <w:t>%</w:t>
            </w:r>
            <w:r w:rsidRPr="00E5255D">
              <w:t>)</w:t>
            </w:r>
          </w:p>
        </w:tc>
        <w:tc>
          <w:tcPr>
            <w:tcW w:w="1161"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-11.567</w:t>
            </w:r>
            <w:r>
              <w:t>6</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66.915</w:t>
            </w:r>
            <w:r>
              <w:t>4</w:t>
            </w:r>
            <w:r w:rsidRPr="00215872">
              <w:t xml:space="preserve">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215872" w:rsidP="00215872">
            <w:pPr>
              <w:spacing w:line="240" w:lineRule="auto"/>
              <w:ind w:firstLine="0"/>
            </w:pPr>
            <w:r w:rsidRPr="00215872">
              <w:t>0.0803</w:t>
            </w:r>
            <w:r>
              <w:t>3</w:t>
            </w:r>
            <w:r w:rsidRPr="00215872">
              <w:t xml:space="preserve"> </w:t>
            </w:r>
            <w:r w:rsidR="00D747B8" w:rsidRPr="00761BA4">
              <w:t>(&gt;</w:t>
            </w:r>
            <w:r w:rsidR="00D747B8">
              <w:t xml:space="preserve"> </w:t>
            </w:r>
            <w:r w:rsidR="00D747B8" w:rsidRPr="00761BA4">
              <w:t>10</w:t>
            </w:r>
            <w:r w:rsidR="00D747B8">
              <w:t>%</w:t>
            </w:r>
            <w:r w:rsidR="00D747B8" w:rsidRPr="00761BA4">
              <w:t>)</w:t>
            </w:r>
          </w:p>
        </w:tc>
      </w:tr>
    </w:tbl>
    <w:p w:rsidR="00D747B8" w:rsidRDefault="00D747B8" w:rsidP="00015886"/>
    <w:p w:rsidR="00D747B8" w:rsidRPr="005045E1" w:rsidRDefault="00D747B8" w:rsidP="00D747B8">
      <w:pPr>
        <w:pStyle w:val="Caption"/>
        <w:keepNext/>
      </w:pPr>
      <w:r>
        <w:t xml:space="preserve">Table </w:t>
      </w:r>
      <w:fldSimple w:instr=" SEQ Table \* ARABIC ">
        <w:r w:rsidR="00176D7C">
          <w:rPr>
            <w:noProof/>
          </w:rPr>
          <w:t>16</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7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D747B8" w:rsidTr="00720534">
        <w:tc>
          <w:tcPr>
            <w:tcW w:w="1638" w:type="dxa"/>
            <w:vMerge w:val="restart"/>
            <w:vAlign w:val="center"/>
          </w:tcPr>
          <w:p w:rsidR="00D747B8" w:rsidRDefault="00D747B8" w:rsidP="00720534">
            <w:pPr>
              <w:pStyle w:val="TableHeader"/>
            </w:pPr>
            <w:r>
              <w:t>Time Series</w:t>
            </w:r>
          </w:p>
        </w:tc>
        <w:tc>
          <w:tcPr>
            <w:tcW w:w="3724" w:type="dxa"/>
            <w:gridSpan w:val="3"/>
          </w:tcPr>
          <w:p w:rsidR="00D747B8" w:rsidRDefault="00D747B8" w:rsidP="00720534">
            <w:pPr>
              <w:pStyle w:val="TableHeader"/>
            </w:pPr>
            <w:r>
              <w:t>Un-differenced data</w:t>
            </w:r>
          </w:p>
        </w:tc>
        <w:tc>
          <w:tcPr>
            <w:tcW w:w="3494" w:type="dxa"/>
            <w:gridSpan w:val="3"/>
          </w:tcPr>
          <w:p w:rsidR="00D747B8" w:rsidRDefault="00D747B8" w:rsidP="00720534">
            <w:pPr>
              <w:pStyle w:val="TableHeader"/>
            </w:pPr>
            <w:r>
              <w:t>Differenced data</w:t>
            </w:r>
          </w:p>
        </w:tc>
      </w:tr>
      <w:tr w:rsidR="00D747B8" w:rsidTr="0058112F">
        <w:tc>
          <w:tcPr>
            <w:tcW w:w="1638" w:type="dxa"/>
            <w:vMerge/>
            <w:tcBorders>
              <w:bottom w:val="single" w:sz="4" w:space="0" w:color="auto"/>
            </w:tcBorders>
          </w:tcPr>
          <w:p w:rsidR="00D747B8" w:rsidRDefault="00D747B8" w:rsidP="00720534">
            <w:pPr>
              <w:pStyle w:val="TableHeader"/>
            </w:pPr>
          </w:p>
        </w:tc>
        <w:tc>
          <w:tcPr>
            <w:tcW w:w="1260"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D747B8" w:rsidRDefault="00D747B8" w:rsidP="00720534">
            <w:pPr>
              <w:pStyle w:val="TableHeader"/>
            </w:pPr>
            <w:r>
              <w:t>KPSS</w:t>
            </w:r>
          </w:p>
        </w:tc>
        <w:tc>
          <w:tcPr>
            <w:tcW w:w="1161" w:type="dxa"/>
            <w:tcBorders>
              <w:bottom w:val="single" w:sz="4" w:space="0" w:color="auto"/>
            </w:tcBorders>
          </w:tcPr>
          <w:p w:rsidR="00D747B8" w:rsidRDefault="00D747B8"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D747B8" w:rsidRDefault="00D747B8"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D747B8" w:rsidRDefault="00D747B8" w:rsidP="00720534">
            <w:pPr>
              <w:pStyle w:val="TableHeader"/>
            </w:pPr>
            <w:r>
              <w:t>KPSS</w:t>
            </w:r>
          </w:p>
        </w:tc>
      </w:tr>
      <w:tr w:rsidR="00D747B8" w:rsidTr="0058112F">
        <w:tc>
          <w:tcPr>
            <w:tcW w:w="1638" w:type="dxa"/>
            <w:tcBorders>
              <w:bottom w:val="nil"/>
            </w:tcBorders>
            <w:tcMar>
              <w:top w:w="115" w:type="dxa"/>
              <w:left w:w="115" w:type="dxa"/>
              <w:bottom w:w="115" w:type="dxa"/>
              <w:right w:w="115" w:type="dxa"/>
            </w:tcMar>
          </w:tcPr>
          <w:p w:rsidR="00D747B8" w:rsidRDefault="00D747B8"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-6.292</w:t>
            </w:r>
            <w:r>
              <w:t>4</w:t>
            </w:r>
          </w:p>
          <w:p w:rsidR="00D747B8" w:rsidRDefault="00D747B8" w:rsidP="00F8399A">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19.797</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50" w:type="dxa"/>
            <w:tcBorders>
              <w:bottom w:val="nil"/>
            </w:tcBorders>
            <w:tcMar>
              <w:top w:w="115" w:type="dxa"/>
              <w:left w:w="115" w:type="dxa"/>
              <w:bottom w:w="115" w:type="dxa"/>
              <w:right w:w="115" w:type="dxa"/>
            </w:tcMar>
          </w:tcPr>
          <w:p w:rsidR="00F8399A" w:rsidRDefault="00F8399A" w:rsidP="00F8399A">
            <w:pPr>
              <w:spacing w:line="240" w:lineRule="auto"/>
              <w:ind w:firstLine="0"/>
            </w:pPr>
            <w:r w:rsidRPr="00F8399A">
              <w:t>1.497</w:t>
            </w:r>
            <w:r>
              <w:t>9</w:t>
            </w:r>
          </w:p>
          <w:p w:rsidR="00D747B8" w:rsidRDefault="00D747B8" w:rsidP="00F8399A">
            <w:pPr>
              <w:spacing w:line="240" w:lineRule="auto"/>
              <w:ind w:firstLine="0"/>
            </w:pPr>
            <w:r w:rsidRPr="00E5255D">
              <w:t>(</w:t>
            </w:r>
            <w:r w:rsidR="006F1A86">
              <w:t>&lt; 1</w:t>
            </w:r>
            <w:r>
              <w:t>%</w:t>
            </w:r>
            <w:r w:rsidRPr="00E5255D">
              <w:t>)</w:t>
            </w:r>
          </w:p>
        </w:tc>
        <w:tc>
          <w:tcPr>
            <w:tcW w:w="1161"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-22.5341 </w:t>
            </w:r>
            <w:r w:rsidR="00D747B8" w:rsidRPr="00E5255D">
              <w:t>(&lt;</w:t>
            </w:r>
            <w:r w:rsidR="00D747B8">
              <w:t xml:space="preserve"> </w:t>
            </w:r>
            <w:r w:rsidR="00D747B8" w:rsidRPr="00E5255D">
              <w:t>1</w:t>
            </w:r>
            <w:r w:rsidR="00D747B8">
              <w:t>%</w:t>
            </w:r>
            <w:r w:rsidR="00D747B8" w:rsidRPr="00E5255D">
              <w:t>)</w:t>
            </w:r>
          </w:p>
        </w:tc>
        <w:tc>
          <w:tcPr>
            <w:tcW w:w="1168" w:type="dxa"/>
            <w:tcBorders>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253.8932 </w:t>
            </w:r>
            <w:r w:rsidR="00D747B8" w:rsidRPr="00E5255D">
              <w:t>(&lt;</w:t>
            </w:r>
            <w:r w:rsidR="00D747B8">
              <w:t xml:space="preserve"> </w:t>
            </w:r>
            <w:r w:rsidR="00D747B8" w:rsidRPr="00E5255D">
              <w:t>1</w:t>
            </w:r>
            <w:r w:rsidR="00D747B8">
              <w:t>%</w:t>
            </w:r>
            <w:r w:rsidR="00D747B8" w:rsidRPr="00E5255D">
              <w:t>)</w:t>
            </w:r>
          </w:p>
        </w:tc>
        <w:tc>
          <w:tcPr>
            <w:tcW w:w="1165" w:type="dxa"/>
            <w:tcBorders>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0.02850 </w:t>
            </w:r>
            <w:r w:rsidR="00D747B8" w:rsidRPr="00E5255D">
              <w:t>(&gt;</w:t>
            </w:r>
            <w:r w:rsidR="00D747B8">
              <w:t xml:space="preserve"> 10%</w:t>
            </w:r>
            <w:r w:rsidR="00D747B8" w:rsidRPr="00E5255D">
              <w:t>)</w:t>
            </w:r>
          </w:p>
        </w:tc>
      </w:tr>
      <w:tr w:rsidR="00D747B8" w:rsidTr="0058112F">
        <w:tc>
          <w:tcPr>
            <w:tcW w:w="1638" w:type="dxa"/>
            <w:tcBorders>
              <w:top w:val="nil"/>
              <w:bottom w:val="nil"/>
            </w:tcBorders>
            <w:tcMar>
              <w:top w:w="115" w:type="dxa"/>
              <w:left w:w="115" w:type="dxa"/>
              <w:bottom w:w="115" w:type="dxa"/>
              <w:right w:w="115" w:type="dxa"/>
            </w:tcMar>
          </w:tcPr>
          <w:p w:rsidR="00D747B8" w:rsidRDefault="00D747B8"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-14.2133 </w:t>
            </w:r>
            <w:r w:rsidR="00D747B8" w:rsidRPr="00E5255D">
              <w:t>(&lt;</w:t>
            </w:r>
            <w:r w:rsidR="00D747B8">
              <w:t xml:space="preserve"> </w:t>
            </w:r>
            <w:r w:rsidR="00D747B8" w:rsidRPr="00E5255D">
              <w:t>1</w:t>
            </w:r>
            <w:r w:rsidR="00D747B8">
              <w:t>%</w:t>
            </w:r>
            <w:r w:rsidR="00D747B8" w:rsidRPr="00E5255D">
              <w:t>)</w:t>
            </w:r>
          </w:p>
        </w:tc>
        <w:tc>
          <w:tcPr>
            <w:tcW w:w="1214"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101.0122 </w:t>
            </w:r>
            <w:r w:rsidR="00D747B8" w:rsidRPr="00E5255D">
              <w:t>(&lt;</w:t>
            </w:r>
            <w:r w:rsidR="00D747B8">
              <w:t xml:space="preserve"> </w:t>
            </w:r>
            <w:r w:rsidR="00D747B8" w:rsidRPr="00E5255D">
              <w:t>1</w:t>
            </w:r>
            <w:r w:rsidR="00D747B8">
              <w:t>%</w:t>
            </w:r>
            <w:r w:rsidR="00D747B8" w:rsidRPr="00E5255D">
              <w:t>)</w:t>
            </w:r>
          </w:p>
        </w:tc>
        <w:tc>
          <w:tcPr>
            <w:tcW w:w="1250" w:type="dxa"/>
            <w:tcBorders>
              <w:top w:val="nil"/>
              <w:bottom w:val="nil"/>
            </w:tcBorders>
            <w:tcMar>
              <w:top w:w="115" w:type="dxa"/>
              <w:left w:w="115" w:type="dxa"/>
              <w:bottom w:w="115" w:type="dxa"/>
              <w:right w:w="115" w:type="dxa"/>
            </w:tcMar>
          </w:tcPr>
          <w:p w:rsidR="00F8399A" w:rsidRDefault="00F8399A" w:rsidP="00F8399A">
            <w:pPr>
              <w:spacing w:line="240" w:lineRule="auto"/>
              <w:ind w:firstLine="0"/>
            </w:pPr>
            <w:r>
              <w:t>0.1397</w:t>
            </w:r>
          </w:p>
          <w:p w:rsidR="00D747B8" w:rsidRDefault="00D747B8" w:rsidP="00F8399A">
            <w:pPr>
              <w:spacing w:line="240" w:lineRule="auto"/>
              <w:ind w:firstLine="0"/>
            </w:pPr>
            <w:r w:rsidRPr="00E5255D">
              <w:t>(</w:t>
            </w:r>
            <w:r>
              <w:t xml:space="preserve">&gt; </w:t>
            </w:r>
            <w:r w:rsidR="00C62803">
              <w:t>10</w:t>
            </w:r>
            <w:r>
              <w:t>%</w:t>
            </w:r>
            <w:r w:rsidRPr="00E5255D">
              <w:t>)</w:t>
            </w:r>
          </w:p>
        </w:tc>
        <w:tc>
          <w:tcPr>
            <w:tcW w:w="1161"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-25.841</w:t>
            </w:r>
            <w:r>
              <w:t>5</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bottom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333.8919 </w:t>
            </w:r>
            <w:r w:rsidR="00D747B8">
              <w:t>(</w:t>
            </w:r>
            <w:r w:rsidR="00D747B8" w:rsidRPr="00761BA4">
              <w:t>&lt;</w:t>
            </w:r>
            <w:r w:rsidR="00D747B8">
              <w:t xml:space="preserve"> </w:t>
            </w:r>
            <w:r w:rsidR="00D747B8" w:rsidRPr="00761BA4">
              <w:t>1</w:t>
            </w:r>
            <w:r w:rsidR="00D747B8">
              <w:t>%</w:t>
            </w:r>
            <w:r w:rsidR="00D747B8" w:rsidRPr="00761BA4">
              <w:t>)</w:t>
            </w:r>
          </w:p>
        </w:tc>
        <w:tc>
          <w:tcPr>
            <w:tcW w:w="1165" w:type="dxa"/>
            <w:tcBorders>
              <w:top w:val="nil"/>
              <w:bottom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0.00801 </w:t>
            </w:r>
            <w:r w:rsidR="00D747B8">
              <w:t>(&gt; 10%</w:t>
            </w:r>
            <w:r w:rsidR="00D747B8" w:rsidRPr="00761BA4">
              <w:t>)</w:t>
            </w:r>
          </w:p>
        </w:tc>
      </w:tr>
      <w:tr w:rsidR="00D747B8" w:rsidTr="0058112F">
        <w:tc>
          <w:tcPr>
            <w:tcW w:w="1638" w:type="dxa"/>
            <w:tcBorders>
              <w:top w:val="nil"/>
            </w:tcBorders>
            <w:tcMar>
              <w:top w:w="115" w:type="dxa"/>
              <w:left w:w="115" w:type="dxa"/>
              <w:bottom w:w="115" w:type="dxa"/>
              <w:right w:w="115" w:type="dxa"/>
            </w:tcMar>
          </w:tcPr>
          <w:p w:rsidR="00D747B8" w:rsidRDefault="00D747B8"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-12.581</w:t>
            </w:r>
            <w:r>
              <w:t>1</w:t>
            </w:r>
            <w:r w:rsidRPr="00F8399A">
              <w:t xml:space="preserve"> </w:t>
            </w:r>
            <w:r w:rsidR="00D747B8" w:rsidRPr="00E5255D">
              <w:t>(&lt;</w:t>
            </w:r>
            <w:r w:rsidR="00D747B8">
              <w:t xml:space="preserve"> </w:t>
            </w:r>
            <w:r w:rsidR="00D747B8" w:rsidRPr="00E5255D">
              <w:t>1</w:t>
            </w:r>
            <w:r w:rsidR="00D747B8">
              <w:t>%</w:t>
            </w:r>
            <w:r w:rsidR="00D747B8" w:rsidRPr="00E5255D">
              <w:t>)</w:t>
            </w:r>
          </w:p>
        </w:tc>
        <w:tc>
          <w:tcPr>
            <w:tcW w:w="1214"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79.1419 </w:t>
            </w:r>
            <w:r w:rsidR="00D747B8" w:rsidRPr="00E5255D">
              <w:t>(&lt;</w:t>
            </w:r>
            <w:r w:rsidR="00D747B8">
              <w:t xml:space="preserve"> </w:t>
            </w:r>
            <w:r w:rsidR="00D747B8" w:rsidRPr="00E5255D">
              <w:t>1</w:t>
            </w:r>
            <w:r w:rsidR="00D747B8">
              <w:t>%</w:t>
            </w:r>
            <w:r w:rsidR="00D747B8" w:rsidRPr="00E5255D">
              <w:t>)</w:t>
            </w:r>
          </w:p>
        </w:tc>
        <w:tc>
          <w:tcPr>
            <w:tcW w:w="1250" w:type="dxa"/>
            <w:tcBorders>
              <w:top w:val="nil"/>
            </w:tcBorders>
            <w:tcMar>
              <w:top w:w="115" w:type="dxa"/>
              <w:left w:w="115" w:type="dxa"/>
              <w:bottom w:w="115" w:type="dxa"/>
              <w:right w:w="115" w:type="dxa"/>
            </w:tcMar>
          </w:tcPr>
          <w:p w:rsidR="00F8399A" w:rsidRDefault="00F8399A" w:rsidP="00F8399A">
            <w:pPr>
              <w:spacing w:line="240" w:lineRule="auto"/>
              <w:ind w:firstLine="0"/>
            </w:pPr>
            <w:r w:rsidRPr="00F8399A">
              <w:t>1.666</w:t>
            </w:r>
            <w:r>
              <w:t>5</w:t>
            </w:r>
          </w:p>
          <w:p w:rsidR="00D747B8" w:rsidRDefault="00D747B8" w:rsidP="00F8399A">
            <w:pPr>
              <w:spacing w:line="240" w:lineRule="auto"/>
              <w:ind w:firstLine="0"/>
            </w:pPr>
            <w:r w:rsidRPr="00E5255D">
              <w:t>(</w:t>
            </w:r>
            <w:r w:rsidR="00C62803">
              <w:t>&lt; 1</w:t>
            </w:r>
            <w:r>
              <w:t>%</w:t>
            </w:r>
            <w:r w:rsidRPr="00E5255D">
              <w:t>)</w:t>
            </w:r>
          </w:p>
        </w:tc>
        <w:tc>
          <w:tcPr>
            <w:tcW w:w="1161"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-27.820</w:t>
            </w:r>
            <w:r>
              <w:t>7</w:t>
            </w:r>
            <w:r w:rsidRPr="00F8399A">
              <w:t xml:space="preserve"> </w:t>
            </w:r>
            <w:r w:rsidR="00D747B8" w:rsidRPr="00761BA4">
              <w:t>(&lt;</w:t>
            </w:r>
            <w:r w:rsidR="00D747B8">
              <w:t xml:space="preserve"> </w:t>
            </w:r>
            <w:r w:rsidR="00D747B8" w:rsidRPr="00761BA4">
              <w:t>1</w:t>
            </w:r>
            <w:r w:rsidR="00D747B8">
              <w:t>%</w:t>
            </w:r>
            <w:r w:rsidR="00D747B8" w:rsidRPr="00761BA4">
              <w:t>)</w:t>
            </w:r>
          </w:p>
        </w:tc>
        <w:tc>
          <w:tcPr>
            <w:tcW w:w="1168" w:type="dxa"/>
            <w:tcBorders>
              <w:top w:val="nil"/>
            </w:tcBorders>
            <w:tcMar>
              <w:top w:w="115" w:type="dxa"/>
              <w:left w:w="115" w:type="dxa"/>
              <w:bottom w:w="115" w:type="dxa"/>
              <w:right w:w="115" w:type="dxa"/>
            </w:tcMar>
          </w:tcPr>
          <w:p w:rsidR="00D747B8" w:rsidRDefault="00F8399A" w:rsidP="00720534">
            <w:pPr>
              <w:spacing w:line="240" w:lineRule="auto"/>
              <w:ind w:firstLine="0"/>
            </w:pPr>
            <w:r w:rsidRPr="00F8399A">
              <w:t xml:space="preserve">386.9947 </w:t>
            </w:r>
            <w:r w:rsidR="00D747B8" w:rsidRPr="00761BA4">
              <w:t>(&lt;</w:t>
            </w:r>
            <w:r w:rsidR="00D747B8">
              <w:t xml:space="preserve"> </w:t>
            </w:r>
            <w:r w:rsidR="00D747B8" w:rsidRPr="00761BA4">
              <w:t>1</w:t>
            </w:r>
            <w:r w:rsidR="00D747B8">
              <w:t>%</w:t>
            </w:r>
            <w:r w:rsidR="00D747B8" w:rsidRPr="00761BA4">
              <w:t>)</w:t>
            </w:r>
          </w:p>
        </w:tc>
        <w:tc>
          <w:tcPr>
            <w:tcW w:w="1165" w:type="dxa"/>
            <w:tcBorders>
              <w:top w:val="nil"/>
            </w:tcBorders>
            <w:tcMar>
              <w:top w:w="115" w:type="dxa"/>
              <w:left w:w="115" w:type="dxa"/>
              <w:bottom w:w="115" w:type="dxa"/>
              <w:right w:w="115" w:type="dxa"/>
            </w:tcMar>
          </w:tcPr>
          <w:p w:rsidR="00D747B8" w:rsidRDefault="00F8399A" w:rsidP="00F8399A">
            <w:pPr>
              <w:spacing w:line="240" w:lineRule="auto"/>
              <w:ind w:firstLine="0"/>
            </w:pPr>
            <w:r w:rsidRPr="00F8399A">
              <w:t xml:space="preserve">0.00922 </w:t>
            </w:r>
            <w:r w:rsidR="00D747B8" w:rsidRPr="00761BA4">
              <w:t>(&gt;</w:t>
            </w:r>
            <w:r w:rsidR="00D747B8">
              <w:t xml:space="preserve"> </w:t>
            </w:r>
            <w:r w:rsidR="00D747B8" w:rsidRPr="00761BA4">
              <w:t>10</w:t>
            </w:r>
            <w:r w:rsidR="00D747B8">
              <w:t>%</w:t>
            </w:r>
            <w:r w:rsidR="00D747B8" w:rsidRPr="00761BA4">
              <w:t>)</w:t>
            </w:r>
          </w:p>
        </w:tc>
      </w:tr>
    </w:tbl>
    <w:p w:rsidR="00E53AD9" w:rsidRDefault="00E53AD9" w:rsidP="00015886"/>
    <w:p w:rsidR="00E53AD9" w:rsidRDefault="00E53AD9" w:rsidP="00E53AD9">
      <w:r>
        <w:br w:type="page"/>
      </w:r>
    </w:p>
    <w:p w:rsidR="00E53AD9" w:rsidRPr="005045E1" w:rsidRDefault="00E53AD9" w:rsidP="00E53AD9">
      <w:pPr>
        <w:pStyle w:val="Caption"/>
        <w:keepNext/>
      </w:pPr>
      <w:r>
        <w:lastRenderedPageBreak/>
        <w:t xml:space="preserve">Table </w:t>
      </w:r>
      <w:fldSimple w:instr=" SEQ Table \* ARABIC ">
        <w:r w:rsidR="00176D7C">
          <w:rPr>
            <w:noProof/>
          </w:rPr>
          <w:t>17</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14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-4.1489</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8.6086</w:t>
            </w:r>
          </w:p>
          <w:p w:rsidR="00E53AD9" w:rsidRDefault="00E53AD9" w:rsidP="00D576D4">
            <w:pPr>
              <w:spacing w:line="240" w:lineRule="auto"/>
              <w:ind w:firstLine="0"/>
            </w:pPr>
            <w:r w:rsidRPr="00E5255D">
              <w:t>(&lt;</w:t>
            </w:r>
            <w:r>
              <w:t xml:space="preserve"> </w:t>
            </w:r>
            <w:r w:rsidRPr="00E5255D">
              <w:t>1</w:t>
            </w:r>
            <w:r>
              <w:t>%</w:t>
            </w:r>
            <w:r w:rsidRPr="00E5255D">
              <w:t>)</w:t>
            </w:r>
          </w:p>
        </w:tc>
        <w:tc>
          <w:tcPr>
            <w:tcW w:w="1250" w:type="dxa"/>
            <w:tcBorders>
              <w:bottom w:val="nil"/>
            </w:tcBorders>
            <w:tcMar>
              <w:top w:w="115" w:type="dxa"/>
              <w:left w:w="115" w:type="dxa"/>
              <w:bottom w:w="115" w:type="dxa"/>
              <w:right w:w="115" w:type="dxa"/>
            </w:tcMar>
          </w:tcPr>
          <w:p w:rsidR="00D576D4" w:rsidRDefault="00D576D4" w:rsidP="00D576D4">
            <w:pPr>
              <w:spacing w:line="240" w:lineRule="auto"/>
              <w:ind w:firstLine="0"/>
            </w:pPr>
            <w:r w:rsidRPr="00D576D4">
              <w:t>1.7996</w:t>
            </w:r>
          </w:p>
          <w:p w:rsidR="00E53AD9" w:rsidRDefault="00E53AD9" w:rsidP="00D576D4">
            <w:pPr>
              <w:spacing w:line="240" w:lineRule="auto"/>
              <w:ind w:firstLine="0"/>
            </w:pPr>
            <w:r w:rsidRPr="00E5255D">
              <w:t>(</w:t>
            </w:r>
            <w:r w:rsidR="00D576D4">
              <w:t>&lt; 1</w:t>
            </w:r>
            <w:r>
              <w:t>%</w:t>
            </w:r>
            <w:r w:rsidRPr="00E5255D">
              <w:t>)</w:t>
            </w:r>
          </w:p>
        </w:tc>
        <w:tc>
          <w:tcPr>
            <w:tcW w:w="1161"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-14.887</w:t>
            </w:r>
            <w:r>
              <w:t>8</w:t>
            </w:r>
            <w:r w:rsidRPr="00D576D4">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110.8247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D576D4" w:rsidP="00D576D4">
            <w:pPr>
              <w:spacing w:line="240" w:lineRule="auto"/>
              <w:ind w:firstLine="0"/>
            </w:pPr>
            <w:r w:rsidRPr="00D576D4">
              <w:t>0.0411</w:t>
            </w:r>
            <w:r>
              <w:t>4</w:t>
            </w:r>
            <w:r w:rsidRPr="00D576D4">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-10.651</w:t>
            </w:r>
            <w:r>
              <w:t>2</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14"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56.7236 </w:t>
            </w:r>
            <w:r w:rsidR="00E53AD9" w:rsidRPr="00E5255D">
              <w:t>(&lt;</w:t>
            </w:r>
            <w:r w:rsidR="00E53AD9">
              <w:t xml:space="preserve"> </w:t>
            </w:r>
            <w:r w:rsidR="00E53AD9" w:rsidRPr="00E5255D">
              <w:t>1</w:t>
            </w:r>
            <w:r w:rsidR="00E53AD9">
              <w:t>%</w:t>
            </w:r>
            <w:r w:rsidR="00E53AD9" w:rsidRPr="00E5255D">
              <w:t>)</w:t>
            </w:r>
          </w:p>
        </w:tc>
        <w:tc>
          <w:tcPr>
            <w:tcW w:w="1250"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0.6267</w:t>
            </w:r>
            <w:r>
              <w:t>2</w:t>
            </w:r>
            <w:r w:rsidRPr="00D576D4">
              <w:t xml:space="preserve"> </w:t>
            </w:r>
            <w:r w:rsidR="00E53AD9" w:rsidRPr="00E5255D">
              <w:t>(</w:t>
            </w:r>
            <w:r>
              <w:t>&lt; 1</w:t>
            </w:r>
            <w:r w:rsidR="00E53AD9">
              <w:t>%</w:t>
            </w:r>
            <w:r w:rsidR="00E53AD9" w:rsidRPr="00E5255D">
              <w:t>)</w:t>
            </w:r>
          </w:p>
        </w:tc>
        <w:tc>
          <w:tcPr>
            <w:tcW w:w="1161"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-20.0450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200.9024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0.01392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D576D4" w:rsidRDefault="00D576D4" w:rsidP="00D576D4">
            <w:pPr>
              <w:spacing w:line="240" w:lineRule="auto"/>
              <w:ind w:firstLine="0"/>
            </w:pPr>
            <w:r w:rsidRPr="00D576D4">
              <w:t>-8.322</w:t>
            </w:r>
            <w:r>
              <w:t>1</w:t>
            </w:r>
          </w:p>
          <w:p w:rsidR="00E53AD9" w:rsidRDefault="00E53AD9" w:rsidP="00D576D4">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34.62</w:t>
            </w:r>
            <w:r>
              <w:t>90</w:t>
            </w:r>
            <w:r w:rsidRPr="00D576D4">
              <w:t xml:space="preserve"> </w:t>
            </w:r>
            <w:r w:rsidR="00E53AD9" w:rsidRPr="00E5255D">
              <w:t>(&lt;</w:t>
            </w:r>
            <w:r w:rsidR="00E53AD9">
              <w:t xml:space="preserve"> </w:t>
            </w:r>
            <w:r w:rsidR="00E53AD9" w:rsidRPr="00E5255D">
              <w:t>1</w:t>
            </w:r>
            <w:r w:rsidR="00E53AD9">
              <w:t>%</w:t>
            </w:r>
            <w:r w:rsidR="00E53AD9" w:rsidRPr="00E5255D">
              <w:t>)</w:t>
            </w:r>
          </w:p>
        </w:tc>
        <w:tc>
          <w:tcPr>
            <w:tcW w:w="1250"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0.5719</w:t>
            </w:r>
            <w:r>
              <w:t>2</w:t>
            </w:r>
            <w:r w:rsidRPr="00D576D4">
              <w:t xml:space="preserve"> </w:t>
            </w:r>
            <w:r w:rsidR="00E53AD9" w:rsidRPr="00E5255D">
              <w:t>(&gt;</w:t>
            </w:r>
            <w:r w:rsidR="00E53AD9">
              <w:t xml:space="preserve"> </w:t>
            </w:r>
            <w:r>
              <w:t>2.5</w:t>
            </w:r>
            <w:r w:rsidR="00E53AD9">
              <w:t>%</w:t>
            </w:r>
            <w:r w:rsidR="00E53AD9" w:rsidRPr="00E5255D">
              <w:t>)</w:t>
            </w:r>
          </w:p>
        </w:tc>
        <w:tc>
          <w:tcPr>
            <w:tcW w:w="1161"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-20.948</w:t>
            </w:r>
            <w:r>
              <w:t>6</w:t>
            </w:r>
            <w:r w:rsidRPr="00D576D4">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D576D4" w:rsidP="00720534">
            <w:pPr>
              <w:spacing w:line="240" w:lineRule="auto"/>
              <w:ind w:firstLine="0"/>
            </w:pPr>
            <w:r w:rsidRPr="00D576D4">
              <w:t xml:space="preserve">219.4221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D576D4" w:rsidP="00D576D4">
            <w:pPr>
              <w:spacing w:line="240" w:lineRule="auto"/>
              <w:ind w:firstLine="0"/>
            </w:pPr>
            <w:r w:rsidRPr="00D576D4">
              <w:t xml:space="preserve">0.02217 </w:t>
            </w:r>
            <w:r w:rsidR="00E53AD9" w:rsidRPr="00761BA4">
              <w:t>(&gt;</w:t>
            </w:r>
            <w:r w:rsidR="00E53AD9">
              <w:t xml:space="preserve"> </w:t>
            </w:r>
            <w:r w:rsidR="00E53AD9" w:rsidRPr="00761BA4">
              <w:t>10</w:t>
            </w:r>
            <w:r w:rsidR="00E53AD9">
              <w:t>%</w:t>
            </w:r>
            <w:r w:rsidR="00E53AD9" w:rsidRPr="00761BA4">
              <w:t>)</w:t>
            </w:r>
          </w:p>
        </w:tc>
      </w:tr>
    </w:tbl>
    <w:p w:rsidR="00D747B8" w:rsidRDefault="00D747B8" w:rsidP="00015886"/>
    <w:p w:rsidR="00E53AD9" w:rsidRPr="005045E1" w:rsidRDefault="00E53AD9" w:rsidP="00E53AD9">
      <w:pPr>
        <w:pStyle w:val="Caption"/>
        <w:keepNext/>
      </w:pPr>
      <w:r>
        <w:t xml:space="preserve">Table </w:t>
      </w:r>
      <w:fldSimple w:instr=" SEQ Table \* ARABIC ">
        <w:r w:rsidR="00176D7C">
          <w:rPr>
            <w:noProof/>
          </w:rPr>
          <w:t>18</w:t>
        </w:r>
      </w:fldSimple>
      <w:r>
        <w:tab/>
      </w:r>
      <w:r>
        <w:tab/>
        <w:t xml:space="preserve">Stationarity test results for the </w:t>
      </w:r>
      <w:r w:rsidR="00594B51">
        <w:t xml:space="preserve">NetBeans </w:t>
      </w:r>
      <w:r w:rsidR="00594B51">
        <w:rPr>
          <w:i/>
        </w:rPr>
        <w:t>java</w:t>
      </w:r>
      <w:r>
        <w:t xml:space="preserve"> time series data, with a samp</w:t>
      </w:r>
      <w:r w:rsidR="00594B51">
        <w:t xml:space="preserve">ling period of 30 </w:t>
      </w:r>
      <w:r>
        <w:t>days.</w:t>
      </w:r>
    </w:p>
    <w:tbl>
      <w:tblPr>
        <w:tblStyle w:val="TableGrid"/>
        <w:tblW w:w="0" w:type="auto"/>
        <w:tblBorders>
          <w:left w:val="none" w:sz="0" w:space="0" w:color="auto"/>
          <w:right w:val="none" w:sz="0" w:space="0" w:color="auto"/>
        </w:tblBorders>
        <w:tblLayout w:type="fixed"/>
        <w:tblLook w:val="04A0" w:firstRow="1" w:lastRow="0" w:firstColumn="1" w:lastColumn="0" w:noHBand="0" w:noVBand="1"/>
      </w:tblPr>
      <w:tblGrid>
        <w:gridCol w:w="1638"/>
        <w:gridCol w:w="1260"/>
        <w:gridCol w:w="1214"/>
        <w:gridCol w:w="1250"/>
        <w:gridCol w:w="1161"/>
        <w:gridCol w:w="1168"/>
        <w:gridCol w:w="1165"/>
      </w:tblGrid>
      <w:tr w:rsidR="00E53AD9" w:rsidTr="00720534">
        <w:tc>
          <w:tcPr>
            <w:tcW w:w="1638" w:type="dxa"/>
            <w:vMerge w:val="restart"/>
            <w:vAlign w:val="center"/>
          </w:tcPr>
          <w:p w:rsidR="00E53AD9" w:rsidRDefault="00E53AD9" w:rsidP="00720534">
            <w:pPr>
              <w:pStyle w:val="TableHeader"/>
            </w:pPr>
            <w:r>
              <w:t>Time Series</w:t>
            </w:r>
          </w:p>
        </w:tc>
        <w:tc>
          <w:tcPr>
            <w:tcW w:w="3724" w:type="dxa"/>
            <w:gridSpan w:val="3"/>
          </w:tcPr>
          <w:p w:rsidR="00E53AD9" w:rsidRDefault="00E53AD9" w:rsidP="00720534">
            <w:pPr>
              <w:pStyle w:val="TableHeader"/>
            </w:pPr>
            <w:r>
              <w:t>Un-differenced data</w:t>
            </w:r>
          </w:p>
        </w:tc>
        <w:tc>
          <w:tcPr>
            <w:tcW w:w="3494" w:type="dxa"/>
            <w:gridSpan w:val="3"/>
          </w:tcPr>
          <w:p w:rsidR="00E53AD9" w:rsidRDefault="00E53AD9" w:rsidP="00720534">
            <w:pPr>
              <w:pStyle w:val="TableHeader"/>
            </w:pPr>
            <w:r>
              <w:t>Differenced data</w:t>
            </w:r>
          </w:p>
        </w:tc>
      </w:tr>
      <w:tr w:rsidR="00E53AD9" w:rsidTr="0058112F">
        <w:tc>
          <w:tcPr>
            <w:tcW w:w="1638" w:type="dxa"/>
            <w:vMerge/>
            <w:tcBorders>
              <w:bottom w:val="single" w:sz="4" w:space="0" w:color="auto"/>
            </w:tcBorders>
          </w:tcPr>
          <w:p w:rsidR="00E53AD9" w:rsidRDefault="00E53AD9" w:rsidP="00720534">
            <w:pPr>
              <w:pStyle w:val="TableHeader"/>
            </w:pPr>
          </w:p>
        </w:tc>
        <w:tc>
          <w:tcPr>
            <w:tcW w:w="1260"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214"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250" w:type="dxa"/>
            <w:tcBorders>
              <w:bottom w:val="single" w:sz="4" w:space="0" w:color="auto"/>
            </w:tcBorders>
          </w:tcPr>
          <w:p w:rsidR="00E53AD9" w:rsidRDefault="00E53AD9" w:rsidP="00720534">
            <w:pPr>
              <w:pStyle w:val="TableHeader"/>
            </w:pPr>
            <w:r>
              <w:t>KPSS</w:t>
            </w:r>
          </w:p>
        </w:tc>
        <w:tc>
          <w:tcPr>
            <w:tcW w:w="1161" w:type="dxa"/>
            <w:tcBorders>
              <w:bottom w:val="single" w:sz="4" w:space="0" w:color="auto"/>
            </w:tcBorders>
          </w:tcPr>
          <w:p w:rsidR="00E53AD9" w:rsidRDefault="00E53AD9" w:rsidP="00720534">
            <w:pPr>
              <w:pStyle w:val="TableHeader"/>
            </w:pPr>
            <w:r>
              <w:t>ADF (</w:t>
            </w:r>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m:t>
              </m:r>
            </m:oMath>
          </w:p>
        </w:tc>
        <w:tc>
          <w:tcPr>
            <w:tcW w:w="1168" w:type="dxa"/>
            <w:tcBorders>
              <w:bottom w:val="single" w:sz="4" w:space="0" w:color="auto"/>
            </w:tcBorders>
          </w:tcPr>
          <w:p w:rsidR="00E53AD9" w:rsidRDefault="00E53AD9" w:rsidP="00720534">
            <w:pPr>
              <w:pStyle w:val="TableHeader"/>
            </w:pPr>
            <w:r>
              <w:t>ADF(</w:t>
            </w:r>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m:t>
              </m:r>
            </m:oMath>
          </w:p>
        </w:tc>
        <w:tc>
          <w:tcPr>
            <w:tcW w:w="1165" w:type="dxa"/>
            <w:tcBorders>
              <w:bottom w:val="single" w:sz="4" w:space="0" w:color="auto"/>
            </w:tcBorders>
          </w:tcPr>
          <w:p w:rsidR="00E53AD9" w:rsidRDefault="00E53AD9" w:rsidP="00720534">
            <w:pPr>
              <w:pStyle w:val="TableHeader"/>
            </w:pPr>
            <w:r>
              <w:t>KPSS</w:t>
            </w:r>
          </w:p>
        </w:tc>
      </w:tr>
      <w:tr w:rsidR="00E53AD9" w:rsidTr="0058112F">
        <w:tc>
          <w:tcPr>
            <w:tcW w:w="1638" w:type="dxa"/>
            <w:tcBorders>
              <w:bottom w:val="nil"/>
            </w:tcBorders>
            <w:tcMar>
              <w:top w:w="115" w:type="dxa"/>
              <w:left w:w="115" w:type="dxa"/>
              <w:bottom w:w="115" w:type="dxa"/>
              <w:right w:w="115" w:type="dxa"/>
            </w:tcMar>
          </w:tcPr>
          <w:p w:rsidR="00E53AD9" w:rsidRDefault="00E53AD9" w:rsidP="00720534">
            <w:pPr>
              <w:spacing w:line="240" w:lineRule="auto"/>
              <w:ind w:firstLine="0"/>
            </w:pPr>
            <w:r>
              <w:t>Bugs</w:t>
            </w:r>
          </w:p>
        </w:tc>
        <w:tc>
          <w:tcPr>
            <w:tcW w:w="126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-3.3551</w:t>
            </w:r>
          </w:p>
          <w:p w:rsidR="00E53AD9" w:rsidRDefault="00E53AD9" w:rsidP="00F375AA">
            <w:pPr>
              <w:spacing w:line="240" w:lineRule="auto"/>
              <w:ind w:firstLine="0"/>
            </w:pPr>
            <w:r w:rsidRPr="00E5255D">
              <w:t>(&lt;</w:t>
            </w:r>
            <w:r>
              <w:t xml:space="preserve"> </w:t>
            </w:r>
            <w:r w:rsidR="00F375AA">
              <w:t>5</w:t>
            </w:r>
            <w:r>
              <w:t>%</w:t>
            </w:r>
            <w:r w:rsidRPr="00E5255D">
              <w:t>)</w:t>
            </w:r>
          </w:p>
        </w:tc>
        <w:tc>
          <w:tcPr>
            <w:tcW w:w="1214"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5.6322</w:t>
            </w:r>
          </w:p>
          <w:p w:rsidR="00E53AD9" w:rsidRDefault="00E53AD9" w:rsidP="00F375AA">
            <w:pPr>
              <w:spacing w:line="240" w:lineRule="auto"/>
              <w:ind w:firstLine="0"/>
            </w:pPr>
            <w:r w:rsidRPr="00E5255D">
              <w:t>(&lt;</w:t>
            </w:r>
            <w:r>
              <w:t xml:space="preserve"> </w:t>
            </w:r>
            <w:r w:rsidR="00F375AA">
              <w:t>5</w:t>
            </w:r>
            <w:r>
              <w:t>%</w:t>
            </w:r>
            <w:r w:rsidRPr="00E5255D">
              <w:t>)</w:t>
            </w:r>
          </w:p>
        </w:tc>
        <w:tc>
          <w:tcPr>
            <w:tcW w:w="1250" w:type="dxa"/>
            <w:tcBorders>
              <w:bottom w:val="nil"/>
            </w:tcBorders>
            <w:tcMar>
              <w:top w:w="115" w:type="dxa"/>
              <w:left w:w="115" w:type="dxa"/>
              <w:bottom w:w="115" w:type="dxa"/>
              <w:right w:w="115" w:type="dxa"/>
            </w:tcMar>
          </w:tcPr>
          <w:p w:rsidR="00F375AA" w:rsidRDefault="00F375AA" w:rsidP="00F375AA">
            <w:pPr>
              <w:spacing w:line="240" w:lineRule="auto"/>
              <w:ind w:firstLine="0"/>
            </w:pPr>
            <w:r w:rsidRPr="00F375AA">
              <w:t>0.567</w:t>
            </w:r>
            <w:r>
              <w:t>2</w:t>
            </w:r>
          </w:p>
          <w:p w:rsidR="00E53AD9" w:rsidRDefault="00E53AD9" w:rsidP="00F375AA">
            <w:pPr>
              <w:spacing w:line="240" w:lineRule="auto"/>
              <w:ind w:firstLine="0"/>
            </w:pPr>
            <w:r w:rsidRPr="00E5255D">
              <w:t>(</w:t>
            </w:r>
            <w:r>
              <w:t>&gt; 2.5%</w:t>
            </w:r>
            <w:r w:rsidRPr="00E5255D">
              <w:t>)</w:t>
            </w:r>
          </w:p>
        </w:tc>
        <w:tc>
          <w:tcPr>
            <w:tcW w:w="1161"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-8.643</w:t>
            </w:r>
            <w:r>
              <w:t>8</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8"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37.379</w:t>
            </w:r>
            <w:r>
              <w:t>4</w:t>
            </w:r>
            <w:r w:rsidRPr="00F375AA">
              <w:t xml:space="preserve"> </w:t>
            </w:r>
            <w:r w:rsidR="00E53AD9" w:rsidRPr="00E5255D">
              <w:t>(&lt;</w:t>
            </w:r>
            <w:r w:rsidR="00E53AD9">
              <w:t xml:space="preserve"> </w:t>
            </w:r>
            <w:r w:rsidR="00E53AD9" w:rsidRPr="00E5255D">
              <w:t>1</w:t>
            </w:r>
            <w:r w:rsidR="00E53AD9">
              <w:t>%</w:t>
            </w:r>
            <w:r w:rsidR="00E53AD9" w:rsidRPr="00E5255D">
              <w:t>)</w:t>
            </w:r>
          </w:p>
        </w:tc>
        <w:tc>
          <w:tcPr>
            <w:tcW w:w="1165" w:type="dxa"/>
            <w:tcBorders>
              <w:bottom w:val="nil"/>
            </w:tcBorders>
            <w:tcMar>
              <w:top w:w="115" w:type="dxa"/>
              <w:left w:w="115" w:type="dxa"/>
              <w:bottom w:w="115" w:type="dxa"/>
              <w:right w:w="115" w:type="dxa"/>
            </w:tcMar>
          </w:tcPr>
          <w:p w:rsidR="00E53AD9" w:rsidRDefault="00F375AA" w:rsidP="00F375AA">
            <w:pPr>
              <w:spacing w:line="240" w:lineRule="auto"/>
              <w:ind w:firstLine="0"/>
            </w:pPr>
            <w:r w:rsidRPr="00F375AA">
              <w:t>0.0708</w:t>
            </w:r>
            <w:r>
              <w:t>5</w:t>
            </w:r>
            <w:r w:rsidRPr="00F375AA">
              <w:t xml:space="preserve"> </w:t>
            </w:r>
            <w:r w:rsidR="00E53AD9" w:rsidRPr="00E5255D">
              <w:t>(&gt;</w:t>
            </w:r>
            <w:r w:rsidR="00E53AD9">
              <w:t xml:space="preserve"> 10%</w:t>
            </w:r>
            <w:r w:rsidR="00E53AD9" w:rsidRPr="00E5255D">
              <w:t>)</w:t>
            </w:r>
          </w:p>
        </w:tc>
      </w:tr>
      <w:tr w:rsidR="00E53AD9" w:rsidTr="0058112F">
        <w:tc>
          <w:tcPr>
            <w:tcW w:w="1638" w:type="dxa"/>
            <w:tcBorders>
              <w:top w:val="nil"/>
              <w:bottom w:val="nil"/>
            </w:tcBorders>
            <w:tcMar>
              <w:top w:w="115" w:type="dxa"/>
              <w:left w:w="115" w:type="dxa"/>
              <w:bottom w:w="115" w:type="dxa"/>
              <w:right w:w="115" w:type="dxa"/>
            </w:tcMar>
          </w:tcPr>
          <w:p w:rsidR="00E53AD9" w:rsidRDefault="00E53AD9" w:rsidP="00720534">
            <w:pPr>
              <w:spacing w:line="240" w:lineRule="auto"/>
              <w:ind w:firstLine="0"/>
            </w:pPr>
            <w:r>
              <w:t>Improvements</w:t>
            </w:r>
          </w:p>
        </w:tc>
        <w:tc>
          <w:tcPr>
            <w:tcW w:w="126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-6.1447</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18.8829</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bottom w:val="nil"/>
            </w:tcBorders>
            <w:tcMar>
              <w:top w:w="115" w:type="dxa"/>
              <w:left w:w="115" w:type="dxa"/>
              <w:bottom w:w="115" w:type="dxa"/>
              <w:right w:w="115" w:type="dxa"/>
            </w:tcMar>
          </w:tcPr>
          <w:p w:rsidR="00F375AA" w:rsidRDefault="00F375AA" w:rsidP="00F375AA">
            <w:pPr>
              <w:spacing w:line="240" w:lineRule="auto"/>
              <w:ind w:firstLine="0"/>
            </w:pPr>
            <w:r w:rsidRPr="00F375AA">
              <w:t>0.1011</w:t>
            </w:r>
          </w:p>
          <w:p w:rsidR="00E53AD9" w:rsidRDefault="00E53AD9" w:rsidP="00F375AA">
            <w:pPr>
              <w:spacing w:line="240" w:lineRule="auto"/>
              <w:ind w:firstLine="0"/>
            </w:pPr>
            <w:r w:rsidRPr="00E5255D">
              <w:t>(</w:t>
            </w:r>
            <w:r>
              <w:t xml:space="preserve">&gt; </w:t>
            </w:r>
            <w:r w:rsidR="00F375AA">
              <w:t>10</w:t>
            </w:r>
            <w:r>
              <w:t>%</w:t>
            </w:r>
            <w:r w:rsidRPr="00E5255D">
              <w:t>)</w:t>
            </w:r>
          </w:p>
        </w:tc>
        <w:tc>
          <w:tcPr>
            <w:tcW w:w="1161"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-11.847</w:t>
            </w:r>
            <w:r>
              <w:t>3</w:t>
            </w:r>
            <w:r w:rsidRPr="00F375AA">
              <w:t xml:space="preserve"> </w:t>
            </w:r>
            <w:r w:rsidR="00E53AD9" w:rsidRPr="00761BA4">
              <w:t>(&lt;</w:t>
            </w:r>
            <w:r w:rsidR="00E53AD9">
              <w:t xml:space="preserve"> </w:t>
            </w:r>
            <w:r w:rsidR="00E53AD9" w:rsidRPr="00761BA4">
              <w:t>1</w:t>
            </w:r>
            <w:r w:rsidR="00E53AD9">
              <w:t>%</w:t>
            </w:r>
            <w:r w:rsidR="00E53AD9" w:rsidRPr="00761BA4">
              <w:t>)</w:t>
            </w:r>
          </w:p>
        </w:tc>
        <w:tc>
          <w:tcPr>
            <w:tcW w:w="1168"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70.181</w:t>
            </w:r>
            <w:r>
              <w:t>1</w:t>
            </w:r>
            <w:r w:rsidRPr="00F375AA">
              <w:t xml:space="preserve"> </w:t>
            </w:r>
            <w:r w:rsidR="00E53AD9">
              <w:t>(</w:t>
            </w:r>
            <w:r w:rsidR="00E53AD9" w:rsidRPr="00761BA4">
              <w:t>&lt;</w:t>
            </w:r>
            <w:r w:rsidR="00E53AD9">
              <w:t xml:space="preserve"> </w:t>
            </w:r>
            <w:r w:rsidR="00E53AD9" w:rsidRPr="00761BA4">
              <w:t>1</w:t>
            </w:r>
            <w:r w:rsidR="00E53AD9">
              <w:t>%</w:t>
            </w:r>
            <w:r w:rsidR="00E53AD9" w:rsidRPr="00761BA4">
              <w:t>)</w:t>
            </w:r>
          </w:p>
        </w:tc>
        <w:tc>
          <w:tcPr>
            <w:tcW w:w="1165" w:type="dxa"/>
            <w:tcBorders>
              <w:top w:val="nil"/>
              <w:bottom w:val="nil"/>
            </w:tcBorders>
            <w:tcMar>
              <w:top w:w="115" w:type="dxa"/>
              <w:left w:w="115" w:type="dxa"/>
              <w:bottom w:w="115" w:type="dxa"/>
              <w:right w:w="115" w:type="dxa"/>
            </w:tcMar>
          </w:tcPr>
          <w:p w:rsidR="00E53AD9" w:rsidRDefault="00F375AA" w:rsidP="00F375AA">
            <w:pPr>
              <w:spacing w:line="240" w:lineRule="auto"/>
              <w:ind w:firstLine="0"/>
            </w:pPr>
            <w:r w:rsidRPr="00F375AA">
              <w:t>0.029</w:t>
            </w:r>
            <w:r>
              <w:t>10</w:t>
            </w:r>
            <w:r w:rsidRPr="00F375AA">
              <w:t xml:space="preserve"> </w:t>
            </w:r>
            <w:r w:rsidR="00E53AD9">
              <w:t>(&gt; 10%</w:t>
            </w:r>
            <w:r w:rsidR="00E53AD9" w:rsidRPr="00761BA4">
              <w:t>)</w:t>
            </w:r>
          </w:p>
        </w:tc>
      </w:tr>
      <w:tr w:rsidR="00E53AD9" w:rsidTr="0058112F">
        <w:tc>
          <w:tcPr>
            <w:tcW w:w="1638" w:type="dxa"/>
            <w:tcBorders>
              <w:top w:val="nil"/>
            </w:tcBorders>
            <w:tcMar>
              <w:top w:w="115" w:type="dxa"/>
              <w:left w:w="115" w:type="dxa"/>
              <w:bottom w:w="115" w:type="dxa"/>
              <w:right w:w="115" w:type="dxa"/>
            </w:tcMar>
          </w:tcPr>
          <w:p w:rsidR="00E53AD9" w:rsidRDefault="00E53AD9" w:rsidP="00720534">
            <w:pPr>
              <w:spacing w:line="240" w:lineRule="auto"/>
              <w:ind w:firstLine="0"/>
            </w:pPr>
            <w:r>
              <w:t>New Features</w:t>
            </w:r>
          </w:p>
        </w:tc>
        <w:tc>
          <w:tcPr>
            <w:tcW w:w="126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-4.15</w:t>
            </w:r>
            <w:r>
              <w:t>30</w:t>
            </w:r>
          </w:p>
          <w:p w:rsidR="00E53AD9" w:rsidRDefault="00E53AD9" w:rsidP="00F375AA">
            <w:pPr>
              <w:spacing w:line="240" w:lineRule="auto"/>
              <w:ind w:firstLine="0"/>
            </w:pPr>
            <w:r w:rsidRPr="00E5255D">
              <w:t>(&lt;</w:t>
            </w:r>
            <w:r>
              <w:t xml:space="preserve"> </w:t>
            </w:r>
            <w:r w:rsidRPr="00E5255D">
              <w:t>1</w:t>
            </w:r>
            <w:r>
              <w:t>%</w:t>
            </w:r>
            <w:r w:rsidRPr="00E5255D">
              <w:t>)</w:t>
            </w:r>
          </w:p>
        </w:tc>
        <w:tc>
          <w:tcPr>
            <w:tcW w:w="1214"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8.6242</w:t>
            </w:r>
          </w:p>
          <w:p w:rsidR="00E53AD9" w:rsidRDefault="00E53AD9" w:rsidP="00F375AA">
            <w:pPr>
              <w:spacing w:line="240" w:lineRule="auto"/>
              <w:ind w:firstLine="0"/>
            </w:pPr>
            <w:r w:rsidRPr="00E5255D">
              <w:t>(&lt;</w:t>
            </w:r>
            <w:r>
              <w:t xml:space="preserve"> </w:t>
            </w:r>
            <w:r w:rsidRPr="00E5255D">
              <w:t>1</w:t>
            </w:r>
            <w:r>
              <w:t>%</w:t>
            </w:r>
            <w:r w:rsidRPr="00E5255D">
              <w:t>)</w:t>
            </w:r>
          </w:p>
        </w:tc>
        <w:tc>
          <w:tcPr>
            <w:tcW w:w="1250" w:type="dxa"/>
            <w:tcBorders>
              <w:top w:val="nil"/>
            </w:tcBorders>
            <w:tcMar>
              <w:top w:w="115" w:type="dxa"/>
              <w:left w:w="115" w:type="dxa"/>
              <w:bottom w:w="115" w:type="dxa"/>
              <w:right w:w="115" w:type="dxa"/>
            </w:tcMar>
          </w:tcPr>
          <w:p w:rsidR="00F375AA" w:rsidRDefault="00F375AA" w:rsidP="00F375AA">
            <w:pPr>
              <w:spacing w:line="240" w:lineRule="auto"/>
              <w:ind w:firstLine="0"/>
            </w:pPr>
            <w:r w:rsidRPr="00F375AA">
              <w:t>0.723</w:t>
            </w:r>
            <w:r>
              <w:t>1</w:t>
            </w:r>
          </w:p>
          <w:p w:rsidR="00E53AD9" w:rsidRDefault="00E53AD9" w:rsidP="00F375AA">
            <w:pPr>
              <w:spacing w:line="240" w:lineRule="auto"/>
              <w:ind w:firstLine="0"/>
            </w:pPr>
            <w:r w:rsidRPr="00E5255D">
              <w:t>(&gt;</w:t>
            </w:r>
            <w:r>
              <w:t xml:space="preserve"> 1%</w:t>
            </w:r>
            <w:r w:rsidRPr="00E5255D">
              <w:t>)</w:t>
            </w:r>
          </w:p>
        </w:tc>
        <w:tc>
          <w:tcPr>
            <w:tcW w:w="1161"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-13.4034 </w:t>
            </w:r>
            <w:r w:rsidR="00E53AD9" w:rsidRPr="00761BA4">
              <w:t>(&lt;</w:t>
            </w:r>
            <w:r w:rsidR="00E53AD9">
              <w:t xml:space="preserve"> </w:t>
            </w:r>
            <w:r w:rsidR="00E53AD9" w:rsidRPr="00761BA4">
              <w:t>1</w:t>
            </w:r>
            <w:r w:rsidR="00E53AD9">
              <w:t>%</w:t>
            </w:r>
            <w:r w:rsidR="00E53AD9" w:rsidRPr="00761BA4">
              <w:t>)</w:t>
            </w:r>
          </w:p>
        </w:tc>
        <w:tc>
          <w:tcPr>
            <w:tcW w:w="1168" w:type="dxa"/>
            <w:tcBorders>
              <w:top w:val="nil"/>
            </w:tcBorders>
            <w:tcMar>
              <w:top w:w="115" w:type="dxa"/>
              <w:left w:w="115" w:type="dxa"/>
              <w:bottom w:w="115" w:type="dxa"/>
              <w:right w:w="115" w:type="dxa"/>
            </w:tcMar>
          </w:tcPr>
          <w:p w:rsidR="00E53AD9" w:rsidRDefault="00F375AA" w:rsidP="00F375AA">
            <w:pPr>
              <w:spacing w:line="240" w:lineRule="auto"/>
              <w:ind w:firstLine="0"/>
            </w:pPr>
            <w:r w:rsidRPr="00F375AA">
              <w:t xml:space="preserve">89.8285 </w:t>
            </w:r>
            <w:r w:rsidR="00E53AD9" w:rsidRPr="00761BA4">
              <w:t>(&lt;</w:t>
            </w:r>
            <w:r w:rsidR="00E53AD9">
              <w:t xml:space="preserve"> </w:t>
            </w:r>
            <w:r w:rsidR="00E53AD9" w:rsidRPr="00761BA4">
              <w:t>1</w:t>
            </w:r>
            <w:r w:rsidR="00E53AD9">
              <w:t>%</w:t>
            </w:r>
            <w:r w:rsidR="00E53AD9" w:rsidRPr="00761BA4">
              <w:t>)</w:t>
            </w:r>
          </w:p>
        </w:tc>
        <w:tc>
          <w:tcPr>
            <w:tcW w:w="1165" w:type="dxa"/>
            <w:tcBorders>
              <w:top w:val="nil"/>
            </w:tcBorders>
            <w:tcMar>
              <w:top w:w="115" w:type="dxa"/>
              <w:left w:w="115" w:type="dxa"/>
              <w:bottom w:w="115" w:type="dxa"/>
              <w:right w:w="115" w:type="dxa"/>
            </w:tcMar>
          </w:tcPr>
          <w:p w:rsidR="00E53AD9" w:rsidRDefault="00F375AA" w:rsidP="00F375AA">
            <w:pPr>
              <w:spacing w:line="240" w:lineRule="auto"/>
              <w:ind w:firstLine="0"/>
            </w:pPr>
            <w:r>
              <w:t>0.05939</w:t>
            </w:r>
            <w:r w:rsidRPr="00F375AA">
              <w:t xml:space="preserve"> </w:t>
            </w:r>
            <w:r w:rsidR="00E53AD9" w:rsidRPr="00761BA4">
              <w:t>(&gt;</w:t>
            </w:r>
            <w:r w:rsidR="00E53AD9">
              <w:t xml:space="preserve"> </w:t>
            </w:r>
            <w:r w:rsidR="00E53AD9" w:rsidRPr="00761BA4">
              <w:t>10</w:t>
            </w:r>
            <w:r w:rsidR="00E53AD9">
              <w:t>%</w:t>
            </w:r>
            <w:r w:rsidR="00E53AD9" w:rsidRPr="00761BA4">
              <w:t>)</w:t>
            </w:r>
          </w:p>
        </w:tc>
      </w:tr>
    </w:tbl>
    <w:p w:rsidR="002B3562" w:rsidRDefault="002B3562" w:rsidP="00015886">
      <w:pPr>
        <w:sectPr w:rsidR="002B3562" w:rsidSect="00501F3E">
          <w:pgSz w:w="12240" w:h="15840"/>
          <w:pgMar w:top="1440" w:right="1440" w:bottom="1440" w:left="2160" w:header="1440" w:footer="1440" w:gutter="0"/>
          <w:cols w:space="720"/>
          <w:titlePg/>
          <w:docGrid w:linePitch="360"/>
        </w:sectPr>
      </w:pPr>
    </w:p>
    <w:p w:rsidR="002B3562" w:rsidRDefault="002B3562" w:rsidP="00D571BD">
      <w:pPr>
        <w:pStyle w:val="Heading2"/>
      </w:pPr>
      <w:bookmarkStart w:id="71" w:name="_Ref420445926"/>
      <w:r>
        <w:lastRenderedPageBreak/>
        <w:t xml:space="preserve">Appendix C: </w:t>
      </w:r>
      <w:r w:rsidR="002C31A9">
        <w:t xml:space="preserve">Exploratory </w:t>
      </w:r>
      <w:r w:rsidR="00531A72">
        <w:t>Modeling</w:t>
      </w:r>
      <w:r>
        <w:t xml:space="preserve"> Results</w:t>
      </w:r>
      <w:bookmarkEnd w:id="71"/>
    </w:p>
    <w:p w:rsidR="00D571BD" w:rsidRPr="00D571BD" w:rsidRDefault="00D571BD" w:rsidP="00D571BD">
      <w:r>
        <w:t xml:space="preserve">These are the results from running exploratory modeling, where a variety of sliding window parameters </w:t>
      </w:r>
      <w:proofErr w:type="gramStart"/>
      <w:r>
        <w:t>were</w:t>
      </w:r>
      <w:proofErr w:type="gramEnd"/>
      <w:r>
        <w:t xml:space="preserve"> evaluated to determine their effect on validity and accuracy.</w:t>
      </w:r>
    </w:p>
    <w:p w:rsidR="0018687A" w:rsidRPr="00750F40" w:rsidRDefault="0018687A" w:rsidP="0018687A">
      <w:pPr>
        <w:pStyle w:val="Caption"/>
        <w:keepNext/>
      </w:pPr>
      <w:r>
        <w:t xml:space="preserve">Table </w:t>
      </w:r>
      <w:fldSimple w:instr=" SEQ Table \* ARABIC ">
        <w:r w:rsidR="00176D7C">
          <w:rPr>
            <w:noProof/>
          </w:rPr>
          <w:t>19</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18687A"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18687A" w:rsidRPr="00C14F7B" w:rsidRDefault="0018687A"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7.1088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0.6694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6.7192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0.8353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6.8563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0.7395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7.0984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0.7304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7.0005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7.0746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7.2357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0.8514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7.0468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0.7465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7.1442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0.8651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0.0529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6.9642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0.8884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7.2621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7.3308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7.3186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7.2981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7.2555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7.4077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7.4128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7.3926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7.3429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7.471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7.5238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7.6218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0.1223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7.713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7.7931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0.1846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9.7407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9.5765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9.6554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0.1674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9.538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9.5859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0.2747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0.0498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9.7917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9.4243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0.2826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9.1724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0.1921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9.2681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231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9.2867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9.2443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222</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0.0045</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9.1373</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0.2922</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0.2237</w:t>
            </w:r>
          </w:p>
        </w:tc>
      </w:tr>
    </w:tbl>
    <w:p w:rsidR="0018687A" w:rsidRDefault="0018687A" w:rsidP="0018687A"/>
    <w:p w:rsidR="00561190" w:rsidRPr="00750F40" w:rsidRDefault="00561190" w:rsidP="00561190">
      <w:pPr>
        <w:pStyle w:val="Caption"/>
        <w:keepNext/>
      </w:pPr>
      <w:r>
        <w:t xml:space="preserve">Table </w:t>
      </w:r>
      <w:fldSimple w:instr=" SEQ Table \* ARABIC ">
        <w:r w:rsidR="00176D7C">
          <w:rPr>
            <w:noProof/>
          </w:rPr>
          <w:t>20</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561190"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561190" w:rsidRPr="00C14F7B" w:rsidRDefault="00561190" w:rsidP="00561190">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0.126</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0.0631</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12.2365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0.7019</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0.5962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12.2339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0.6355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0.6789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12.5108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0.7524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12.7371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12.7419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0.7732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13.0601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0.7423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14.723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14.6283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13.8263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13.7754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13.674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13.7645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0.0385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13.8128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14.0921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0.0241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15.2364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0.2099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19.1918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19.3405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0.1597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18.7744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17.9884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17.6966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17.8889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17.9562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17.6384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18.1619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0.1573</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0.0316</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0.0978</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18.7985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0.2651</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0.2169</w:t>
            </w:r>
          </w:p>
        </w:tc>
      </w:tr>
    </w:tbl>
    <w:p w:rsidR="00561190" w:rsidRDefault="00561190" w:rsidP="00561190"/>
    <w:p w:rsidR="002C10F2" w:rsidRPr="00750F40" w:rsidRDefault="002C10F2" w:rsidP="002C10F2">
      <w:pPr>
        <w:pStyle w:val="Caption"/>
        <w:keepNext/>
      </w:pPr>
      <w:r>
        <w:t xml:space="preserve">Table </w:t>
      </w:r>
      <w:fldSimple w:instr=" SEQ Table \* ARABIC ">
        <w:r w:rsidR="00176D7C">
          <w:rPr>
            <w:noProof/>
          </w:rPr>
          <w:t>21</w:t>
        </w:r>
      </w:fldSimple>
      <w:r w:rsidR="00125596">
        <w:tab/>
      </w:r>
      <w:r>
        <w:rPr>
          <w:noProof/>
        </w:rPr>
        <w:t xml:space="preserve">Results of the sliding window for various parameter values, using the MongoDB </w:t>
      </w:r>
      <w:r>
        <w:rPr>
          <w:i/>
          <w:noProof/>
        </w:rPr>
        <w:t>core server</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2C10F2"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2C10F2" w:rsidRPr="00C14F7B" w:rsidRDefault="002C10F2"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0.1702</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30.1084</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0.5385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0.1818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29.8198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0.4651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29.9369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0.3846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31.3845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0.6053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0.1395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31.7467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0.4839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30.558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0.5161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31.319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32.1424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0.2955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0.1765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33.5892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0.2326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29.4009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0.1212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34.4193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34.4471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32.8154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0.2432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34.0206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0.5172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0.3103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35.4527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0.4231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0.0606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34.1955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0.1607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46.1684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48.0847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47.4011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0.1136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49.4234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0.1795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0.1026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0.1463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47.5708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40.017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43.9241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0.2143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0.1071</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32</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49.3429</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0.0333</w:t>
            </w:r>
          </w:p>
        </w:tc>
      </w:tr>
    </w:tbl>
    <w:p w:rsidR="00E53AD9" w:rsidRDefault="00E53AD9" w:rsidP="00015886"/>
    <w:p w:rsidR="00852803" w:rsidRPr="00750F40" w:rsidRDefault="00852803" w:rsidP="00852803">
      <w:pPr>
        <w:pStyle w:val="Caption"/>
        <w:keepNext/>
      </w:pPr>
      <w:r>
        <w:t xml:space="preserve">Table </w:t>
      </w:r>
      <w:fldSimple w:instr=" SEQ Table \* ARABIC ">
        <w:r w:rsidR="00176D7C">
          <w:rPr>
            <w:noProof/>
          </w:rPr>
          <w:t>22</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0.0437</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3.7751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0.8921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0.7971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3.8057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0.8985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0.0666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3.7109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3.7575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0.0268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3.6948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0.9156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0.8167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0.8239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0.0428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0.9107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0.8078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3.6616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0.9191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0.8051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3.8422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3.8496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0.8333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3.764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3.7777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0.9148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0.8254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3.7236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0.9129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4.0317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4.0605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4.0237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0.3206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0.0036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3.9689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0.3224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0.0501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0.3132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0.0074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3.8782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0.0593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3.9158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0.2889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0.0132</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3.8293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0.2199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0.3034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0.0115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3.9501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0.3029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0.2369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0.0155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3.9868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3.9754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0.2866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0.0847</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3.9352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0.3097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3.9101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0.2988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0.2134</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0.0838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3.9379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0.3008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0.2276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5.4174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0.2456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0.1942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0.0613</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0.2089</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5.4871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0.3425</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0.2306</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0.0559</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5.3992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0.3483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578</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0.0517</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5.1401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575</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0.2261</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4.9943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0.3382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0.2652</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572</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0.0958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4.7969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0.2709</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57</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569</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0.2478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0.0748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4.7112</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0.3636</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0.2803</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566</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0.2032</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0.0754</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4.8994</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0.3573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0.2806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563</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0.0788</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5.1818</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0.2396</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66</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560</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0.225</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4.8411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0.3441</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0.2718</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69</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557</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0.0651</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5.0767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0.2761</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72</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554</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0.2184</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0.0785</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4.9937</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0.3759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0.2607</w:t>
            </w:r>
          </w:p>
        </w:tc>
      </w:tr>
      <w:tr w:rsidR="00AA5460" w:rsidRPr="00AA5460" w:rsidTr="00AA5460">
        <w:trPr>
          <w:trHeight w:val="300"/>
          <w:jc w:val="center"/>
        </w:trPr>
        <w:tc>
          <w:tcPr>
            <w:tcW w:w="1043" w:type="dxa"/>
            <w:tcBorders>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75</w:t>
            </w:r>
          </w:p>
        </w:tc>
        <w:tc>
          <w:tcPr>
            <w:tcW w:w="909"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551</w:t>
            </w:r>
          </w:p>
        </w:tc>
        <w:tc>
          <w:tcPr>
            <w:tcW w:w="82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0.2123</w:t>
            </w:r>
          </w:p>
        </w:tc>
        <w:tc>
          <w:tcPr>
            <w:tcW w:w="896"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0.0876</w:t>
            </w:r>
          </w:p>
        </w:tc>
        <w:tc>
          <w:tcPr>
            <w:tcW w:w="931"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4.9523</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0.3409</w:t>
            </w:r>
          </w:p>
        </w:tc>
        <w:tc>
          <w:tcPr>
            <w:tcW w:w="963" w:type="dxa"/>
            <w:tcBorders>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0.2449</w:t>
            </w:r>
          </w:p>
        </w:tc>
      </w:tr>
      <w:tr w:rsidR="00AA5460" w:rsidRPr="00AA5460" w:rsidTr="00AA5460">
        <w:trPr>
          <w:trHeight w:val="300"/>
          <w:jc w:val="center"/>
        </w:trPr>
        <w:tc>
          <w:tcPr>
            <w:tcW w:w="1043" w:type="dxa"/>
            <w:tcBorders>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78</w:t>
            </w:r>
          </w:p>
        </w:tc>
        <w:tc>
          <w:tcPr>
            <w:tcW w:w="909"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548</w:t>
            </w:r>
          </w:p>
        </w:tc>
        <w:tc>
          <w:tcPr>
            <w:tcW w:w="82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0.2172</w:t>
            </w:r>
          </w:p>
        </w:tc>
        <w:tc>
          <w:tcPr>
            <w:tcW w:w="896"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0.0816</w:t>
            </w:r>
          </w:p>
        </w:tc>
        <w:tc>
          <w:tcPr>
            <w:tcW w:w="931"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4.9851</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0.3477</w:t>
            </w:r>
          </w:p>
        </w:tc>
        <w:tc>
          <w:tcPr>
            <w:tcW w:w="963" w:type="dxa"/>
            <w:tcBorders>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0.2335</w:t>
            </w:r>
          </w:p>
        </w:tc>
      </w:tr>
    </w:tbl>
    <w:p w:rsidR="00852803" w:rsidRDefault="00852803" w:rsidP="00852803"/>
    <w:p w:rsidR="00852803" w:rsidRPr="00750F40" w:rsidRDefault="00852803" w:rsidP="00852803">
      <w:pPr>
        <w:pStyle w:val="Caption"/>
        <w:keepNext/>
      </w:pPr>
      <w:r>
        <w:t xml:space="preserve">Table </w:t>
      </w:r>
      <w:fldSimple w:instr=" SEQ Table \* ARABIC ">
        <w:r w:rsidR="00176D7C">
          <w:rPr>
            <w:noProof/>
          </w:rPr>
          <w:t>23</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290</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0.0655</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6.0408</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0.8271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6.2294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6.3016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0.8381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0.7368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0.0712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6.1508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6.0623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0.7588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0.0573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6.0728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0.8907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6.1146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0.8918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0.1057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6.2106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0.8727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0.7409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5.9274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0.7578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0.1315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5.8937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0.8853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0.7569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6.2151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0.7418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6.0855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5.9908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0.2586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0.0777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0.4062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0.0893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0.0314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0.2996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0.0278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6.0303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0.3878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0.2898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0.0985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0.2929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0.1181</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6.1093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0.1194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0.0254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6.0003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0.4174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0.2913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0.1472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5.9811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0.1489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0.0807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6.0572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0.3561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0.0922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6.0686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0.3655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0.2014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8.8933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0.1973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8.6314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0.2565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282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8.6628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0.1806</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0.1828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8.3941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0.2394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0.1549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0.0942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8.3626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0.1958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0.1209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0.0167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8.6061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0.2627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0.1704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8.3573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8.3428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8.2138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0.2547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0.1981</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261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0.0144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7.9015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0.1748</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258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0.2209</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0.0199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8.0545</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0.3046</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0.2132</w:t>
            </w:r>
          </w:p>
        </w:tc>
      </w:tr>
    </w:tbl>
    <w:p w:rsidR="00852803" w:rsidRDefault="00852803" w:rsidP="00852803"/>
    <w:p w:rsidR="00852803" w:rsidRPr="00750F40" w:rsidRDefault="00852803" w:rsidP="00852803">
      <w:pPr>
        <w:pStyle w:val="Caption"/>
        <w:keepNext/>
      </w:pPr>
      <w:r>
        <w:t xml:space="preserve">Table </w:t>
      </w:r>
      <w:fldSimple w:instr=" SEQ Table \* ARABIC ">
        <w:r w:rsidR="00176D7C">
          <w:rPr>
            <w:noProof/>
          </w:rPr>
          <w:t>24</w:t>
        </w:r>
      </w:fldSimple>
      <w:r w:rsidR="00125596">
        <w:tab/>
      </w:r>
      <w:r>
        <w:rPr>
          <w:noProof/>
        </w:rPr>
        <w:t xml:space="preserve">Results of the sliding window for various parameter values, using the Hibernate </w:t>
      </w:r>
      <w:r>
        <w:rPr>
          <w:i/>
          <w:noProof/>
        </w:rPr>
        <w:t>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852803" w:rsidRPr="00C14F7B" w:rsidTr="00AA5460">
        <w:trPr>
          <w:trHeight w:val="600"/>
          <w:jc w:val="center"/>
        </w:trPr>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852803" w:rsidRPr="00C14F7B" w:rsidRDefault="00852803" w:rsidP="001F1F7B">
            <w:pPr>
              <w:pStyle w:val="TableHeader"/>
              <w:rPr>
                <w:rFonts w:eastAsia="Times New Roman"/>
              </w:rPr>
            </w:pPr>
            <w:r w:rsidRPr="00C14F7B">
              <w:rPr>
                <w:rFonts w:eastAsia="Times New Roman"/>
              </w:rPr>
              <w:t>In 75% Interval</w:t>
            </w:r>
          </w:p>
        </w:tc>
      </w:tr>
      <w:tr w:rsidR="00AA5460" w:rsidRPr="00AA5460" w:rsidTr="00AA5460">
        <w:trPr>
          <w:trHeight w:val="300"/>
          <w:jc w:val="center"/>
        </w:trPr>
        <w:tc>
          <w:tcPr>
            <w:tcW w:w="1043" w:type="dxa"/>
            <w:tcBorders>
              <w:top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134</w:t>
            </w:r>
          </w:p>
        </w:tc>
        <w:tc>
          <w:tcPr>
            <w:tcW w:w="82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0.2537</w:t>
            </w:r>
          </w:p>
        </w:tc>
        <w:tc>
          <w:tcPr>
            <w:tcW w:w="896"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w:t>
            </w:r>
          </w:p>
        </w:tc>
        <w:tc>
          <w:tcPr>
            <w:tcW w:w="931"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10.5601</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0.8105</w:t>
            </w:r>
          </w:p>
        </w:tc>
        <w:tc>
          <w:tcPr>
            <w:tcW w:w="963" w:type="dxa"/>
            <w:tcBorders>
              <w:top w:val="single" w:sz="4" w:space="0" w:color="auto"/>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0.7474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0.0291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9.5438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0.2266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0.0404</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9.5969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0.8421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0.6947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0.0217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0.8111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0.0702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9.6204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0.8396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0.0756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0.0636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9.7352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0.6505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0.0862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9.9829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0.7835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0.7113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0.0973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0.0588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9.1539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0.8646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0.0455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0.1143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9.5042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0.8817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0.7204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lastRenderedPageBreak/>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0.1654</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0.4144</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0.1692</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11.1249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0.1969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10.9949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0.4216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0.3333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0.0105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10.5803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0.4787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0.0413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0.0086</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10.2685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0.4522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118</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0.0339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0.0175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10.8562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0.4732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115</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0.0435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10.3656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0.537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0.4259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0.0446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0.0187</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10.4198</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0.4667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0.3619</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0.0183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0.0093</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10.3279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0.4434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0.3302</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132</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0.2348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0.099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16.3225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0.3736</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0.2857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129</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0.2248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0.08</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18.469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0.3261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0.2283</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126</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0.2778</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17.1721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0.3214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0.2738</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123</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0.3496</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0.0625</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16.7591</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0.3733</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0.3067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120</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0.2167</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0.0532</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15.9745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0.2697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0.2135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117</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0.265</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0.0349</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15.4464</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0.2289</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0.1687</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114</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0.2719</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15.8677</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0.1875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0.1375</w:t>
            </w:r>
          </w:p>
        </w:tc>
      </w:tr>
      <w:tr w:rsidR="00AA5460" w:rsidRPr="00AA5460" w:rsidTr="00AA5460">
        <w:trPr>
          <w:trHeight w:val="300"/>
          <w:jc w:val="center"/>
        </w:trPr>
        <w:tc>
          <w:tcPr>
            <w:tcW w:w="1043" w:type="dxa"/>
            <w:tcBorders>
              <w:top w:val="nil"/>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111</w:t>
            </w:r>
          </w:p>
        </w:tc>
        <w:tc>
          <w:tcPr>
            <w:tcW w:w="82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0.2523</w:t>
            </w:r>
          </w:p>
        </w:tc>
        <w:tc>
          <w:tcPr>
            <w:tcW w:w="896"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0.0361</w:t>
            </w:r>
          </w:p>
        </w:tc>
        <w:tc>
          <w:tcPr>
            <w:tcW w:w="931"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14.4222</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0.25</w:t>
            </w:r>
          </w:p>
        </w:tc>
        <w:tc>
          <w:tcPr>
            <w:tcW w:w="963" w:type="dxa"/>
            <w:tcBorders>
              <w:top w:val="nil"/>
              <w:left w:val="single" w:sz="4" w:space="0" w:color="auto"/>
              <w:bottom w:val="nil"/>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w:t>
            </w:r>
          </w:p>
        </w:tc>
      </w:tr>
      <w:tr w:rsidR="00AA5460" w:rsidRPr="00AA5460" w:rsidTr="00AA5460">
        <w:trPr>
          <w:trHeight w:val="300"/>
          <w:jc w:val="center"/>
        </w:trPr>
        <w:tc>
          <w:tcPr>
            <w:tcW w:w="1043" w:type="dxa"/>
            <w:tcBorders>
              <w:top w:val="nil"/>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108</w:t>
            </w:r>
          </w:p>
        </w:tc>
        <w:tc>
          <w:tcPr>
            <w:tcW w:w="82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0.1574</w:t>
            </w:r>
          </w:p>
        </w:tc>
        <w:tc>
          <w:tcPr>
            <w:tcW w:w="896"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0.0549</w:t>
            </w:r>
          </w:p>
        </w:tc>
        <w:tc>
          <w:tcPr>
            <w:tcW w:w="931"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14.6457</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0.2674</w:t>
            </w:r>
          </w:p>
        </w:tc>
        <w:tc>
          <w:tcPr>
            <w:tcW w:w="963" w:type="dxa"/>
            <w:tcBorders>
              <w:top w:val="nil"/>
              <w:left w:val="single" w:sz="4" w:space="0" w:color="auto"/>
              <w:bottom w:val="single" w:sz="4" w:space="0" w:color="auto"/>
            </w:tcBorders>
            <w:shd w:val="clear" w:color="auto" w:fill="auto"/>
            <w:noWrap/>
            <w:vAlign w:val="center"/>
          </w:tcPr>
          <w:p w:rsidR="00AA5460" w:rsidRPr="00AA5460" w:rsidRDefault="00AA5460" w:rsidP="00AA5460">
            <w:pPr>
              <w:spacing w:line="240" w:lineRule="auto"/>
              <w:ind w:firstLine="0"/>
              <w:jc w:val="center"/>
              <w:rPr>
                <w:rFonts w:eastAsia="Times New Roman" w:cs="Times New Roman"/>
                <w:color w:val="000000"/>
                <w:sz w:val="22"/>
              </w:rPr>
            </w:pPr>
            <w:r w:rsidRPr="00AA5460">
              <w:rPr>
                <w:rFonts w:eastAsia="Times New Roman" w:cs="Times New Roman"/>
                <w:color w:val="000000"/>
                <w:sz w:val="22"/>
              </w:rPr>
              <w:t>0.1512</w:t>
            </w:r>
          </w:p>
        </w:tc>
      </w:tr>
    </w:tbl>
    <w:p w:rsidR="00852803" w:rsidRPr="00015886" w:rsidRDefault="00852803" w:rsidP="00852803"/>
    <w:p w:rsidR="00C25281" w:rsidRPr="00750F40" w:rsidRDefault="00C25281" w:rsidP="00C25281">
      <w:pPr>
        <w:pStyle w:val="Caption"/>
        <w:keepNext/>
      </w:pPr>
      <w:r>
        <w:t xml:space="preserve">Table </w:t>
      </w:r>
      <w:fldSimple w:instr=" SEQ Table \* ARABIC ">
        <w:r w:rsidR="00176D7C">
          <w:rPr>
            <w:noProof/>
          </w:rPr>
          <w:t>25</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0.0654</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9.86</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0.8897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9.5371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0.8093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9.6058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9.5227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9.1516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0.8304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8.7717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9.0589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8.5253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8.6697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9.4862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9.2261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8.9273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8.2652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12.8026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0.1393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12.2567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11.746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11.6564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11.2337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10.9923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10.6024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0.0878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10.4374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9.9606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0.2587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415</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10.1103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0.3077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0.2174</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176D7C">
          <w:rPr>
            <w:noProof/>
          </w:rPr>
          <w:t>26</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0.0425</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19.3307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0.8867</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0.798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15.7743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14.7299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14.5529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14.0061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15.2696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14.7779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15.0171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16.4695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15.2702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0.4611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15.9387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0.0939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15.968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15.7459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15.2116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0.2919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0.0784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15.1269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14.038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14.2528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0.0279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14.6695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0.0173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22.0721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0.2544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0.0491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19.8758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19.6064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0.2517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0.2708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19.4454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18.2789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18.8858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0.2213</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0.3246</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0.1163</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18.9413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0.3596</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bl>
    <w:p w:rsidR="00C25281" w:rsidRDefault="00C25281" w:rsidP="00C25281"/>
    <w:p w:rsidR="00C25281" w:rsidRPr="00750F40" w:rsidRDefault="00C25281" w:rsidP="00C25281">
      <w:pPr>
        <w:pStyle w:val="Caption"/>
        <w:keepNext/>
      </w:pPr>
      <w:r>
        <w:t xml:space="preserve">Table </w:t>
      </w:r>
      <w:fldSimple w:instr=" SEQ Table \* ARABIC ">
        <w:r w:rsidR="00176D7C">
          <w:rPr>
            <w:noProof/>
          </w:rPr>
          <w:t>27</w:t>
        </w:r>
      </w:fldSimple>
      <w:r w:rsidR="00125596">
        <w:tab/>
      </w:r>
      <w:r>
        <w:rPr>
          <w:noProof/>
        </w:rPr>
        <w:t xml:space="preserve">Results of the sliding window for various parameter values, using the </w:t>
      </w:r>
      <w:r w:rsidR="00C3192F">
        <w:rPr>
          <w:noProof/>
        </w:rPr>
        <w:t xml:space="preserve">NetBeans </w:t>
      </w:r>
      <w:r w:rsidR="00C3192F">
        <w:rPr>
          <w:i/>
          <w:noProof/>
        </w:rPr>
        <w:t>platform</w:t>
      </w:r>
      <w:r>
        <w:rPr>
          <w:noProof/>
        </w:rPr>
        <w:t xml:space="preserve"> 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0.1942</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43.6864</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0.7229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0.6024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0.0238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34.8502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0.622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32.3821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0.7123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34.5304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0.6761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36.6959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33.2856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0.6184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0.7662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0.6753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33.0471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0.8267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31.0204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0.7333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0.1212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35.8939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0.0225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36.2631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0.0753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34.3627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0.2963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36.8309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0.3418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37.2506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0.3836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0.1548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37.2207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0.2254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0.2222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39.2093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0.2698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37.0815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51.4706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47.3575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0.0674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47.1952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46.1986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46.4639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42.8021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0.1067</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44.603</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0.2162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0.1757</w:t>
            </w:r>
          </w:p>
        </w:tc>
      </w:tr>
    </w:tbl>
    <w:p w:rsidR="00852803" w:rsidRDefault="00852803" w:rsidP="00015886"/>
    <w:p w:rsidR="00C25281" w:rsidRPr="00750F40" w:rsidRDefault="00C25281" w:rsidP="00C25281">
      <w:pPr>
        <w:pStyle w:val="Caption"/>
        <w:keepNext/>
      </w:pPr>
      <w:r>
        <w:t xml:space="preserve">Table </w:t>
      </w:r>
      <w:fldSimple w:instr=" SEQ Table \* ARABIC ">
        <w:r w:rsidR="00176D7C">
          <w:rPr>
            <w:noProof/>
          </w:rPr>
          <w:t>28</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Pr>
          <w:noProof/>
        </w:rPr>
        <w:t xml:space="preserve"> dataset, with a sampling period of 7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458</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0.0328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0.1783</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11.5142</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0.9093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0.8297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11.6885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0.9114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11.3673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0.8624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0.0267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0.1788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9.0924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0.8596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0.0519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0.1854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9.0207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0.8832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8.6575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0.0691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8.3238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0.8851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8.8945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8.3348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0.0729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8.3855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0.0711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8.1105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0.0644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8.3474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8.0082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0.8945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0.0306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9.6908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0.0963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9.6353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0.2868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0.0421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9.4252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0.0292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9.6122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0.0249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0.0478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9.6931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0.0665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0.0983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9.6654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0.3597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8.9048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0.3893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0.0581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8.6984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0.2528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8.6851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0.2655</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69</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424</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0.0448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0.158</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8.8131</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0.3314</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0.2551</w:t>
            </w:r>
          </w:p>
        </w:tc>
      </w:tr>
    </w:tbl>
    <w:p w:rsidR="00C25281" w:rsidRDefault="00C25281" w:rsidP="00C25281">
      <w:pPr>
        <w:pStyle w:val="Caption"/>
        <w:keepNext/>
      </w:pPr>
    </w:p>
    <w:p w:rsidR="00C25281" w:rsidRPr="00750F40" w:rsidRDefault="00C25281" w:rsidP="00C25281">
      <w:pPr>
        <w:pStyle w:val="Caption"/>
        <w:keepNext/>
      </w:pPr>
      <w:r>
        <w:t xml:space="preserve">Table </w:t>
      </w:r>
      <w:fldSimple w:instr=" SEQ Table \* ARABIC ">
        <w:r w:rsidR="00176D7C">
          <w:rPr>
            <w:noProof/>
          </w:rPr>
          <w:t>29</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14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18.4175</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0.903</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0.8364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0.1809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15.5545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0.8182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0.2108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13.2803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0.8699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14.8439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0.8643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13.3972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0.9435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0.1442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14.9439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0.8718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0.3277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15.3356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0.9328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0.3952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15.8706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0.8812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0.1759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14.7681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0.9574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0.9255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13.9321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0.4937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14.5164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0.1171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19.7705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0.0913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0.1206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18.0539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0.3657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0.2857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18.0469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17.9844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0.3684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0.1476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17.6171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0.3889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0.4247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0.2877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17.1311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0.3381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17.5275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0.4179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0.3284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17.1213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0.3066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16.7823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17.5911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0.3158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221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0.2398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0.0536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26.4102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0.2013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0.2385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0.0602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0.1923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0.2279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24.7462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0.1711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0.1019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24.0487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0.1986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25.3042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0.2027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0.1796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0.1657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26.0777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0.1845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26.7409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0.2263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25.4501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0.1726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24.9162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0.2571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23.1309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0.2761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191</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0.1675</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0.1635</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21.4298</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0.2932</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0.2481</w:t>
            </w:r>
          </w:p>
        </w:tc>
      </w:tr>
    </w:tbl>
    <w:p w:rsidR="00C25281" w:rsidRDefault="00C25281" w:rsidP="00C25281"/>
    <w:p w:rsidR="00C25281" w:rsidRPr="00750F40" w:rsidRDefault="00C25281" w:rsidP="00C25281">
      <w:pPr>
        <w:pStyle w:val="Caption"/>
        <w:keepNext/>
      </w:pPr>
      <w:r>
        <w:t xml:space="preserve">Table </w:t>
      </w:r>
      <w:fldSimple w:instr=" SEQ Table \* ARABIC ">
        <w:r w:rsidR="00176D7C">
          <w:rPr>
            <w:noProof/>
          </w:rPr>
          <w:t>30</w:t>
        </w:r>
      </w:fldSimple>
      <w:r w:rsidR="00125596">
        <w:tab/>
      </w:r>
      <w:r>
        <w:rPr>
          <w:noProof/>
        </w:rPr>
        <w:t xml:space="preserve">Results of the sliding window for various parameter values, using the </w:t>
      </w:r>
      <w:r w:rsidR="00C3192F">
        <w:rPr>
          <w:noProof/>
        </w:rPr>
        <w:t xml:space="preserve">NetBeans </w:t>
      </w:r>
      <w:r w:rsidR="00C3192F">
        <w:rPr>
          <w:i/>
          <w:noProof/>
        </w:rPr>
        <w:t>java</w:t>
      </w:r>
      <w:r w:rsidR="00C3192F">
        <w:rPr>
          <w:noProof/>
        </w:rPr>
        <w:t xml:space="preserve"> </w:t>
      </w:r>
      <w:r>
        <w:rPr>
          <w:noProof/>
        </w:rPr>
        <w:t>dataset, with a sampling period of 30 days.</w:t>
      </w:r>
    </w:p>
    <w:tbl>
      <w:tblPr>
        <w:tblW w:w="7569" w:type="dxa"/>
        <w:jc w:val="center"/>
        <w:tblBorders>
          <w:insideV w:val="single" w:sz="4" w:space="0" w:color="auto"/>
        </w:tblBorders>
        <w:tblLook w:val="04A0" w:firstRow="1" w:lastRow="0" w:firstColumn="1" w:lastColumn="0" w:noHBand="0" w:noVBand="1"/>
      </w:tblPr>
      <w:tblGrid>
        <w:gridCol w:w="1043"/>
        <w:gridCol w:w="909"/>
        <w:gridCol w:w="1043"/>
        <w:gridCol w:w="821"/>
        <w:gridCol w:w="896"/>
        <w:gridCol w:w="931"/>
        <w:gridCol w:w="963"/>
        <w:gridCol w:w="963"/>
      </w:tblGrid>
      <w:tr w:rsidR="00C25281" w:rsidRPr="00C14F7B" w:rsidTr="006607CD">
        <w:trPr>
          <w:trHeight w:val="600"/>
          <w:jc w:val="center"/>
        </w:trPr>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Size</w:t>
            </w:r>
          </w:p>
        </w:tc>
        <w:tc>
          <w:tcPr>
            <w:tcW w:w="909"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Diff. Degree</w:t>
            </w:r>
          </w:p>
        </w:tc>
        <w:tc>
          <w:tcPr>
            <w:tcW w:w="104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Window Count</w:t>
            </w:r>
          </w:p>
        </w:tc>
        <w:tc>
          <w:tcPr>
            <w:tcW w:w="82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 xml:space="preserve">None Valid </w:t>
            </w:r>
          </w:p>
        </w:tc>
        <w:tc>
          <w:tcPr>
            <w:tcW w:w="896"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Non-normal</w:t>
            </w:r>
          </w:p>
        </w:tc>
        <w:tc>
          <w:tcPr>
            <w:tcW w:w="931"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RMSE</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90% Interval</w:t>
            </w:r>
          </w:p>
        </w:tc>
        <w:tc>
          <w:tcPr>
            <w:tcW w:w="963" w:type="dxa"/>
            <w:tcBorders>
              <w:top w:val="single" w:sz="4" w:space="0" w:color="auto"/>
              <w:bottom w:val="single" w:sz="4" w:space="0" w:color="auto"/>
            </w:tcBorders>
            <w:shd w:val="clear" w:color="auto" w:fill="auto"/>
            <w:vAlign w:val="center"/>
            <w:hideMark/>
          </w:tcPr>
          <w:p w:rsidR="00C25281" w:rsidRPr="00C14F7B" w:rsidRDefault="00C25281" w:rsidP="001F1F7B">
            <w:pPr>
              <w:pStyle w:val="TableHeader"/>
              <w:rPr>
                <w:rFonts w:eastAsia="Times New Roman"/>
              </w:rPr>
            </w:pPr>
            <w:r w:rsidRPr="00C14F7B">
              <w:rPr>
                <w:rFonts w:eastAsia="Times New Roman"/>
              </w:rPr>
              <w:t>In 75% Interval</w:t>
            </w:r>
          </w:p>
        </w:tc>
      </w:tr>
      <w:tr w:rsidR="006607CD" w:rsidRPr="006607CD" w:rsidTr="006607CD">
        <w:trPr>
          <w:trHeight w:val="300"/>
          <w:jc w:val="center"/>
        </w:trPr>
        <w:tc>
          <w:tcPr>
            <w:tcW w:w="1043" w:type="dxa"/>
            <w:tcBorders>
              <w:top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103</w:t>
            </w:r>
          </w:p>
        </w:tc>
        <w:tc>
          <w:tcPr>
            <w:tcW w:w="82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0.4563</w:t>
            </w:r>
          </w:p>
        </w:tc>
        <w:tc>
          <w:tcPr>
            <w:tcW w:w="896"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0.0357</w:t>
            </w:r>
          </w:p>
        </w:tc>
        <w:tc>
          <w:tcPr>
            <w:tcW w:w="931"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64.1359</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0.7778</w:t>
            </w:r>
          </w:p>
        </w:tc>
        <w:tc>
          <w:tcPr>
            <w:tcW w:w="963" w:type="dxa"/>
            <w:tcBorders>
              <w:top w:val="single" w:sz="4" w:space="0" w:color="auto"/>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0.6852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0.0156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54.8333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0.8413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0.746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0.3299</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0.0769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52.7232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0.7833</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0.2447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0.1127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24.6878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0.9206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0.1316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27.4929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0.9394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0.8485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0.1558</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27.3194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0.9692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0.8615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39.1019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0.9531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0.9062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0.1341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0.1831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41.7956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0.9138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0.8966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0.1646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42.6994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0.9123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0.8772</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0.0882</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55.804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0.3371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0.0808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0.0659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38.211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0.4941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0.3647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0.0417</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0.1304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31.0359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35.8527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0.4079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0.3421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0.0556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0.1294</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42.9426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0.4054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87</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0.0575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0.1707</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39.9849</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0.3824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0.2794</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lastRenderedPageBreak/>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84</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0.0833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0.1039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40.1486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0.4203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0.1358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40.234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0.4444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0.3175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0.1538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0.0455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39.5017</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0.3492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0.1905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12</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101</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0.0115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60.3041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0.3256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0.2209</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15</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98</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0.1735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0.0123</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59.1983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0.2625</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18</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95</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0.1368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0.0732</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53.2988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0.2895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0.2237</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21</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92</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0.163</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0.1299</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44.2046</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0.3582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0.2836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24</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89</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0.1461</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0.0921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43.3983</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0.3768</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0.3188</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27</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86</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0.1628</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0.1111</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39.5985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0.2812</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0.2656</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30</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83</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0.1566</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0.1286</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45.954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0.3115</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0.2131</w:t>
            </w:r>
          </w:p>
        </w:tc>
      </w:tr>
      <w:tr w:rsidR="006607CD" w:rsidRPr="006607CD" w:rsidTr="006607CD">
        <w:trPr>
          <w:trHeight w:val="300"/>
          <w:jc w:val="center"/>
        </w:trPr>
        <w:tc>
          <w:tcPr>
            <w:tcW w:w="1043" w:type="dxa"/>
            <w:tcBorders>
              <w:top w:val="nil"/>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33</w:t>
            </w:r>
          </w:p>
        </w:tc>
        <w:tc>
          <w:tcPr>
            <w:tcW w:w="909"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80</w:t>
            </w:r>
          </w:p>
        </w:tc>
        <w:tc>
          <w:tcPr>
            <w:tcW w:w="82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0.1875</w:t>
            </w:r>
          </w:p>
        </w:tc>
        <w:tc>
          <w:tcPr>
            <w:tcW w:w="896"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0.1385</w:t>
            </w:r>
          </w:p>
        </w:tc>
        <w:tc>
          <w:tcPr>
            <w:tcW w:w="931"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46.0134</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0.2321</w:t>
            </w:r>
          </w:p>
        </w:tc>
        <w:tc>
          <w:tcPr>
            <w:tcW w:w="963" w:type="dxa"/>
            <w:tcBorders>
              <w:top w:val="nil"/>
              <w:left w:val="single" w:sz="4" w:space="0" w:color="auto"/>
              <w:bottom w:val="nil"/>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0.1964</w:t>
            </w:r>
          </w:p>
        </w:tc>
      </w:tr>
      <w:tr w:rsidR="006607CD" w:rsidRPr="006607CD" w:rsidTr="006607CD">
        <w:trPr>
          <w:trHeight w:val="300"/>
          <w:jc w:val="center"/>
        </w:trPr>
        <w:tc>
          <w:tcPr>
            <w:tcW w:w="1043" w:type="dxa"/>
            <w:tcBorders>
              <w:top w:val="nil"/>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36</w:t>
            </w:r>
          </w:p>
        </w:tc>
        <w:tc>
          <w:tcPr>
            <w:tcW w:w="909"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2</w:t>
            </w:r>
          </w:p>
        </w:tc>
        <w:tc>
          <w:tcPr>
            <w:tcW w:w="104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77</w:t>
            </w:r>
          </w:p>
        </w:tc>
        <w:tc>
          <w:tcPr>
            <w:tcW w:w="82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0.1688</w:t>
            </w:r>
          </w:p>
        </w:tc>
        <w:tc>
          <w:tcPr>
            <w:tcW w:w="896"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0.1094</w:t>
            </w:r>
          </w:p>
        </w:tc>
        <w:tc>
          <w:tcPr>
            <w:tcW w:w="931"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44.9917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0.2807</w:t>
            </w:r>
          </w:p>
        </w:tc>
        <w:tc>
          <w:tcPr>
            <w:tcW w:w="963" w:type="dxa"/>
            <w:tcBorders>
              <w:top w:val="nil"/>
              <w:left w:val="single" w:sz="4" w:space="0" w:color="auto"/>
              <w:bottom w:val="single" w:sz="4" w:space="0" w:color="auto"/>
            </w:tcBorders>
            <w:shd w:val="clear" w:color="auto" w:fill="auto"/>
            <w:noWrap/>
            <w:vAlign w:val="center"/>
          </w:tcPr>
          <w:p w:rsidR="006607CD" w:rsidRPr="006607CD" w:rsidRDefault="006607CD" w:rsidP="006607CD">
            <w:pPr>
              <w:spacing w:line="240" w:lineRule="auto"/>
              <w:ind w:firstLine="0"/>
              <w:jc w:val="center"/>
              <w:rPr>
                <w:rFonts w:eastAsia="Times New Roman" w:cs="Times New Roman"/>
                <w:color w:val="000000"/>
                <w:sz w:val="22"/>
              </w:rPr>
            </w:pPr>
            <w:r w:rsidRPr="006607CD">
              <w:rPr>
                <w:rFonts w:eastAsia="Times New Roman" w:cs="Times New Roman"/>
                <w:color w:val="000000"/>
                <w:sz w:val="22"/>
              </w:rPr>
              <w:t>0.193</w:t>
            </w:r>
          </w:p>
        </w:tc>
      </w:tr>
    </w:tbl>
    <w:p w:rsidR="00C25281" w:rsidRPr="00015886" w:rsidRDefault="00C25281" w:rsidP="00015886"/>
    <w:sectPr w:rsidR="00C25281" w:rsidRPr="00015886" w:rsidSect="00501F3E">
      <w:pgSz w:w="12240" w:h="15840"/>
      <w:pgMar w:top="1440" w:right="1440" w:bottom="1440" w:left="216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CC2" w:rsidRDefault="007B3CC2" w:rsidP="00C026DB">
      <w:pPr>
        <w:spacing w:line="240" w:lineRule="auto"/>
      </w:pPr>
      <w:r>
        <w:separator/>
      </w:r>
    </w:p>
  </w:endnote>
  <w:endnote w:type="continuationSeparator" w:id="0">
    <w:p w:rsidR="007B3CC2" w:rsidRDefault="007B3CC2" w:rsidP="00C02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Droid Sans Fallback">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2655672"/>
      <w:docPartObj>
        <w:docPartGallery w:val="Page Numbers (Bottom of Page)"/>
        <w:docPartUnique/>
      </w:docPartObj>
    </w:sdtPr>
    <w:sdtEndPr>
      <w:rPr>
        <w:noProof/>
      </w:rPr>
    </w:sdtEndPr>
    <w:sdtContent>
      <w:p w:rsidR="00053B50" w:rsidRDefault="00053B50">
        <w:pPr>
          <w:pStyle w:val="Footer"/>
          <w:jc w:val="center"/>
        </w:pPr>
        <w:r>
          <w:fldChar w:fldCharType="begin"/>
        </w:r>
        <w:r>
          <w:instrText xml:space="preserve"> PAGE   \* MERGEFORMAT </w:instrText>
        </w:r>
        <w:r>
          <w:fldChar w:fldCharType="separate"/>
        </w:r>
        <w:r w:rsidR="00176D7C">
          <w:rPr>
            <w:noProof/>
          </w:rPr>
          <w:t>1</w:t>
        </w:r>
        <w:r>
          <w:rPr>
            <w:noProof/>
          </w:rPr>
          <w:fldChar w:fldCharType="end"/>
        </w:r>
      </w:p>
    </w:sdtContent>
  </w:sdt>
  <w:p w:rsidR="00053B50" w:rsidRDefault="00053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CC2" w:rsidRDefault="007B3CC2" w:rsidP="00C026DB">
      <w:pPr>
        <w:spacing w:line="240" w:lineRule="auto"/>
      </w:pPr>
      <w:r>
        <w:separator/>
      </w:r>
    </w:p>
  </w:footnote>
  <w:footnote w:type="continuationSeparator" w:id="0">
    <w:p w:rsidR="007B3CC2" w:rsidRDefault="007B3CC2" w:rsidP="00C026DB">
      <w:pPr>
        <w:spacing w:line="240" w:lineRule="auto"/>
      </w:pPr>
      <w:r>
        <w:continuationSeparator/>
      </w:r>
    </w:p>
  </w:footnote>
  <w:footnote w:id="1">
    <w:p w:rsidR="00053B50" w:rsidRDefault="00053B50">
      <w:pPr>
        <w:pStyle w:val="FootnoteText"/>
      </w:pPr>
      <w:r>
        <w:rPr>
          <w:rStyle w:val="FootnoteReference"/>
        </w:rPr>
        <w:footnoteRef/>
      </w:r>
      <w:r>
        <w:t xml:space="preserve">An issue tracking system can be used to track bugs, new features, improvements, etc. </w:t>
      </w:r>
    </w:p>
  </w:footnote>
  <w:footnote w:id="2">
    <w:p w:rsidR="00053B50" w:rsidRDefault="00053B50" w:rsidP="0064747B">
      <w:pPr>
        <w:pStyle w:val="FootnoteText"/>
      </w:pPr>
      <w:r>
        <w:rPr>
          <w:rStyle w:val="FootnoteReference"/>
        </w:rPr>
        <w:footnoteRef/>
      </w:r>
      <w:r>
        <w:t xml:space="preserve"> MongoDB is a scalable document-oriented database system (</w:t>
      </w:r>
      <w:r w:rsidRPr="00D9687A">
        <w:t>http://www.mongodb.org/</w:t>
      </w:r>
      <w:r>
        <w:t>).</w:t>
      </w:r>
    </w:p>
  </w:footnote>
  <w:footnote w:id="3">
    <w:p w:rsidR="00053B50" w:rsidRDefault="00053B50">
      <w:pPr>
        <w:pStyle w:val="FootnoteText"/>
      </w:pPr>
      <w:r>
        <w:rPr>
          <w:rStyle w:val="FootnoteReference"/>
        </w:rPr>
        <w:footnoteRef/>
      </w:r>
      <w:r>
        <w:t xml:space="preserve"> Hibernate is an object-relational mapping (ORM) framework for the Java language.</w:t>
      </w:r>
    </w:p>
  </w:footnote>
  <w:footnote w:id="4">
    <w:p w:rsidR="00053B50" w:rsidRDefault="00053B50">
      <w:pPr>
        <w:pStyle w:val="FootnoteText"/>
      </w:pPr>
      <w:r>
        <w:rPr>
          <w:rStyle w:val="FootnoteReference"/>
        </w:rPr>
        <w:footnoteRef/>
      </w:r>
      <w:r>
        <w:t xml:space="preserve"> NetBeans is a software development platform written in Java</w:t>
      </w:r>
    </w:p>
  </w:footnote>
  <w:footnote w:id="5">
    <w:p w:rsidR="00053B50" w:rsidRDefault="00053B50" w:rsidP="00AF328A">
      <w:pPr>
        <w:pStyle w:val="FootnoteText"/>
      </w:pPr>
      <w:r>
        <w:rPr>
          <w:rStyle w:val="FootnoteReference"/>
        </w:rPr>
        <w:footnoteRef/>
      </w:r>
      <w:r>
        <w:t xml:space="preserve"> JIRA is an issue tracking and project management system made by </w:t>
      </w:r>
      <w:proofErr w:type="spellStart"/>
      <w:r>
        <w:t>Atlassian</w:t>
      </w:r>
      <w:proofErr w:type="spellEnd"/>
    </w:p>
  </w:footnote>
  <w:footnote w:id="6">
    <w:p w:rsidR="00053B50" w:rsidRDefault="00053B50" w:rsidP="000D1C09">
      <w:pPr>
        <w:pStyle w:val="FootnoteText"/>
      </w:pPr>
      <w:r>
        <w:rPr>
          <w:rStyle w:val="FootnoteReference"/>
        </w:rPr>
        <w:footnoteRef/>
      </w:r>
      <w:r>
        <w:t xml:space="preserve"> The project’s JIRA web interface is at </w:t>
      </w:r>
      <w:r w:rsidRPr="00AF328A">
        <w:t>https://jira.mongodb.org/browse/SERVER</w:t>
      </w:r>
    </w:p>
  </w:footnote>
  <w:footnote w:id="7">
    <w:p w:rsidR="00053B50" w:rsidRDefault="00053B50" w:rsidP="000D1C09">
      <w:pPr>
        <w:pStyle w:val="FootnoteText"/>
      </w:pPr>
      <w:r>
        <w:rPr>
          <w:rStyle w:val="FootnoteReference"/>
        </w:rPr>
        <w:footnoteRef/>
      </w:r>
      <w:r>
        <w:t xml:space="preserve"> The project’s JIRA web interface is at </w:t>
      </w:r>
      <w:r w:rsidRPr="00AF328A">
        <w:t>https://hibernate.atlassian.net/projects/HHH</w:t>
      </w:r>
    </w:p>
  </w:footnote>
  <w:footnote w:id="8">
    <w:p w:rsidR="00053B50" w:rsidRDefault="00053B50">
      <w:pPr>
        <w:pStyle w:val="FootnoteText"/>
      </w:pPr>
      <w:r>
        <w:rPr>
          <w:rStyle w:val="FootnoteReference"/>
        </w:rPr>
        <w:footnoteRef/>
      </w:r>
      <w:r>
        <w:t xml:space="preserve"> The mining challenge data is available at </w:t>
      </w:r>
      <w:r w:rsidRPr="006B3CCE">
        <w:t>http://2011.msrconf.org/msr-challenge.html</w:t>
      </w:r>
    </w:p>
  </w:footnote>
  <w:footnote w:id="9">
    <w:p w:rsidR="00053B50" w:rsidRDefault="00053B50" w:rsidP="00877975">
      <w:pPr>
        <w:pStyle w:val="FootnoteText"/>
      </w:pPr>
      <w:r>
        <w:rPr>
          <w:rStyle w:val="FootnoteReference"/>
        </w:rPr>
        <w:footnoteRef/>
      </w:r>
      <w:r>
        <w:t xml:space="preserve"> The </w:t>
      </w:r>
      <w:proofErr w:type="spellStart"/>
      <w:r>
        <w:rPr>
          <w:i/>
        </w:rPr>
        <w:t>urca</w:t>
      </w:r>
      <w:proofErr w:type="spellEnd"/>
      <w:r>
        <w:t xml:space="preserve"> library (http://cran.r-project.org/web/packages/urca) provides tests for time series data, and is freely available as a package for the </w:t>
      </w:r>
      <w:r w:rsidRPr="00327D75">
        <w:rPr>
          <w:i/>
        </w:rPr>
        <w:t>R</w:t>
      </w:r>
      <w:r>
        <w:t xml:space="preserve"> computing environment.</w:t>
      </w:r>
    </w:p>
  </w:footnote>
  <w:footnote w:id="10">
    <w:p w:rsidR="00053B50" w:rsidRDefault="00053B50">
      <w:pPr>
        <w:pStyle w:val="FootnoteText"/>
      </w:pPr>
      <w:r>
        <w:rPr>
          <w:rStyle w:val="FootnoteReference"/>
        </w:rPr>
        <w:footnoteRef/>
      </w:r>
      <w:r>
        <w:t xml:space="preserve"> The </w:t>
      </w:r>
      <w:proofErr w:type="spellStart"/>
      <w:r>
        <w:rPr>
          <w:i/>
        </w:rPr>
        <w:t>dse</w:t>
      </w:r>
      <w:proofErr w:type="spellEnd"/>
      <w:r>
        <w:t xml:space="preserve"> library (http://cran.r-project.org/web/packages/dse) provides tools for time series models, and is freely available as a package for the </w:t>
      </w:r>
      <w:r w:rsidRPr="00CB75EC">
        <w:rPr>
          <w:i/>
        </w:rPr>
        <w:t>R</w:t>
      </w:r>
      <w:r>
        <w:t xml:space="preserve"> computing environment.</w:t>
      </w:r>
    </w:p>
  </w:footnote>
  <w:footnote w:id="11">
    <w:p w:rsidR="00053B50" w:rsidRDefault="00053B50" w:rsidP="002B3D07">
      <w:pPr>
        <w:pStyle w:val="FootnoteText"/>
      </w:pPr>
      <w:r>
        <w:rPr>
          <w:rStyle w:val="FootnoteReference"/>
        </w:rPr>
        <w:footnoteRef/>
      </w:r>
      <w:r>
        <w:t xml:space="preserve"> The </w:t>
      </w:r>
      <w:r>
        <w:rPr>
          <w:i/>
        </w:rPr>
        <w:t>stats</w:t>
      </w:r>
      <w:r>
        <w:t xml:space="preserve"> library (http://stat.ethz.ch/R-manual/R-patched/library/stats/html/00Index.html) provides core statistics functions, and is freely available as a package for the </w:t>
      </w:r>
      <w:r w:rsidRPr="005F5853">
        <w:rPr>
          <w:i/>
        </w:rPr>
        <w:t>R</w:t>
      </w:r>
      <w:r>
        <w:t xml:space="preserve"> computing environment.</w:t>
      </w:r>
    </w:p>
  </w:footnote>
  <w:footnote w:id="12">
    <w:p w:rsidR="00053B50" w:rsidRDefault="00053B50">
      <w:pPr>
        <w:pStyle w:val="FootnoteText"/>
      </w:pPr>
      <w:r>
        <w:rPr>
          <w:rStyle w:val="FootnoteReference"/>
        </w:rPr>
        <w:footnoteRef/>
      </w:r>
      <w:r>
        <w:t xml:space="preserve"> The </w:t>
      </w:r>
      <w:proofErr w:type="spellStart"/>
      <w:r w:rsidRPr="00747C8B">
        <w:rPr>
          <w:i/>
        </w:rPr>
        <w:t>fBasics</w:t>
      </w:r>
      <w:proofErr w:type="spellEnd"/>
      <w:r>
        <w:t xml:space="preserve"> library (</w:t>
      </w:r>
      <w:r w:rsidRPr="00747C8B">
        <w:t>http://cran.r-project.org/web/packages/fBasics/index.html</w:t>
      </w:r>
      <w:r>
        <w:t xml:space="preserve">) was prepared for teaching computational finance, and is freely available as a package for the </w:t>
      </w:r>
      <w:r w:rsidRPr="005F5853">
        <w:rPr>
          <w:i/>
        </w:rPr>
        <w:t>R</w:t>
      </w:r>
      <w:r>
        <w:t xml:space="preserve"> computing environment.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675172"/>
      <w:docPartObj>
        <w:docPartGallery w:val="Page Numbers (Top of Page)"/>
        <w:docPartUnique/>
      </w:docPartObj>
    </w:sdtPr>
    <w:sdtEndPr>
      <w:rPr>
        <w:noProof/>
      </w:rPr>
    </w:sdtEndPr>
    <w:sdtContent>
      <w:p w:rsidR="00053B50" w:rsidRDefault="00053B50">
        <w:pPr>
          <w:pStyle w:val="Header"/>
          <w:jc w:val="right"/>
        </w:pPr>
        <w:r>
          <w:fldChar w:fldCharType="begin"/>
        </w:r>
        <w:r>
          <w:instrText xml:space="preserve"> PAGE   \* MERGEFORMAT </w:instrText>
        </w:r>
        <w:r>
          <w:fldChar w:fldCharType="separate"/>
        </w:r>
        <w:r w:rsidR="00176D7C">
          <w:rPr>
            <w:noProof/>
          </w:rPr>
          <w:t>37</w:t>
        </w:r>
        <w:r>
          <w:rPr>
            <w:noProof/>
          </w:rPr>
          <w:fldChar w:fldCharType="end"/>
        </w:r>
      </w:p>
    </w:sdtContent>
  </w:sdt>
  <w:p w:rsidR="00053B50" w:rsidRDefault="00053B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65458"/>
    <w:multiLevelType w:val="hybridMultilevel"/>
    <w:tmpl w:val="00E23B02"/>
    <w:lvl w:ilvl="0" w:tplc="04090001">
      <w:start w:val="1"/>
      <w:numFmt w:val="bullet"/>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nsid w:val="1BEF5929"/>
    <w:multiLevelType w:val="hybridMultilevel"/>
    <w:tmpl w:val="728E4E3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BD12AE"/>
    <w:multiLevelType w:val="hybridMultilevel"/>
    <w:tmpl w:val="C39A6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CA544A"/>
    <w:multiLevelType w:val="singleLevel"/>
    <w:tmpl w:val="2F7404EA"/>
    <w:lvl w:ilvl="0">
      <w:start w:val="1"/>
      <w:numFmt w:val="decimal"/>
      <w:pStyle w:val="Reference"/>
      <w:lvlText w:val="[%1]"/>
      <w:lvlJc w:val="left"/>
      <w:pPr>
        <w:ind w:left="360" w:hanging="360"/>
      </w:pPr>
      <w:rPr>
        <w:rFonts w:ascii="Times New Roman" w:hAnsi="Times New Roman" w:cs="Times New Roman" w:hint="default"/>
        <w:b w:val="0"/>
        <w:bCs w:val="0"/>
        <w:i w:val="0"/>
        <w:iCs w:val="0"/>
        <w:caps w:val="0"/>
        <w:strike w:val="0"/>
        <w:dstrike w:val="0"/>
        <w:vanish w:val="0"/>
        <w:sz w:val="24"/>
        <w:szCs w:val="16"/>
        <w:vertAlign w:val="baseline"/>
      </w:rPr>
    </w:lvl>
  </w:abstractNum>
  <w:abstractNum w:abstractNumId="4">
    <w:nsid w:val="60A268DE"/>
    <w:multiLevelType w:val="hybridMultilevel"/>
    <w:tmpl w:val="B1547818"/>
    <w:lvl w:ilvl="0" w:tplc="04090001">
      <w:start w:val="1"/>
      <w:numFmt w:val="bullet"/>
      <w:lvlText w:val=""/>
      <w:lvlJc w:val="left"/>
      <w:pPr>
        <w:ind w:left="1505" w:hanging="360"/>
      </w:pPr>
      <w:rPr>
        <w:rFonts w:ascii="Symbol" w:hAnsi="Symbol"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5">
    <w:nsid w:val="6DE36435"/>
    <w:multiLevelType w:val="hybridMultilevel"/>
    <w:tmpl w:val="450C69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EA450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70E839A6"/>
    <w:multiLevelType w:val="hybridMultilevel"/>
    <w:tmpl w:val="9B629B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53190C"/>
    <w:multiLevelType w:val="hybridMultilevel"/>
    <w:tmpl w:val="43580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F72EDA"/>
    <w:multiLevelType w:val="hybridMultilevel"/>
    <w:tmpl w:val="5DA035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7"/>
  </w:num>
  <w:num w:numId="4">
    <w:abstractNumId w:val="2"/>
  </w:num>
  <w:num w:numId="5">
    <w:abstractNumId w:val="3"/>
  </w:num>
  <w:num w:numId="6">
    <w:abstractNumId w:val="5"/>
  </w:num>
  <w:num w:numId="7">
    <w:abstractNumId w:val="0"/>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E96"/>
    <w:rsid w:val="00003868"/>
    <w:rsid w:val="00003FD3"/>
    <w:rsid w:val="000045DF"/>
    <w:rsid w:val="00006537"/>
    <w:rsid w:val="000075E9"/>
    <w:rsid w:val="00007A5A"/>
    <w:rsid w:val="000104A8"/>
    <w:rsid w:val="000136B0"/>
    <w:rsid w:val="00015886"/>
    <w:rsid w:val="00016B99"/>
    <w:rsid w:val="000170F7"/>
    <w:rsid w:val="0004061C"/>
    <w:rsid w:val="000413CD"/>
    <w:rsid w:val="00052CAC"/>
    <w:rsid w:val="00053B50"/>
    <w:rsid w:val="00053E03"/>
    <w:rsid w:val="00054A4A"/>
    <w:rsid w:val="00055F86"/>
    <w:rsid w:val="00056AE9"/>
    <w:rsid w:val="00057CA4"/>
    <w:rsid w:val="00060F8A"/>
    <w:rsid w:val="00064206"/>
    <w:rsid w:val="0007026F"/>
    <w:rsid w:val="00071576"/>
    <w:rsid w:val="00074280"/>
    <w:rsid w:val="000743A4"/>
    <w:rsid w:val="00074A70"/>
    <w:rsid w:val="000759F1"/>
    <w:rsid w:val="00082451"/>
    <w:rsid w:val="000840C1"/>
    <w:rsid w:val="00096C2C"/>
    <w:rsid w:val="000A6D5A"/>
    <w:rsid w:val="000A7D92"/>
    <w:rsid w:val="000B4B7D"/>
    <w:rsid w:val="000B7E14"/>
    <w:rsid w:val="000C1442"/>
    <w:rsid w:val="000C1AA3"/>
    <w:rsid w:val="000C2BE1"/>
    <w:rsid w:val="000C63A9"/>
    <w:rsid w:val="000C68CD"/>
    <w:rsid w:val="000D00FD"/>
    <w:rsid w:val="000D1C09"/>
    <w:rsid w:val="000D5B45"/>
    <w:rsid w:val="000D642A"/>
    <w:rsid w:val="000E12B8"/>
    <w:rsid w:val="000E25B2"/>
    <w:rsid w:val="000E773F"/>
    <w:rsid w:val="000F17B9"/>
    <w:rsid w:val="000F5626"/>
    <w:rsid w:val="00100C47"/>
    <w:rsid w:val="001040FC"/>
    <w:rsid w:val="0011027F"/>
    <w:rsid w:val="001131B4"/>
    <w:rsid w:val="0011377F"/>
    <w:rsid w:val="001149CF"/>
    <w:rsid w:val="00115C9F"/>
    <w:rsid w:val="00121E95"/>
    <w:rsid w:val="001224BE"/>
    <w:rsid w:val="0012452D"/>
    <w:rsid w:val="0012471B"/>
    <w:rsid w:val="00124AA8"/>
    <w:rsid w:val="00125376"/>
    <w:rsid w:val="00125596"/>
    <w:rsid w:val="00125634"/>
    <w:rsid w:val="00130583"/>
    <w:rsid w:val="00130FA3"/>
    <w:rsid w:val="00131439"/>
    <w:rsid w:val="00134D31"/>
    <w:rsid w:val="00135F79"/>
    <w:rsid w:val="001371D8"/>
    <w:rsid w:val="001434BE"/>
    <w:rsid w:val="001501CF"/>
    <w:rsid w:val="0015272B"/>
    <w:rsid w:val="00153870"/>
    <w:rsid w:val="00160AB1"/>
    <w:rsid w:val="00173527"/>
    <w:rsid w:val="00176653"/>
    <w:rsid w:val="00176D7C"/>
    <w:rsid w:val="00182DAF"/>
    <w:rsid w:val="00185422"/>
    <w:rsid w:val="0018687A"/>
    <w:rsid w:val="0019247E"/>
    <w:rsid w:val="00195921"/>
    <w:rsid w:val="001A2CFD"/>
    <w:rsid w:val="001A6CB8"/>
    <w:rsid w:val="001A6D75"/>
    <w:rsid w:val="001C1264"/>
    <w:rsid w:val="001C1A96"/>
    <w:rsid w:val="001C707D"/>
    <w:rsid w:val="001C7B40"/>
    <w:rsid w:val="001D14AC"/>
    <w:rsid w:val="001D6ACD"/>
    <w:rsid w:val="001E35B1"/>
    <w:rsid w:val="001E58E8"/>
    <w:rsid w:val="001F0FF1"/>
    <w:rsid w:val="001F1F7B"/>
    <w:rsid w:val="001F6179"/>
    <w:rsid w:val="001F6637"/>
    <w:rsid w:val="00202893"/>
    <w:rsid w:val="00207258"/>
    <w:rsid w:val="0021092F"/>
    <w:rsid w:val="00211404"/>
    <w:rsid w:val="0021224C"/>
    <w:rsid w:val="002135C9"/>
    <w:rsid w:val="00215872"/>
    <w:rsid w:val="002179CE"/>
    <w:rsid w:val="00217EE5"/>
    <w:rsid w:val="0022158C"/>
    <w:rsid w:val="00225C30"/>
    <w:rsid w:val="00226767"/>
    <w:rsid w:val="00231EA3"/>
    <w:rsid w:val="00236031"/>
    <w:rsid w:val="002364C1"/>
    <w:rsid w:val="00242297"/>
    <w:rsid w:val="00247FEC"/>
    <w:rsid w:val="0025126F"/>
    <w:rsid w:val="00251893"/>
    <w:rsid w:val="00252554"/>
    <w:rsid w:val="0025516F"/>
    <w:rsid w:val="00263DC2"/>
    <w:rsid w:val="0026579B"/>
    <w:rsid w:val="00280A08"/>
    <w:rsid w:val="00281CBB"/>
    <w:rsid w:val="002826FA"/>
    <w:rsid w:val="00285525"/>
    <w:rsid w:val="0029106C"/>
    <w:rsid w:val="002932E4"/>
    <w:rsid w:val="00295D72"/>
    <w:rsid w:val="002969C9"/>
    <w:rsid w:val="002A5EB7"/>
    <w:rsid w:val="002A6D3E"/>
    <w:rsid w:val="002B3562"/>
    <w:rsid w:val="002B3D07"/>
    <w:rsid w:val="002B6C1F"/>
    <w:rsid w:val="002B6DD4"/>
    <w:rsid w:val="002C014F"/>
    <w:rsid w:val="002C10F2"/>
    <w:rsid w:val="002C31A9"/>
    <w:rsid w:val="002C4B41"/>
    <w:rsid w:val="002C51FA"/>
    <w:rsid w:val="002C677D"/>
    <w:rsid w:val="002D2328"/>
    <w:rsid w:val="002D4338"/>
    <w:rsid w:val="002E07AA"/>
    <w:rsid w:val="002E26CF"/>
    <w:rsid w:val="002E3EBD"/>
    <w:rsid w:val="002E6C3E"/>
    <w:rsid w:val="002E6E97"/>
    <w:rsid w:val="002F107A"/>
    <w:rsid w:val="002F4169"/>
    <w:rsid w:val="002F6749"/>
    <w:rsid w:val="002F6F11"/>
    <w:rsid w:val="00300C93"/>
    <w:rsid w:val="00301909"/>
    <w:rsid w:val="00303F8B"/>
    <w:rsid w:val="003142D4"/>
    <w:rsid w:val="003171B8"/>
    <w:rsid w:val="00320ED5"/>
    <w:rsid w:val="00321047"/>
    <w:rsid w:val="00323DF5"/>
    <w:rsid w:val="00325334"/>
    <w:rsid w:val="00326FB5"/>
    <w:rsid w:val="00326FE2"/>
    <w:rsid w:val="00327D75"/>
    <w:rsid w:val="0033188D"/>
    <w:rsid w:val="0033563E"/>
    <w:rsid w:val="00341772"/>
    <w:rsid w:val="00342F5C"/>
    <w:rsid w:val="003434FC"/>
    <w:rsid w:val="0036276F"/>
    <w:rsid w:val="0036491C"/>
    <w:rsid w:val="00365F03"/>
    <w:rsid w:val="0036737E"/>
    <w:rsid w:val="0036742E"/>
    <w:rsid w:val="00367D62"/>
    <w:rsid w:val="00372B07"/>
    <w:rsid w:val="00374AA0"/>
    <w:rsid w:val="003772F1"/>
    <w:rsid w:val="00380B5B"/>
    <w:rsid w:val="00381398"/>
    <w:rsid w:val="00381A1A"/>
    <w:rsid w:val="00382A0E"/>
    <w:rsid w:val="00386AC7"/>
    <w:rsid w:val="0038729E"/>
    <w:rsid w:val="00390919"/>
    <w:rsid w:val="003A1B2D"/>
    <w:rsid w:val="003A1F59"/>
    <w:rsid w:val="003B02FB"/>
    <w:rsid w:val="003B509B"/>
    <w:rsid w:val="003C6A43"/>
    <w:rsid w:val="003C7425"/>
    <w:rsid w:val="003D0BDF"/>
    <w:rsid w:val="003D35E7"/>
    <w:rsid w:val="003D3682"/>
    <w:rsid w:val="003D4923"/>
    <w:rsid w:val="003E08AE"/>
    <w:rsid w:val="003E56E7"/>
    <w:rsid w:val="003E5FC3"/>
    <w:rsid w:val="003F0C0B"/>
    <w:rsid w:val="003F21F3"/>
    <w:rsid w:val="0040056D"/>
    <w:rsid w:val="00402195"/>
    <w:rsid w:val="004035F7"/>
    <w:rsid w:val="00404B46"/>
    <w:rsid w:val="00404BD8"/>
    <w:rsid w:val="00405D18"/>
    <w:rsid w:val="0040703F"/>
    <w:rsid w:val="0041029D"/>
    <w:rsid w:val="00414299"/>
    <w:rsid w:val="004166EF"/>
    <w:rsid w:val="00416719"/>
    <w:rsid w:val="00423359"/>
    <w:rsid w:val="0042529A"/>
    <w:rsid w:val="00425ADC"/>
    <w:rsid w:val="004264A4"/>
    <w:rsid w:val="004305FB"/>
    <w:rsid w:val="004321E9"/>
    <w:rsid w:val="00435CFF"/>
    <w:rsid w:val="00442274"/>
    <w:rsid w:val="00443772"/>
    <w:rsid w:val="00445851"/>
    <w:rsid w:val="0045303E"/>
    <w:rsid w:val="00453A00"/>
    <w:rsid w:val="004575CC"/>
    <w:rsid w:val="00461872"/>
    <w:rsid w:val="00465F5A"/>
    <w:rsid w:val="004722EE"/>
    <w:rsid w:val="00481EC7"/>
    <w:rsid w:val="004837C0"/>
    <w:rsid w:val="00485070"/>
    <w:rsid w:val="00487F59"/>
    <w:rsid w:val="0049012F"/>
    <w:rsid w:val="0049058C"/>
    <w:rsid w:val="00492D3E"/>
    <w:rsid w:val="00494588"/>
    <w:rsid w:val="00496059"/>
    <w:rsid w:val="004A1D41"/>
    <w:rsid w:val="004A53C3"/>
    <w:rsid w:val="004A6F99"/>
    <w:rsid w:val="004B3261"/>
    <w:rsid w:val="004B64D0"/>
    <w:rsid w:val="004B7B77"/>
    <w:rsid w:val="004C0D49"/>
    <w:rsid w:val="004C4239"/>
    <w:rsid w:val="004D2028"/>
    <w:rsid w:val="004D3039"/>
    <w:rsid w:val="004D41DB"/>
    <w:rsid w:val="004D4AF1"/>
    <w:rsid w:val="004D52CA"/>
    <w:rsid w:val="004D5BEA"/>
    <w:rsid w:val="004D5D1D"/>
    <w:rsid w:val="004D6AC9"/>
    <w:rsid w:val="004D78EF"/>
    <w:rsid w:val="004E0325"/>
    <w:rsid w:val="004E1291"/>
    <w:rsid w:val="004E1DBD"/>
    <w:rsid w:val="004E3F5B"/>
    <w:rsid w:val="004E4E57"/>
    <w:rsid w:val="004F01EF"/>
    <w:rsid w:val="004F0DC1"/>
    <w:rsid w:val="004F7FA5"/>
    <w:rsid w:val="005003D2"/>
    <w:rsid w:val="00501F3E"/>
    <w:rsid w:val="005045E1"/>
    <w:rsid w:val="00505AD5"/>
    <w:rsid w:val="00507734"/>
    <w:rsid w:val="00510FCA"/>
    <w:rsid w:val="0051394C"/>
    <w:rsid w:val="00515274"/>
    <w:rsid w:val="00515E10"/>
    <w:rsid w:val="00516664"/>
    <w:rsid w:val="00523B46"/>
    <w:rsid w:val="00525C7E"/>
    <w:rsid w:val="00526E70"/>
    <w:rsid w:val="00531653"/>
    <w:rsid w:val="005318FA"/>
    <w:rsid w:val="00531A72"/>
    <w:rsid w:val="0053225B"/>
    <w:rsid w:val="0053336F"/>
    <w:rsid w:val="005401B6"/>
    <w:rsid w:val="00540FAA"/>
    <w:rsid w:val="005502FD"/>
    <w:rsid w:val="005503B0"/>
    <w:rsid w:val="005527C9"/>
    <w:rsid w:val="0055597F"/>
    <w:rsid w:val="00561190"/>
    <w:rsid w:val="00563F6B"/>
    <w:rsid w:val="0056431A"/>
    <w:rsid w:val="005707E1"/>
    <w:rsid w:val="0058112F"/>
    <w:rsid w:val="005872D7"/>
    <w:rsid w:val="00587985"/>
    <w:rsid w:val="005912CE"/>
    <w:rsid w:val="00594B51"/>
    <w:rsid w:val="005A0C3B"/>
    <w:rsid w:val="005A1430"/>
    <w:rsid w:val="005A1CE4"/>
    <w:rsid w:val="005A39B0"/>
    <w:rsid w:val="005B08AC"/>
    <w:rsid w:val="005B304F"/>
    <w:rsid w:val="005B34EE"/>
    <w:rsid w:val="005B4E62"/>
    <w:rsid w:val="005B7E74"/>
    <w:rsid w:val="005C32F9"/>
    <w:rsid w:val="005C5762"/>
    <w:rsid w:val="005C5E90"/>
    <w:rsid w:val="005D086F"/>
    <w:rsid w:val="005D23A8"/>
    <w:rsid w:val="005D2A08"/>
    <w:rsid w:val="005D4315"/>
    <w:rsid w:val="005D51FC"/>
    <w:rsid w:val="005D5E0B"/>
    <w:rsid w:val="005E1FD7"/>
    <w:rsid w:val="005E2DD2"/>
    <w:rsid w:val="005E4391"/>
    <w:rsid w:val="005E46BE"/>
    <w:rsid w:val="005E7C28"/>
    <w:rsid w:val="005F3B06"/>
    <w:rsid w:val="005F5853"/>
    <w:rsid w:val="005F7711"/>
    <w:rsid w:val="00600F48"/>
    <w:rsid w:val="00604DCE"/>
    <w:rsid w:val="00617502"/>
    <w:rsid w:val="00620B5A"/>
    <w:rsid w:val="00623A12"/>
    <w:rsid w:val="00627015"/>
    <w:rsid w:val="00631029"/>
    <w:rsid w:val="00632241"/>
    <w:rsid w:val="00632A18"/>
    <w:rsid w:val="0063718F"/>
    <w:rsid w:val="00637E3F"/>
    <w:rsid w:val="0064747B"/>
    <w:rsid w:val="0065497E"/>
    <w:rsid w:val="00655C1C"/>
    <w:rsid w:val="006607CD"/>
    <w:rsid w:val="00660F25"/>
    <w:rsid w:val="00662444"/>
    <w:rsid w:val="00663B15"/>
    <w:rsid w:val="00663FE3"/>
    <w:rsid w:val="00664035"/>
    <w:rsid w:val="00671C3D"/>
    <w:rsid w:val="00676678"/>
    <w:rsid w:val="00685971"/>
    <w:rsid w:val="006859F1"/>
    <w:rsid w:val="00687162"/>
    <w:rsid w:val="00692A44"/>
    <w:rsid w:val="0069466C"/>
    <w:rsid w:val="006975A2"/>
    <w:rsid w:val="006A2113"/>
    <w:rsid w:val="006A476E"/>
    <w:rsid w:val="006A4E7A"/>
    <w:rsid w:val="006A64A0"/>
    <w:rsid w:val="006B1847"/>
    <w:rsid w:val="006B349D"/>
    <w:rsid w:val="006B3CCE"/>
    <w:rsid w:val="006B65E6"/>
    <w:rsid w:val="006B65ED"/>
    <w:rsid w:val="006C0092"/>
    <w:rsid w:val="006C0EF6"/>
    <w:rsid w:val="006C1B62"/>
    <w:rsid w:val="006C1FB5"/>
    <w:rsid w:val="006C2DBD"/>
    <w:rsid w:val="006C36A8"/>
    <w:rsid w:val="006D0707"/>
    <w:rsid w:val="006D1B7D"/>
    <w:rsid w:val="006D409A"/>
    <w:rsid w:val="006E0706"/>
    <w:rsid w:val="006E088E"/>
    <w:rsid w:val="006E1A02"/>
    <w:rsid w:val="006E59DD"/>
    <w:rsid w:val="006F0A5B"/>
    <w:rsid w:val="006F1709"/>
    <w:rsid w:val="006F1A86"/>
    <w:rsid w:val="006F234D"/>
    <w:rsid w:val="006F2D75"/>
    <w:rsid w:val="007034CC"/>
    <w:rsid w:val="007038BB"/>
    <w:rsid w:val="00703AEA"/>
    <w:rsid w:val="00704B80"/>
    <w:rsid w:val="007108BE"/>
    <w:rsid w:val="00711A3A"/>
    <w:rsid w:val="00711C65"/>
    <w:rsid w:val="00713711"/>
    <w:rsid w:val="0071618F"/>
    <w:rsid w:val="00720534"/>
    <w:rsid w:val="0072613E"/>
    <w:rsid w:val="007310F8"/>
    <w:rsid w:val="00733BF0"/>
    <w:rsid w:val="007352B8"/>
    <w:rsid w:val="00742395"/>
    <w:rsid w:val="007469E3"/>
    <w:rsid w:val="007470AE"/>
    <w:rsid w:val="00747C8B"/>
    <w:rsid w:val="0075015B"/>
    <w:rsid w:val="00750C96"/>
    <w:rsid w:val="00750F40"/>
    <w:rsid w:val="007548C6"/>
    <w:rsid w:val="00756058"/>
    <w:rsid w:val="00760A62"/>
    <w:rsid w:val="00761BA4"/>
    <w:rsid w:val="00765F80"/>
    <w:rsid w:val="00766E08"/>
    <w:rsid w:val="0076774B"/>
    <w:rsid w:val="00767817"/>
    <w:rsid w:val="0077029C"/>
    <w:rsid w:val="007713D5"/>
    <w:rsid w:val="007728D4"/>
    <w:rsid w:val="00780E96"/>
    <w:rsid w:val="00781BEC"/>
    <w:rsid w:val="00786CE4"/>
    <w:rsid w:val="00791269"/>
    <w:rsid w:val="00794D02"/>
    <w:rsid w:val="007970DD"/>
    <w:rsid w:val="007A288C"/>
    <w:rsid w:val="007B0556"/>
    <w:rsid w:val="007B13F9"/>
    <w:rsid w:val="007B3282"/>
    <w:rsid w:val="007B3CC2"/>
    <w:rsid w:val="007B6081"/>
    <w:rsid w:val="007B620F"/>
    <w:rsid w:val="007C21A9"/>
    <w:rsid w:val="007C2857"/>
    <w:rsid w:val="007C3D87"/>
    <w:rsid w:val="007C5B9C"/>
    <w:rsid w:val="007C6BFA"/>
    <w:rsid w:val="007D38AB"/>
    <w:rsid w:val="007D7B1A"/>
    <w:rsid w:val="007D7F04"/>
    <w:rsid w:val="007E3CB2"/>
    <w:rsid w:val="007F1C60"/>
    <w:rsid w:val="007F2797"/>
    <w:rsid w:val="007F3FD8"/>
    <w:rsid w:val="007F4F67"/>
    <w:rsid w:val="007F50A7"/>
    <w:rsid w:val="007F533A"/>
    <w:rsid w:val="008042BC"/>
    <w:rsid w:val="00804415"/>
    <w:rsid w:val="00805942"/>
    <w:rsid w:val="00813458"/>
    <w:rsid w:val="00816689"/>
    <w:rsid w:val="00820F37"/>
    <w:rsid w:val="0082174C"/>
    <w:rsid w:val="008219C1"/>
    <w:rsid w:val="00822C25"/>
    <w:rsid w:val="0082415F"/>
    <w:rsid w:val="0082542C"/>
    <w:rsid w:val="008272A8"/>
    <w:rsid w:val="00832752"/>
    <w:rsid w:val="00835634"/>
    <w:rsid w:val="0084012A"/>
    <w:rsid w:val="00844E59"/>
    <w:rsid w:val="00845640"/>
    <w:rsid w:val="008506E5"/>
    <w:rsid w:val="008513AE"/>
    <w:rsid w:val="00852485"/>
    <w:rsid w:val="00852803"/>
    <w:rsid w:val="008568E7"/>
    <w:rsid w:val="008630A1"/>
    <w:rsid w:val="008631BE"/>
    <w:rsid w:val="008631BF"/>
    <w:rsid w:val="00865A0C"/>
    <w:rsid w:val="008665AD"/>
    <w:rsid w:val="0087057C"/>
    <w:rsid w:val="0087140A"/>
    <w:rsid w:val="00873A16"/>
    <w:rsid w:val="00877975"/>
    <w:rsid w:val="00883D7A"/>
    <w:rsid w:val="00885FF0"/>
    <w:rsid w:val="008873D1"/>
    <w:rsid w:val="00892477"/>
    <w:rsid w:val="00896486"/>
    <w:rsid w:val="008A576B"/>
    <w:rsid w:val="008A6A17"/>
    <w:rsid w:val="008B1142"/>
    <w:rsid w:val="008B1696"/>
    <w:rsid w:val="008B1ECD"/>
    <w:rsid w:val="008B277C"/>
    <w:rsid w:val="008B2D15"/>
    <w:rsid w:val="008B390D"/>
    <w:rsid w:val="008D6AEB"/>
    <w:rsid w:val="008E512C"/>
    <w:rsid w:val="008E5812"/>
    <w:rsid w:val="008F3B44"/>
    <w:rsid w:val="008F4A82"/>
    <w:rsid w:val="008F4E96"/>
    <w:rsid w:val="009159ED"/>
    <w:rsid w:val="00917E31"/>
    <w:rsid w:val="009206D1"/>
    <w:rsid w:val="00924E41"/>
    <w:rsid w:val="009256F0"/>
    <w:rsid w:val="00927D87"/>
    <w:rsid w:val="00930080"/>
    <w:rsid w:val="00931860"/>
    <w:rsid w:val="00940993"/>
    <w:rsid w:val="00942CEF"/>
    <w:rsid w:val="009504AE"/>
    <w:rsid w:val="00950F88"/>
    <w:rsid w:val="009512B1"/>
    <w:rsid w:val="00951CC2"/>
    <w:rsid w:val="00953CC6"/>
    <w:rsid w:val="009615DF"/>
    <w:rsid w:val="00964326"/>
    <w:rsid w:val="0096446B"/>
    <w:rsid w:val="0096738D"/>
    <w:rsid w:val="0097383C"/>
    <w:rsid w:val="00973F8C"/>
    <w:rsid w:val="00977454"/>
    <w:rsid w:val="009928C7"/>
    <w:rsid w:val="00994438"/>
    <w:rsid w:val="009A0EE5"/>
    <w:rsid w:val="009A7B22"/>
    <w:rsid w:val="009B264F"/>
    <w:rsid w:val="009B3A16"/>
    <w:rsid w:val="009C177E"/>
    <w:rsid w:val="009C57A2"/>
    <w:rsid w:val="009C5D34"/>
    <w:rsid w:val="009D0C2C"/>
    <w:rsid w:val="009D2348"/>
    <w:rsid w:val="009D33E0"/>
    <w:rsid w:val="009D55E8"/>
    <w:rsid w:val="009D7B6E"/>
    <w:rsid w:val="009E273B"/>
    <w:rsid w:val="009E78C3"/>
    <w:rsid w:val="009F0EFC"/>
    <w:rsid w:val="009F605D"/>
    <w:rsid w:val="009F6774"/>
    <w:rsid w:val="00A159C1"/>
    <w:rsid w:val="00A17E21"/>
    <w:rsid w:val="00A20231"/>
    <w:rsid w:val="00A24109"/>
    <w:rsid w:val="00A26A9A"/>
    <w:rsid w:val="00A30689"/>
    <w:rsid w:val="00A3604F"/>
    <w:rsid w:val="00A40112"/>
    <w:rsid w:val="00A42760"/>
    <w:rsid w:val="00A42CD8"/>
    <w:rsid w:val="00A4486F"/>
    <w:rsid w:val="00A45032"/>
    <w:rsid w:val="00A55B2B"/>
    <w:rsid w:val="00A6178E"/>
    <w:rsid w:val="00A62207"/>
    <w:rsid w:val="00A7127D"/>
    <w:rsid w:val="00A75032"/>
    <w:rsid w:val="00A82FA0"/>
    <w:rsid w:val="00A8366E"/>
    <w:rsid w:val="00A842B8"/>
    <w:rsid w:val="00A85771"/>
    <w:rsid w:val="00A87307"/>
    <w:rsid w:val="00A90408"/>
    <w:rsid w:val="00A909EB"/>
    <w:rsid w:val="00A94463"/>
    <w:rsid w:val="00A957F4"/>
    <w:rsid w:val="00AA3495"/>
    <w:rsid w:val="00AA5460"/>
    <w:rsid w:val="00AA5675"/>
    <w:rsid w:val="00AA62CB"/>
    <w:rsid w:val="00AB13A8"/>
    <w:rsid w:val="00AB6214"/>
    <w:rsid w:val="00AC6944"/>
    <w:rsid w:val="00AD38AA"/>
    <w:rsid w:val="00AD4652"/>
    <w:rsid w:val="00AD6C54"/>
    <w:rsid w:val="00AE0B0C"/>
    <w:rsid w:val="00AE2678"/>
    <w:rsid w:val="00AE2EE1"/>
    <w:rsid w:val="00AE75B2"/>
    <w:rsid w:val="00AF328A"/>
    <w:rsid w:val="00AF51C8"/>
    <w:rsid w:val="00AF5F9A"/>
    <w:rsid w:val="00AF7381"/>
    <w:rsid w:val="00AF76E4"/>
    <w:rsid w:val="00B0028B"/>
    <w:rsid w:val="00B0104E"/>
    <w:rsid w:val="00B020C4"/>
    <w:rsid w:val="00B0281E"/>
    <w:rsid w:val="00B03115"/>
    <w:rsid w:val="00B033B1"/>
    <w:rsid w:val="00B034D3"/>
    <w:rsid w:val="00B05506"/>
    <w:rsid w:val="00B07961"/>
    <w:rsid w:val="00B07BDA"/>
    <w:rsid w:val="00B11A5C"/>
    <w:rsid w:val="00B16931"/>
    <w:rsid w:val="00B22F86"/>
    <w:rsid w:val="00B23958"/>
    <w:rsid w:val="00B23EFA"/>
    <w:rsid w:val="00B243A2"/>
    <w:rsid w:val="00B27086"/>
    <w:rsid w:val="00B2712C"/>
    <w:rsid w:val="00B43053"/>
    <w:rsid w:val="00B449E5"/>
    <w:rsid w:val="00B46108"/>
    <w:rsid w:val="00B472B6"/>
    <w:rsid w:val="00B50A28"/>
    <w:rsid w:val="00B604AB"/>
    <w:rsid w:val="00B65946"/>
    <w:rsid w:val="00B672FB"/>
    <w:rsid w:val="00B70AD9"/>
    <w:rsid w:val="00B71CD3"/>
    <w:rsid w:val="00B762F0"/>
    <w:rsid w:val="00B7762C"/>
    <w:rsid w:val="00B820DE"/>
    <w:rsid w:val="00B84912"/>
    <w:rsid w:val="00B903D7"/>
    <w:rsid w:val="00B907A9"/>
    <w:rsid w:val="00B9097A"/>
    <w:rsid w:val="00B92BC6"/>
    <w:rsid w:val="00BA3895"/>
    <w:rsid w:val="00BA3A54"/>
    <w:rsid w:val="00BA5E48"/>
    <w:rsid w:val="00BB0E79"/>
    <w:rsid w:val="00BB2B9F"/>
    <w:rsid w:val="00BB4E7F"/>
    <w:rsid w:val="00BB6CC8"/>
    <w:rsid w:val="00BB77C3"/>
    <w:rsid w:val="00BC3D0D"/>
    <w:rsid w:val="00BC7ED9"/>
    <w:rsid w:val="00BD2A5D"/>
    <w:rsid w:val="00BD564E"/>
    <w:rsid w:val="00BD7550"/>
    <w:rsid w:val="00BD76FB"/>
    <w:rsid w:val="00BE0891"/>
    <w:rsid w:val="00BE111B"/>
    <w:rsid w:val="00BE1814"/>
    <w:rsid w:val="00BE2191"/>
    <w:rsid w:val="00BE30A7"/>
    <w:rsid w:val="00BE6428"/>
    <w:rsid w:val="00BF6FB6"/>
    <w:rsid w:val="00C0135E"/>
    <w:rsid w:val="00C016BC"/>
    <w:rsid w:val="00C026DB"/>
    <w:rsid w:val="00C149DD"/>
    <w:rsid w:val="00C14F7B"/>
    <w:rsid w:val="00C15649"/>
    <w:rsid w:val="00C15747"/>
    <w:rsid w:val="00C214B4"/>
    <w:rsid w:val="00C21C6A"/>
    <w:rsid w:val="00C25281"/>
    <w:rsid w:val="00C25DA0"/>
    <w:rsid w:val="00C2640B"/>
    <w:rsid w:val="00C268D0"/>
    <w:rsid w:val="00C2797E"/>
    <w:rsid w:val="00C3192F"/>
    <w:rsid w:val="00C40B21"/>
    <w:rsid w:val="00C40BF0"/>
    <w:rsid w:val="00C41579"/>
    <w:rsid w:val="00C4500F"/>
    <w:rsid w:val="00C46BF1"/>
    <w:rsid w:val="00C47DA8"/>
    <w:rsid w:val="00C5597C"/>
    <w:rsid w:val="00C55A54"/>
    <w:rsid w:val="00C60A28"/>
    <w:rsid w:val="00C61CEF"/>
    <w:rsid w:val="00C62803"/>
    <w:rsid w:val="00C66373"/>
    <w:rsid w:val="00C6797A"/>
    <w:rsid w:val="00C70EA6"/>
    <w:rsid w:val="00C71E1B"/>
    <w:rsid w:val="00C7758D"/>
    <w:rsid w:val="00C8085F"/>
    <w:rsid w:val="00C87C66"/>
    <w:rsid w:val="00C91970"/>
    <w:rsid w:val="00C93717"/>
    <w:rsid w:val="00C95D6B"/>
    <w:rsid w:val="00C97E0F"/>
    <w:rsid w:val="00CA0D78"/>
    <w:rsid w:val="00CA445C"/>
    <w:rsid w:val="00CA693E"/>
    <w:rsid w:val="00CA73FA"/>
    <w:rsid w:val="00CA7A19"/>
    <w:rsid w:val="00CB1D1A"/>
    <w:rsid w:val="00CB2FFD"/>
    <w:rsid w:val="00CB316D"/>
    <w:rsid w:val="00CB75EC"/>
    <w:rsid w:val="00CC0C4C"/>
    <w:rsid w:val="00CC23CE"/>
    <w:rsid w:val="00CC46EA"/>
    <w:rsid w:val="00CD3697"/>
    <w:rsid w:val="00CD4CFE"/>
    <w:rsid w:val="00CD7791"/>
    <w:rsid w:val="00CE573F"/>
    <w:rsid w:val="00CF0527"/>
    <w:rsid w:val="00CF07C5"/>
    <w:rsid w:val="00CF2130"/>
    <w:rsid w:val="00CF63B0"/>
    <w:rsid w:val="00D011F2"/>
    <w:rsid w:val="00D043CB"/>
    <w:rsid w:val="00D056E4"/>
    <w:rsid w:val="00D12B2D"/>
    <w:rsid w:val="00D1516D"/>
    <w:rsid w:val="00D15C77"/>
    <w:rsid w:val="00D20717"/>
    <w:rsid w:val="00D21841"/>
    <w:rsid w:val="00D2688D"/>
    <w:rsid w:val="00D30001"/>
    <w:rsid w:val="00D334EF"/>
    <w:rsid w:val="00D34B21"/>
    <w:rsid w:val="00D449BB"/>
    <w:rsid w:val="00D4584E"/>
    <w:rsid w:val="00D47028"/>
    <w:rsid w:val="00D47C76"/>
    <w:rsid w:val="00D54A29"/>
    <w:rsid w:val="00D571BD"/>
    <w:rsid w:val="00D576D4"/>
    <w:rsid w:val="00D60593"/>
    <w:rsid w:val="00D64EA9"/>
    <w:rsid w:val="00D66BAF"/>
    <w:rsid w:val="00D7065B"/>
    <w:rsid w:val="00D70771"/>
    <w:rsid w:val="00D72188"/>
    <w:rsid w:val="00D747B8"/>
    <w:rsid w:val="00D76E02"/>
    <w:rsid w:val="00D77E4B"/>
    <w:rsid w:val="00D81DF1"/>
    <w:rsid w:val="00D87C50"/>
    <w:rsid w:val="00D900A6"/>
    <w:rsid w:val="00D94EE4"/>
    <w:rsid w:val="00D9687A"/>
    <w:rsid w:val="00D97861"/>
    <w:rsid w:val="00DA2665"/>
    <w:rsid w:val="00DA320E"/>
    <w:rsid w:val="00DB1C05"/>
    <w:rsid w:val="00DB63DD"/>
    <w:rsid w:val="00DB6CBA"/>
    <w:rsid w:val="00DC1994"/>
    <w:rsid w:val="00DC5261"/>
    <w:rsid w:val="00DC6DBF"/>
    <w:rsid w:val="00DC74DC"/>
    <w:rsid w:val="00DC75F3"/>
    <w:rsid w:val="00DD1774"/>
    <w:rsid w:val="00DD5124"/>
    <w:rsid w:val="00DD5C96"/>
    <w:rsid w:val="00DE0D78"/>
    <w:rsid w:val="00DE15E3"/>
    <w:rsid w:val="00DE1D0A"/>
    <w:rsid w:val="00DE24B6"/>
    <w:rsid w:val="00DE2C1F"/>
    <w:rsid w:val="00DE3091"/>
    <w:rsid w:val="00DE3734"/>
    <w:rsid w:val="00DE4AAF"/>
    <w:rsid w:val="00DE6CB2"/>
    <w:rsid w:val="00DE70D4"/>
    <w:rsid w:val="00DF2950"/>
    <w:rsid w:val="00DF3D8B"/>
    <w:rsid w:val="00DF3E4C"/>
    <w:rsid w:val="00DF72BA"/>
    <w:rsid w:val="00E0216F"/>
    <w:rsid w:val="00E02E68"/>
    <w:rsid w:val="00E053A4"/>
    <w:rsid w:val="00E07059"/>
    <w:rsid w:val="00E122B7"/>
    <w:rsid w:val="00E12D41"/>
    <w:rsid w:val="00E12D9A"/>
    <w:rsid w:val="00E131B6"/>
    <w:rsid w:val="00E13214"/>
    <w:rsid w:val="00E153D5"/>
    <w:rsid w:val="00E200CC"/>
    <w:rsid w:val="00E2268C"/>
    <w:rsid w:val="00E27A7D"/>
    <w:rsid w:val="00E30A11"/>
    <w:rsid w:val="00E321FD"/>
    <w:rsid w:val="00E354D1"/>
    <w:rsid w:val="00E366C5"/>
    <w:rsid w:val="00E3758C"/>
    <w:rsid w:val="00E378FB"/>
    <w:rsid w:val="00E37CEB"/>
    <w:rsid w:val="00E40D36"/>
    <w:rsid w:val="00E41C3D"/>
    <w:rsid w:val="00E4369A"/>
    <w:rsid w:val="00E47D4C"/>
    <w:rsid w:val="00E518B5"/>
    <w:rsid w:val="00E524AA"/>
    <w:rsid w:val="00E5255D"/>
    <w:rsid w:val="00E53AD9"/>
    <w:rsid w:val="00E55A01"/>
    <w:rsid w:val="00E606D8"/>
    <w:rsid w:val="00E64A36"/>
    <w:rsid w:val="00E667FC"/>
    <w:rsid w:val="00E66E40"/>
    <w:rsid w:val="00E7526C"/>
    <w:rsid w:val="00E93521"/>
    <w:rsid w:val="00E93C55"/>
    <w:rsid w:val="00EA0E23"/>
    <w:rsid w:val="00EA12B9"/>
    <w:rsid w:val="00EA1CAF"/>
    <w:rsid w:val="00EA60E9"/>
    <w:rsid w:val="00EA7CAA"/>
    <w:rsid w:val="00EB1420"/>
    <w:rsid w:val="00EB1CE9"/>
    <w:rsid w:val="00EB5221"/>
    <w:rsid w:val="00EB712A"/>
    <w:rsid w:val="00EB7B4B"/>
    <w:rsid w:val="00EC028B"/>
    <w:rsid w:val="00EC25A7"/>
    <w:rsid w:val="00EC330B"/>
    <w:rsid w:val="00ED4346"/>
    <w:rsid w:val="00ED4D96"/>
    <w:rsid w:val="00ED6199"/>
    <w:rsid w:val="00EE0A83"/>
    <w:rsid w:val="00EE29BD"/>
    <w:rsid w:val="00EE38C0"/>
    <w:rsid w:val="00EE5997"/>
    <w:rsid w:val="00EE5999"/>
    <w:rsid w:val="00EF1EA7"/>
    <w:rsid w:val="00EF5E57"/>
    <w:rsid w:val="00F06136"/>
    <w:rsid w:val="00F06587"/>
    <w:rsid w:val="00F11E06"/>
    <w:rsid w:val="00F152EA"/>
    <w:rsid w:val="00F24FC8"/>
    <w:rsid w:val="00F26B57"/>
    <w:rsid w:val="00F27EDF"/>
    <w:rsid w:val="00F35F6A"/>
    <w:rsid w:val="00F375AA"/>
    <w:rsid w:val="00F4395C"/>
    <w:rsid w:val="00F43BE1"/>
    <w:rsid w:val="00F4451F"/>
    <w:rsid w:val="00F5062B"/>
    <w:rsid w:val="00F50A87"/>
    <w:rsid w:val="00F53E82"/>
    <w:rsid w:val="00F55A6E"/>
    <w:rsid w:val="00F63AC3"/>
    <w:rsid w:val="00F65728"/>
    <w:rsid w:val="00F709C0"/>
    <w:rsid w:val="00F73C71"/>
    <w:rsid w:val="00F76602"/>
    <w:rsid w:val="00F81A2D"/>
    <w:rsid w:val="00F820E7"/>
    <w:rsid w:val="00F8335E"/>
    <w:rsid w:val="00F8399A"/>
    <w:rsid w:val="00F85BA1"/>
    <w:rsid w:val="00F86B03"/>
    <w:rsid w:val="00F87D9A"/>
    <w:rsid w:val="00F93B60"/>
    <w:rsid w:val="00F95576"/>
    <w:rsid w:val="00F96847"/>
    <w:rsid w:val="00FA05F8"/>
    <w:rsid w:val="00FA6F0F"/>
    <w:rsid w:val="00FC22C9"/>
    <w:rsid w:val="00FC67FD"/>
    <w:rsid w:val="00FC7B9F"/>
    <w:rsid w:val="00FE0E5E"/>
    <w:rsid w:val="00FE31EE"/>
    <w:rsid w:val="00FE3D6E"/>
    <w:rsid w:val="00FE5458"/>
    <w:rsid w:val="00FE779B"/>
    <w:rsid w:val="00FF1E86"/>
    <w:rsid w:val="00FF5D73"/>
    <w:rsid w:val="00FF5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6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 w:type="character" w:customStyle="1" w:styleId="reference-text">
    <w:name w:val="reference-text"/>
    <w:basedOn w:val="DefaultParagraphFont"/>
    <w:rsid w:val="00AB1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B6E"/>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3434FC"/>
    <w:pPr>
      <w:contextualSpacing/>
      <w:jc w:val="center"/>
      <w:outlineLvl w:val="0"/>
    </w:pPr>
    <w:rPr>
      <w:caps/>
      <w:spacing w:val="5"/>
      <w:szCs w:val="36"/>
    </w:rPr>
  </w:style>
  <w:style w:type="paragraph" w:styleId="Heading2">
    <w:name w:val="heading 2"/>
    <w:basedOn w:val="Normal"/>
    <w:next w:val="Normal"/>
    <w:link w:val="Heading2Char"/>
    <w:uiPriority w:val="9"/>
    <w:unhideWhenUsed/>
    <w:qFormat/>
    <w:rsid w:val="00D94EE4"/>
    <w:pPr>
      <w:spacing w:before="240"/>
      <w:jc w:val="center"/>
      <w:outlineLvl w:val="1"/>
    </w:pPr>
    <w:rPr>
      <w:szCs w:val="28"/>
    </w:rPr>
  </w:style>
  <w:style w:type="paragraph" w:styleId="Heading3">
    <w:name w:val="heading 3"/>
    <w:basedOn w:val="Normal"/>
    <w:next w:val="Normal"/>
    <w:link w:val="Heading3Char"/>
    <w:uiPriority w:val="9"/>
    <w:unhideWhenUsed/>
    <w:qFormat/>
    <w:rsid w:val="00195921"/>
    <w:pPr>
      <w:spacing w:before="240"/>
      <w:jc w:val="center"/>
      <w:outlineLvl w:val="2"/>
    </w:pPr>
    <w:rPr>
      <w:i/>
      <w:iCs/>
      <w:spacing w:val="5"/>
      <w:szCs w:val="26"/>
    </w:rPr>
  </w:style>
  <w:style w:type="paragraph" w:styleId="Heading4">
    <w:name w:val="heading 4"/>
    <w:basedOn w:val="Normal"/>
    <w:next w:val="Normal"/>
    <w:link w:val="Heading4Char"/>
    <w:uiPriority w:val="9"/>
    <w:unhideWhenUsed/>
    <w:qFormat/>
    <w:rsid w:val="00195921"/>
    <w:pPr>
      <w:spacing w:before="240"/>
      <w:ind w:firstLine="0"/>
      <w:outlineLvl w:val="3"/>
    </w:pPr>
    <w:rPr>
      <w:bCs/>
      <w:i/>
      <w:spacing w:val="5"/>
      <w:szCs w:val="24"/>
    </w:rPr>
  </w:style>
  <w:style w:type="paragraph" w:styleId="Heading5">
    <w:name w:val="heading 5"/>
    <w:basedOn w:val="Normal"/>
    <w:next w:val="Normal"/>
    <w:link w:val="Heading5Char"/>
    <w:uiPriority w:val="9"/>
    <w:semiHidden/>
    <w:unhideWhenUsed/>
    <w:qFormat/>
    <w:rsid w:val="00780E96"/>
    <w:pPr>
      <w:spacing w:line="271" w:lineRule="auto"/>
      <w:outlineLvl w:val="4"/>
    </w:pPr>
    <w:rPr>
      <w:i/>
      <w:iCs/>
      <w:szCs w:val="24"/>
    </w:rPr>
  </w:style>
  <w:style w:type="paragraph" w:styleId="Heading6">
    <w:name w:val="heading 6"/>
    <w:basedOn w:val="Normal"/>
    <w:next w:val="Normal"/>
    <w:link w:val="Heading6Char"/>
    <w:uiPriority w:val="9"/>
    <w:semiHidden/>
    <w:unhideWhenUsed/>
    <w:qFormat/>
    <w:rsid w:val="00780E96"/>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80E96"/>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80E96"/>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80E96"/>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4FC"/>
    <w:rPr>
      <w:rFonts w:ascii="Times New Roman" w:hAnsi="Times New Roman"/>
      <w:caps/>
      <w:spacing w:val="5"/>
      <w:sz w:val="24"/>
      <w:szCs w:val="36"/>
    </w:rPr>
  </w:style>
  <w:style w:type="character" w:customStyle="1" w:styleId="Heading2Char">
    <w:name w:val="Heading 2 Char"/>
    <w:basedOn w:val="DefaultParagraphFont"/>
    <w:link w:val="Heading2"/>
    <w:uiPriority w:val="9"/>
    <w:rsid w:val="00D94EE4"/>
    <w:rPr>
      <w:rFonts w:ascii="Times New Roman" w:hAnsi="Times New Roman"/>
      <w:sz w:val="24"/>
      <w:szCs w:val="28"/>
    </w:rPr>
  </w:style>
  <w:style w:type="character" w:customStyle="1" w:styleId="Heading3Char">
    <w:name w:val="Heading 3 Char"/>
    <w:basedOn w:val="DefaultParagraphFont"/>
    <w:link w:val="Heading3"/>
    <w:uiPriority w:val="9"/>
    <w:rsid w:val="00195921"/>
    <w:rPr>
      <w:rFonts w:ascii="Times New Roman" w:hAnsi="Times New Roman"/>
      <w:i/>
      <w:iCs/>
      <w:spacing w:val="5"/>
      <w:sz w:val="24"/>
      <w:szCs w:val="26"/>
    </w:rPr>
  </w:style>
  <w:style w:type="character" w:customStyle="1" w:styleId="Heading4Char">
    <w:name w:val="Heading 4 Char"/>
    <w:basedOn w:val="DefaultParagraphFont"/>
    <w:link w:val="Heading4"/>
    <w:uiPriority w:val="9"/>
    <w:rsid w:val="00195921"/>
    <w:rPr>
      <w:rFonts w:ascii="Times New Roman" w:hAnsi="Times New Roman"/>
      <w:bCs/>
      <w:i/>
      <w:spacing w:val="5"/>
      <w:sz w:val="24"/>
      <w:szCs w:val="24"/>
    </w:rPr>
  </w:style>
  <w:style w:type="character" w:customStyle="1" w:styleId="Heading5Char">
    <w:name w:val="Heading 5 Char"/>
    <w:basedOn w:val="DefaultParagraphFont"/>
    <w:link w:val="Heading5"/>
    <w:uiPriority w:val="9"/>
    <w:semiHidden/>
    <w:rsid w:val="00780E96"/>
    <w:rPr>
      <w:i/>
      <w:iCs/>
      <w:sz w:val="24"/>
      <w:szCs w:val="24"/>
    </w:rPr>
  </w:style>
  <w:style w:type="character" w:customStyle="1" w:styleId="Heading6Char">
    <w:name w:val="Heading 6 Char"/>
    <w:basedOn w:val="DefaultParagraphFont"/>
    <w:link w:val="Heading6"/>
    <w:uiPriority w:val="9"/>
    <w:semiHidden/>
    <w:rsid w:val="00780E96"/>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80E96"/>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80E96"/>
    <w:rPr>
      <w:b/>
      <w:bCs/>
      <w:color w:val="7F7F7F" w:themeColor="text1" w:themeTint="80"/>
      <w:sz w:val="20"/>
      <w:szCs w:val="20"/>
    </w:rPr>
  </w:style>
  <w:style w:type="character" w:customStyle="1" w:styleId="Heading9Char">
    <w:name w:val="Heading 9 Char"/>
    <w:basedOn w:val="DefaultParagraphFont"/>
    <w:link w:val="Heading9"/>
    <w:uiPriority w:val="9"/>
    <w:semiHidden/>
    <w:rsid w:val="00780E96"/>
    <w:rPr>
      <w:b/>
      <w:bCs/>
      <w:i/>
      <w:iCs/>
      <w:color w:val="7F7F7F" w:themeColor="text1" w:themeTint="80"/>
      <w:sz w:val="18"/>
      <w:szCs w:val="18"/>
    </w:rPr>
  </w:style>
  <w:style w:type="paragraph" w:styleId="Title">
    <w:name w:val="Title"/>
    <w:basedOn w:val="Normal"/>
    <w:next w:val="Normal"/>
    <w:link w:val="TitleChar"/>
    <w:uiPriority w:val="10"/>
    <w:qFormat/>
    <w:rsid w:val="006C2DBD"/>
    <w:pPr>
      <w:contextualSpacing/>
      <w:jc w:val="center"/>
    </w:pPr>
    <w:rPr>
      <w:caps/>
      <w:szCs w:val="52"/>
    </w:rPr>
  </w:style>
  <w:style w:type="character" w:customStyle="1" w:styleId="TitleChar">
    <w:name w:val="Title Char"/>
    <w:basedOn w:val="DefaultParagraphFont"/>
    <w:link w:val="Title"/>
    <w:uiPriority w:val="10"/>
    <w:rsid w:val="006C2DBD"/>
    <w:rPr>
      <w:rFonts w:ascii="Times New Roman" w:hAnsi="Times New Roman"/>
      <w:caps/>
      <w:sz w:val="24"/>
      <w:szCs w:val="52"/>
    </w:rPr>
  </w:style>
  <w:style w:type="paragraph" w:styleId="Subtitle">
    <w:name w:val="Subtitle"/>
    <w:basedOn w:val="Normal"/>
    <w:next w:val="Normal"/>
    <w:link w:val="SubtitleChar"/>
    <w:uiPriority w:val="11"/>
    <w:qFormat/>
    <w:rsid w:val="00780E96"/>
    <w:rPr>
      <w:i/>
      <w:iCs/>
      <w:smallCaps/>
      <w:spacing w:val="10"/>
      <w:sz w:val="28"/>
      <w:szCs w:val="28"/>
    </w:rPr>
  </w:style>
  <w:style w:type="character" w:customStyle="1" w:styleId="SubtitleChar">
    <w:name w:val="Subtitle Char"/>
    <w:basedOn w:val="DefaultParagraphFont"/>
    <w:link w:val="Subtitle"/>
    <w:uiPriority w:val="11"/>
    <w:rsid w:val="00780E96"/>
    <w:rPr>
      <w:i/>
      <w:iCs/>
      <w:smallCaps/>
      <w:spacing w:val="10"/>
      <w:sz w:val="28"/>
      <w:szCs w:val="28"/>
    </w:rPr>
  </w:style>
  <w:style w:type="character" w:styleId="Strong">
    <w:name w:val="Strong"/>
    <w:uiPriority w:val="22"/>
    <w:qFormat/>
    <w:rsid w:val="00780E96"/>
    <w:rPr>
      <w:b/>
      <w:bCs/>
    </w:rPr>
  </w:style>
  <w:style w:type="character" w:styleId="Emphasis">
    <w:name w:val="Emphasis"/>
    <w:uiPriority w:val="20"/>
    <w:qFormat/>
    <w:rsid w:val="00780E96"/>
    <w:rPr>
      <w:b/>
      <w:bCs/>
      <w:i/>
      <w:iCs/>
      <w:spacing w:val="10"/>
    </w:rPr>
  </w:style>
  <w:style w:type="paragraph" w:styleId="NoSpacing">
    <w:name w:val="No Spacing"/>
    <w:basedOn w:val="Normal"/>
    <w:uiPriority w:val="1"/>
    <w:qFormat/>
    <w:rsid w:val="00780E96"/>
    <w:pPr>
      <w:spacing w:line="240" w:lineRule="auto"/>
    </w:pPr>
  </w:style>
  <w:style w:type="paragraph" w:styleId="ListParagraph">
    <w:name w:val="List Paragraph"/>
    <w:basedOn w:val="Normal"/>
    <w:uiPriority w:val="34"/>
    <w:qFormat/>
    <w:rsid w:val="00780E96"/>
    <w:pPr>
      <w:ind w:left="720"/>
      <w:contextualSpacing/>
    </w:pPr>
  </w:style>
  <w:style w:type="paragraph" w:styleId="Quote">
    <w:name w:val="Quote"/>
    <w:basedOn w:val="Normal"/>
    <w:next w:val="Normal"/>
    <w:link w:val="QuoteChar"/>
    <w:uiPriority w:val="29"/>
    <w:qFormat/>
    <w:rsid w:val="00780E96"/>
    <w:rPr>
      <w:i/>
      <w:iCs/>
    </w:rPr>
  </w:style>
  <w:style w:type="character" w:customStyle="1" w:styleId="QuoteChar">
    <w:name w:val="Quote Char"/>
    <w:basedOn w:val="DefaultParagraphFont"/>
    <w:link w:val="Quote"/>
    <w:uiPriority w:val="29"/>
    <w:rsid w:val="00780E96"/>
    <w:rPr>
      <w:i/>
      <w:iCs/>
    </w:rPr>
  </w:style>
  <w:style w:type="paragraph" w:styleId="IntenseQuote">
    <w:name w:val="Intense Quote"/>
    <w:basedOn w:val="Normal"/>
    <w:next w:val="Normal"/>
    <w:link w:val="IntenseQuoteChar"/>
    <w:uiPriority w:val="30"/>
    <w:qFormat/>
    <w:rsid w:val="00780E96"/>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80E96"/>
    <w:rPr>
      <w:i/>
      <w:iCs/>
    </w:rPr>
  </w:style>
  <w:style w:type="character" w:styleId="SubtleEmphasis">
    <w:name w:val="Subtle Emphasis"/>
    <w:uiPriority w:val="19"/>
    <w:qFormat/>
    <w:rsid w:val="00780E96"/>
    <w:rPr>
      <w:i/>
      <w:iCs/>
    </w:rPr>
  </w:style>
  <w:style w:type="character" w:styleId="IntenseEmphasis">
    <w:name w:val="Intense Emphasis"/>
    <w:uiPriority w:val="21"/>
    <w:qFormat/>
    <w:rsid w:val="00780E96"/>
    <w:rPr>
      <w:b/>
      <w:bCs/>
      <w:i/>
      <w:iCs/>
    </w:rPr>
  </w:style>
  <w:style w:type="character" w:styleId="SubtleReference">
    <w:name w:val="Subtle Reference"/>
    <w:basedOn w:val="DefaultParagraphFont"/>
    <w:uiPriority w:val="31"/>
    <w:qFormat/>
    <w:rsid w:val="00780E96"/>
    <w:rPr>
      <w:smallCaps/>
    </w:rPr>
  </w:style>
  <w:style w:type="character" w:styleId="IntenseReference">
    <w:name w:val="Intense Reference"/>
    <w:uiPriority w:val="32"/>
    <w:qFormat/>
    <w:rsid w:val="00780E96"/>
    <w:rPr>
      <w:b/>
      <w:bCs/>
      <w:smallCaps/>
    </w:rPr>
  </w:style>
  <w:style w:type="character" w:styleId="BookTitle">
    <w:name w:val="Book Title"/>
    <w:basedOn w:val="DefaultParagraphFont"/>
    <w:uiPriority w:val="33"/>
    <w:qFormat/>
    <w:rsid w:val="00780E96"/>
    <w:rPr>
      <w:i/>
      <w:iCs/>
      <w:smallCaps/>
      <w:spacing w:val="5"/>
    </w:rPr>
  </w:style>
  <w:style w:type="paragraph" w:styleId="TOCHeading">
    <w:name w:val="TOC Heading"/>
    <w:basedOn w:val="Heading1"/>
    <w:next w:val="Normal"/>
    <w:uiPriority w:val="39"/>
    <w:semiHidden/>
    <w:unhideWhenUsed/>
    <w:qFormat/>
    <w:rsid w:val="00780E96"/>
    <w:pPr>
      <w:outlineLvl w:val="9"/>
    </w:pPr>
    <w:rPr>
      <w:lang w:bidi="en-US"/>
    </w:rPr>
  </w:style>
  <w:style w:type="paragraph" w:styleId="Header">
    <w:name w:val="header"/>
    <w:basedOn w:val="Normal"/>
    <w:link w:val="HeaderChar"/>
    <w:uiPriority w:val="99"/>
    <w:unhideWhenUsed/>
    <w:rsid w:val="00C026DB"/>
    <w:pPr>
      <w:tabs>
        <w:tab w:val="center" w:pos="4680"/>
        <w:tab w:val="right" w:pos="9360"/>
      </w:tabs>
      <w:spacing w:line="240" w:lineRule="auto"/>
    </w:pPr>
  </w:style>
  <w:style w:type="character" w:customStyle="1" w:styleId="HeaderChar">
    <w:name w:val="Header Char"/>
    <w:basedOn w:val="DefaultParagraphFont"/>
    <w:link w:val="Header"/>
    <w:uiPriority w:val="99"/>
    <w:rsid w:val="00C026DB"/>
    <w:rPr>
      <w:rFonts w:ascii="Times New Roman" w:hAnsi="Times New Roman"/>
      <w:sz w:val="24"/>
    </w:rPr>
  </w:style>
  <w:style w:type="paragraph" w:styleId="Footer">
    <w:name w:val="footer"/>
    <w:basedOn w:val="Normal"/>
    <w:link w:val="FooterChar"/>
    <w:uiPriority w:val="99"/>
    <w:unhideWhenUsed/>
    <w:rsid w:val="00C026DB"/>
    <w:pPr>
      <w:tabs>
        <w:tab w:val="center" w:pos="4680"/>
        <w:tab w:val="right" w:pos="9360"/>
      </w:tabs>
      <w:spacing w:line="240" w:lineRule="auto"/>
    </w:pPr>
  </w:style>
  <w:style w:type="character" w:customStyle="1" w:styleId="FooterChar">
    <w:name w:val="Footer Char"/>
    <w:basedOn w:val="DefaultParagraphFont"/>
    <w:link w:val="Footer"/>
    <w:uiPriority w:val="99"/>
    <w:rsid w:val="00C026DB"/>
    <w:rPr>
      <w:rFonts w:ascii="Times New Roman" w:hAnsi="Times New Roman"/>
      <w:sz w:val="24"/>
    </w:rPr>
  </w:style>
  <w:style w:type="paragraph" w:customStyle="1" w:styleId="PreformattedText">
    <w:name w:val="Preformatted Text"/>
    <w:basedOn w:val="Normal"/>
    <w:rsid w:val="008E5812"/>
    <w:pPr>
      <w:widowControl w:val="0"/>
      <w:suppressAutoHyphens/>
      <w:autoSpaceDN w:val="0"/>
      <w:spacing w:line="240" w:lineRule="auto"/>
      <w:textAlignment w:val="baseline"/>
    </w:pPr>
    <w:rPr>
      <w:rFonts w:ascii="Liberation Mono" w:eastAsia="Droid Sans Fallback" w:hAnsi="Liberation Mono" w:cs="Liberation Mono"/>
      <w:kern w:val="3"/>
      <w:sz w:val="20"/>
      <w:szCs w:val="20"/>
      <w:lang w:eastAsia="zh-CN" w:bidi="hi-IN"/>
    </w:rPr>
  </w:style>
  <w:style w:type="paragraph" w:styleId="BalloonText">
    <w:name w:val="Balloon Text"/>
    <w:basedOn w:val="Normal"/>
    <w:link w:val="BalloonTextChar"/>
    <w:uiPriority w:val="99"/>
    <w:semiHidden/>
    <w:unhideWhenUsed/>
    <w:rsid w:val="006975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5A2"/>
    <w:rPr>
      <w:rFonts w:ascii="Tahoma" w:hAnsi="Tahoma" w:cs="Tahoma"/>
      <w:sz w:val="16"/>
      <w:szCs w:val="16"/>
    </w:rPr>
  </w:style>
  <w:style w:type="character" w:styleId="PlaceholderText">
    <w:name w:val="Placeholder Text"/>
    <w:basedOn w:val="DefaultParagraphFont"/>
    <w:uiPriority w:val="99"/>
    <w:semiHidden/>
    <w:rsid w:val="006975A2"/>
    <w:rPr>
      <w:color w:val="808080"/>
    </w:rPr>
  </w:style>
  <w:style w:type="paragraph" w:styleId="FootnoteText">
    <w:name w:val="footnote text"/>
    <w:basedOn w:val="Normal"/>
    <w:link w:val="FootnoteTextChar"/>
    <w:uiPriority w:val="99"/>
    <w:unhideWhenUsed/>
    <w:rsid w:val="002B3D07"/>
    <w:pPr>
      <w:spacing w:line="240" w:lineRule="auto"/>
      <w:ind w:left="540" w:hanging="180"/>
    </w:pPr>
    <w:rPr>
      <w:sz w:val="20"/>
      <w:szCs w:val="20"/>
    </w:rPr>
  </w:style>
  <w:style w:type="character" w:customStyle="1" w:styleId="FootnoteTextChar">
    <w:name w:val="Footnote Text Char"/>
    <w:basedOn w:val="DefaultParagraphFont"/>
    <w:link w:val="FootnoteText"/>
    <w:uiPriority w:val="99"/>
    <w:rsid w:val="002B3D07"/>
    <w:rPr>
      <w:rFonts w:ascii="Times New Roman" w:hAnsi="Times New Roman"/>
      <w:sz w:val="20"/>
      <w:szCs w:val="20"/>
    </w:rPr>
  </w:style>
  <w:style w:type="character" w:styleId="FootnoteReference">
    <w:name w:val="footnote reference"/>
    <w:basedOn w:val="DefaultParagraphFont"/>
    <w:uiPriority w:val="99"/>
    <w:semiHidden/>
    <w:unhideWhenUsed/>
    <w:rsid w:val="00D15C77"/>
    <w:rPr>
      <w:vertAlign w:val="superscript"/>
    </w:rPr>
  </w:style>
  <w:style w:type="paragraph" w:customStyle="1" w:styleId="Code">
    <w:name w:val="Code"/>
    <w:basedOn w:val="Normal"/>
    <w:link w:val="CodeChar"/>
    <w:qFormat/>
    <w:rsid w:val="002B6DD4"/>
    <w:rPr>
      <w:rFonts w:ascii="Courier New" w:hAnsi="Courier New" w:cs="Courier New"/>
      <w:sz w:val="22"/>
    </w:rPr>
  </w:style>
  <w:style w:type="character" w:styleId="Hyperlink">
    <w:name w:val="Hyperlink"/>
    <w:basedOn w:val="DefaultParagraphFont"/>
    <w:uiPriority w:val="99"/>
    <w:unhideWhenUsed/>
    <w:rsid w:val="005F5853"/>
    <w:rPr>
      <w:color w:val="0000FF" w:themeColor="hyperlink"/>
      <w:u w:val="single"/>
    </w:rPr>
  </w:style>
  <w:style w:type="character" w:customStyle="1" w:styleId="CodeChar">
    <w:name w:val="Code Char"/>
    <w:basedOn w:val="DefaultParagraphFont"/>
    <w:link w:val="Code"/>
    <w:rsid w:val="002B6DD4"/>
    <w:rPr>
      <w:rFonts w:ascii="Courier New" w:hAnsi="Courier New" w:cs="Courier New"/>
    </w:rPr>
  </w:style>
  <w:style w:type="paragraph" w:styleId="Caption">
    <w:name w:val="caption"/>
    <w:basedOn w:val="Normal"/>
    <w:next w:val="Normal"/>
    <w:uiPriority w:val="35"/>
    <w:unhideWhenUsed/>
    <w:rsid w:val="00D81DF1"/>
    <w:pPr>
      <w:spacing w:after="360" w:line="240" w:lineRule="auto"/>
      <w:ind w:left="1080" w:hanging="1080"/>
    </w:pPr>
    <w:rPr>
      <w:b/>
      <w:bCs/>
      <w:sz w:val="22"/>
      <w:szCs w:val="18"/>
    </w:rPr>
  </w:style>
  <w:style w:type="table" w:styleId="TableGrid">
    <w:name w:val="Table Grid"/>
    <w:basedOn w:val="TableNormal"/>
    <w:uiPriority w:val="59"/>
    <w:rsid w:val="004A5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qFormat/>
    <w:rsid w:val="0025126F"/>
    <w:pPr>
      <w:spacing w:before="120" w:after="120" w:line="240" w:lineRule="auto"/>
      <w:ind w:firstLine="0"/>
      <w:jc w:val="center"/>
    </w:pPr>
  </w:style>
  <w:style w:type="paragraph" w:customStyle="1" w:styleId="Reference">
    <w:name w:val="Reference"/>
    <w:rsid w:val="00CA0D78"/>
    <w:pPr>
      <w:numPr>
        <w:numId w:val="5"/>
      </w:numPr>
      <w:spacing w:after="240" w:line="240" w:lineRule="auto"/>
      <w:ind w:left="504" w:hanging="504"/>
      <w:jc w:val="both"/>
    </w:pPr>
    <w:rPr>
      <w:rFonts w:ascii="Times New Roman" w:eastAsia="MS Mincho" w:hAnsi="Times New Roman" w:cs="Times New Roman"/>
      <w:noProof/>
      <w:sz w:val="24"/>
      <w:szCs w:val="16"/>
    </w:rPr>
  </w:style>
  <w:style w:type="character" w:styleId="FollowedHyperlink">
    <w:name w:val="FollowedHyperlink"/>
    <w:basedOn w:val="DefaultParagraphFont"/>
    <w:uiPriority w:val="99"/>
    <w:semiHidden/>
    <w:unhideWhenUsed/>
    <w:rsid w:val="003E5FC3"/>
    <w:rPr>
      <w:color w:val="800080"/>
      <w:u w:val="single"/>
    </w:rPr>
  </w:style>
  <w:style w:type="paragraph" w:customStyle="1" w:styleId="xl66">
    <w:name w:val="xl66"/>
    <w:basedOn w:val="Normal"/>
    <w:rsid w:val="003E5FC3"/>
    <w:pPr>
      <w:spacing w:before="100" w:beforeAutospacing="1" w:after="100" w:afterAutospacing="1" w:line="240" w:lineRule="auto"/>
      <w:ind w:firstLine="0"/>
    </w:pPr>
    <w:rPr>
      <w:rFonts w:eastAsia="Times New Roman" w:cs="Times New Roman"/>
      <w:szCs w:val="24"/>
    </w:rPr>
  </w:style>
  <w:style w:type="paragraph" w:customStyle="1" w:styleId="Tablecontents">
    <w:name w:val="Table contents"/>
    <w:basedOn w:val="Normal"/>
    <w:qFormat/>
    <w:rsid w:val="00281CBB"/>
    <w:pPr>
      <w:spacing w:before="60" w:after="60" w:line="240" w:lineRule="auto"/>
      <w:ind w:firstLine="0"/>
      <w:jc w:val="center"/>
    </w:pPr>
  </w:style>
  <w:style w:type="character" w:customStyle="1" w:styleId="reference-text">
    <w:name w:val="reference-text"/>
    <w:basedOn w:val="DefaultParagraphFont"/>
    <w:rsid w:val="00AB1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66777">
      <w:bodyDiv w:val="1"/>
      <w:marLeft w:val="0"/>
      <w:marRight w:val="0"/>
      <w:marTop w:val="0"/>
      <w:marBottom w:val="0"/>
      <w:divBdr>
        <w:top w:val="none" w:sz="0" w:space="0" w:color="auto"/>
        <w:left w:val="none" w:sz="0" w:space="0" w:color="auto"/>
        <w:bottom w:val="none" w:sz="0" w:space="0" w:color="auto"/>
        <w:right w:val="none" w:sz="0" w:space="0" w:color="auto"/>
      </w:divBdr>
    </w:div>
    <w:div w:id="59327862">
      <w:bodyDiv w:val="1"/>
      <w:marLeft w:val="0"/>
      <w:marRight w:val="0"/>
      <w:marTop w:val="0"/>
      <w:marBottom w:val="0"/>
      <w:divBdr>
        <w:top w:val="none" w:sz="0" w:space="0" w:color="auto"/>
        <w:left w:val="none" w:sz="0" w:space="0" w:color="auto"/>
        <w:bottom w:val="none" w:sz="0" w:space="0" w:color="auto"/>
        <w:right w:val="none" w:sz="0" w:space="0" w:color="auto"/>
      </w:divBdr>
    </w:div>
    <w:div w:id="131794670">
      <w:bodyDiv w:val="1"/>
      <w:marLeft w:val="0"/>
      <w:marRight w:val="0"/>
      <w:marTop w:val="0"/>
      <w:marBottom w:val="0"/>
      <w:divBdr>
        <w:top w:val="none" w:sz="0" w:space="0" w:color="auto"/>
        <w:left w:val="none" w:sz="0" w:space="0" w:color="auto"/>
        <w:bottom w:val="none" w:sz="0" w:space="0" w:color="auto"/>
        <w:right w:val="none" w:sz="0" w:space="0" w:color="auto"/>
      </w:divBdr>
    </w:div>
    <w:div w:id="243338723">
      <w:bodyDiv w:val="1"/>
      <w:marLeft w:val="0"/>
      <w:marRight w:val="0"/>
      <w:marTop w:val="0"/>
      <w:marBottom w:val="0"/>
      <w:divBdr>
        <w:top w:val="none" w:sz="0" w:space="0" w:color="auto"/>
        <w:left w:val="none" w:sz="0" w:space="0" w:color="auto"/>
        <w:bottom w:val="none" w:sz="0" w:space="0" w:color="auto"/>
        <w:right w:val="none" w:sz="0" w:space="0" w:color="auto"/>
      </w:divBdr>
    </w:div>
    <w:div w:id="244262867">
      <w:bodyDiv w:val="1"/>
      <w:marLeft w:val="0"/>
      <w:marRight w:val="0"/>
      <w:marTop w:val="0"/>
      <w:marBottom w:val="0"/>
      <w:divBdr>
        <w:top w:val="none" w:sz="0" w:space="0" w:color="auto"/>
        <w:left w:val="none" w:sz="0" w:space="0" w:color="auto"/>
        <w:bottom w:val="none" w:sz="0" w:space="0" w:color="auto"/>
        <w:right w:val="none" w:sz="0" w:space="0" w:color="auto"/>
      </w:divBdr>
    </w:div>
    <w:div w:id="286395581">
      <w:bodyDiv w:val="1"/>
      <w:marLeft w:val="0"/>
      <w:marRight w:val="0"/>
      <w:marTop w:val="0"/>
      <w:marBottom w:val="0"/>
      <w:divBdr>
        <w:top w:val="none" w:sz="0" w:space="0" w:color="auto"/>
        <w:left w:val="none" w:sz="0" w:space="0" w:color="auto"/>
        <w:bottom w:val="none" w:sz="0" w:space="0" w:color="auto"/>
        <w:right w:val="none" w:sz="0" w:space="0" w:color="auto"/>
      </w:divBdr>
    </w:div>
    <w:div w:id="301692379">
      <w:bodyDiv w:val="1"/>
      <w:marLeft w:val="0"/>
      <w:marRight w:val="0"/>
      <w:marTop w:val="0"/>
      <w:marBottom w:val="0"/>
      <w:divBdr>
        <w:top w:val="none" w:sz="0" w:space="0" w:color="auto"/>
        <w:left w:val="none" w:sz="0" w:space="0" w:color="auto"/>
        <w:bottom w:val="none" w:sz="0" w:space="0" w:color="auto"/>
        <w:right w:val="none" w:sz="0" w:space="0" w:color="auto"/>
      </w:divBdr>
    </w:div>
    <w:div w:id="366763796">
      <w:bodyDiv w:val="1"/>
      <w:marLeft w:val="0"/>
      <w:marRight w:val="0"/>
      <w:marTop w:val="0"/>
      <w:marBottom w:val="0"/>
      <w:divBdr>
        <w:top w:val="none" w:sz="0" w:space="0" w:color="auto"/>
        <w:left w:val="none" w:sz="0" w:space="0" w:color="auto"/>
        <w:bottom w:val="none" w:sz="0" w:space="0" w:color="auto"/>
        <w:right w:val="none" w:sz="0" w:space="0" w:color="auto"/>
      </w:divBdr>
    </w:div>
    <w:div w:id="381443560">
      <w:bodyDiv w:val="1"/>
      <w:marLeft w:val="0"/>
      <w:marRight w:val="0"/>
      <w:marTop w:val="0"/>
      <w:marBottom w:val="0"/>
      <w:divBdr>
        <w:top w:val="none" w:sz="0" w:space="0" w:color="auto"/>
        <w:left w:val="none" w:sz="0" w:space="0" w:color="auto"/>
        <w:bottom w:val="none" w:sz="0" w:space="0" w:color="auto"/>
        <w:right w:val="none" w:sz="0" w:space="0" w:color="auto"/>
      </w:divBdr>
    </w:div>
    <w:div w:id="522326185">
      <w:bodyDiv w:val="1"/>
      <w:marLeft w:val="0"/>
      <w:marRight w:val="0"/>
      <w:marTop w:val="0"/>
      <w:marBottom w:val="0"/>
      <w:divBdr>
        <w:top w:val="none" w:sz="0" w:space="0" w:color="auto"/>
        <w:left w:val="none" w:sz="0" w:space="0" w:color="auto"/>
        <w:bottom w:val="none" w:sz="0" w:space="0" w:color="auto"/>
        <w:right w:val="none" w:sz="0" w:space="0" w:color="auto"/>
      </w:divBdr>
    </w:div>
    <w:div w:id="559560975">
      <w:bodyDiv w:val="1"/>
      <w:marLeft w:val="0"/>
      <w:marRight w:val="0"/>
      <w:marTop w:val="0"/>
      <w:marBottom w:val="0"/>
      <w:divBdr>
        <w:top w:val="none" w:sz="0" w:space="0" w:color="auto"/>
        <w:left w:val="none" w:sz="0" w:space="0" w:color="auto"/>
        <w:bottom w:val="none" w:sz="0" w:space="0" w:color="auto"/>
        <w:right w:val="none" w:sz="0" w:space="0" w:color="auto"/>
      </w:divBdr>
    </w:div>
    <w:div w:id="567151508">
      <w:bodyDiv w:val="1"/>
      <w:marLeft w:val="0"/>
      <w:marRight w:val="0"/>
      <w:marTop w:val="0"/>
      <w:marBottom w:val="0"/>
      <w:divBdr>
        <w:top w:val="none" w:sz="0" w:space="0" w:color="auto"/>
        <w:left w:val="none" w:sz="0" w:space="0" w:color="auto"/>
        <w:bottom w:val="none" w:sz="0" w:space="0" w:color="auto"/>
        <w:right w:val="none" w:sz="0" w:space="0" w:color="auto"/>
      </w:divBdr>
    </w:div>
    <w:div w:id="635765883">
      <w:bodyDiv w:val="1"/>
      <w:marLeft w:val="0"/>
      <w:marRight w:val="0"/>
      <w:marTop w:val="0"/>
      <w:marBottom w:val="0"/>
      <w:divBdr>
        <w:top w:val="none" w:sz="0" w:space="0" w:color="auto"/>
        <w:left w:val="none" w:sz="0" w:space="0" w:color="auto"/>
        <w:bottom w:val="none" w:sz="0" w:space="0" w:color="auto"/>
        <w:right w:val="none" w:sz="0" w:space="0" w:color="auto"/>
      </w:divBdr>
    </w:div>
    <w:div w:id="670916707">
      <w:bodyDiv w:val="1"/>
      <w:marLeft w:val="0"/>
      <w:marRight w:val="0"/>
      <w:marTop w:val="0"/>
      <w:marBottom w:val="0"/>
      <w:divBdr>
        <w:top w:val="none" w:sz="0" w:space="0" w:color="auto"/>
        <w:left w:val="none" w:sz="0" w:space="0" w:color="auto"/>
        <w:bottom w:val="none" w:sz="0" w:space="0" w:color="auto"/>
        <w:right w:val="none" w:sz="0" w:space="0" w:color="auto"/>
      </w:divBdr>
    </w:div>
    <w:div w:id="690423435">
      <w:bodyDiv w:val="1"/>
      <w:marLeft w:val="0"/>
      <w:marRight w:val="0"/>
      <w:marTop w:val="0"/>
      <w:marBottom w:val="0"/>
      <w:divBdr>
        <w:top w:val="none" w:sz="0" w:space="0" w:color="auto"/>
        <w:left w:val="none" w:sz="0" w:space="0" w:color="auto"/>
        <w:bottom w:val="none" w:sz="0" w:space="0" w:color="auto"/>
        <w:right w:val="none" w:sz="0" w:space="0" w:color="auto"/>
      </w:divBdr>
    </w:div>
    <w:div w:id="706299668">
      <w:bodyDiv w:val="1"/>
      <w:marLeft w:val="0"/>
      <w:marRight w:val="0"/>
      <w:marTop w:val="0"/>
      <w:marBottom w:val="0"/>
      <w:divBdr>
        <w:top w:val="none" w:sz="0" w:space="0" w:color="auto"/>
        <w:left w:val="none" w:sz="0" w:space="0" w:color="auto"/>
        <w:bottom w:val="none" w:sz="0" w:space="0" w:color="auto"/>
        <w:right w:val="none" w:sz="0" w:space="0" w:color="auto"/>
      </w:divBdr>
    </w:div>
    <w:div w:id="709572626">
      <w:bodyDiv w:val="1"/>
      <w:marLeft w:val="0"/>
      <w:marRight w:val="0"/>
      <w:marTop w:val="0"/>
      <w:marBottom w:val="0"/>
      <w:divBdr>
        <w:top w:val="none" w:sz="0" w:space="0" w:color="auto"/>
        <w:left w:val="none" w:sz="0" w:space="0" w:color="auto"/>
        <w:bottom w:val="none" w:sz="0" w:space="0" w:color="auto"/>
        <w:right w:val="none" w:sz="0" w:space="0" w:color="auto"/>
      </w:divBdr>
    </w:div>
    <w:div w:id="745807071">
      <w:bodyDiv w:val="1"/>
      <w:marLeft w:val="0"/>
      <w:marRight w:val="0"/>
      <w:marTop w:val="0"/>
      <w:marBottom w:val="0"/>
      <w:divBdr>
        <w:top w:val="none" w:sz="0" w:space="0" w:color="auto"/>
        <w:left w:val="none" w:sz="0" w:space="0" w:color="auto"/>
        <w:bottom w:val="none" w:sz="0" w:space="0" w:color="auto"/>
        <w:right w:val="none" w:sz="0" w:space="0" w:color="auto"/>
      </w:divBdr>
    </w:div>
    <w:div w:id="956180460">
      <w:bodyDiv w:val="1"/>
      <w:marLeft w:val="0"/>
      <w:marRight w:val="0"/>
      <w:marTop w:val="0"/>
      <w:marBottom w:val="0"/>
      <w:divBdr>
        <w:top w:val="none" w:sz="0" w:space="0" w:color="auto"/>
        <w:left w:val="none" w:sz="0" w:space="0" w:color="auto"/>
        <w:bottom w:val="none" w:sz="0" w:space="0" w:color="auto"/>
        <w:right w:val="none" w:sz="0" w:space="0" w:color="auto"/>
      </w:divBdr>
    </w:div>
    <w:div w:id="989141453">
      <w:bodyDiv w:val="1"/>
      <w:marLeft w:val="0"/>
      <w:marRight w:val="0"/>
      <w:marTop w:val="0"/>
      <w:marBottom w:val="0"/>
      <w:divBdr>
        <w:top w:val="none" w:sz="0" w:space="0" w:color="auto"/>
        <w:left w:val="none" w:sz="0" w:space="0" w:color="auto"/>
        <w:bottom w:val="none" w:sz="0" w:space="0" w:color="auto"/>
        <w:right w:val="none" w:sz="0" w:space="0" w:color="auto"/>
      </w:divBdr>
    </w:div>
    <w:div w:id="1275477279">
      <w:bodyDiv w:val="1"/>
      <w:marLeft w:val="0"/>
      <w:marRight w:val="0"/>
      <w:marTop w:val="0"/>
      <w:marBottom w:val="0"/>
      <w:divBdr>
        <w:top w:val="none" w:sz="0" w:space="0" w:color="auto"/>
        <w:left w:val="none" w:sz="0" w:space="0" w:color="auto"/>
        <w:bottom w:val="none" w:sz="0" w:space="0" w:color="auto"/>
        <w:right w:val="none" w:sz="0" w:space="0" w:color="auto"/>
      </w:divBdr>
    </w:div>
    <w:div w:id="1289356730">
      <w:bodyDiv w:val="1"/>
      <w:marLeft w:val="0"/>
      <w:marRight w:val="0"/>
      <w:marTop w:val="0"/>
      <w:marBottom w:val="0"/>
      <w:divBdr>
        <w:top w:val="none" w:sz="0" w:space="0" w:color="auto"/>
        <w:left w:val="none" w:sz="0" w:space="0" w:color="auto"/>
        <w:bottom w:val="none" w:sz="0" w:space="0" w:color="auto"/>
        <w:right w:val="none" w:sz="0" w:space="0" w:color="auto"/>
      </w:divBdr>
    </w:div>
    <w:div w:id="1361123403">
      <w:bodyDiv w:val="1"/>
      <w:marLeft w:val="0"/>
      <w:marRight w:val="0"/>
      <w:marTop w:val="0"/>
      <w:marBottom w:val="0"/>
      <w:divBdr>
        <w:top w:val="none" w:sz="0" w:space="0" w:color="auto"/>
        <w:left w:val="none" w:sz="0" w:space="0" w:color="auto"/>
        <w:bottom w:val="none" w:sz="0" w:space="0" w:color="auto"/>
        <w:right w:val="none" w:sz="0" w:space="0" w:color="auto"/>
      </w:divBdr>
    </w:div>
    <w:div w:id="1385136020">
      <w:bodyDiv w:val="1"/>
      <w:marLeft w:val="0"/>
      <w:marRight w:val="0"/>
      <w:marTop w:val="0"/>
      <w:marBottom w:val="0"/>
      <w:divBdr>
        <w:top w:val="none" w:sz="0" w:space="0" w:color="auto"/>
        <w:left w:val="none" w:sz="0" w:space="0" w:color="auto"/>
        <w:bottom w:val="none" w:sz="0" w:space="0" w:color="auto"/>
        <w:right w:val="none" w:sz="0" w:space="0" w:color="auto"/>
      </w:divBdr>
    </w:div>
    <w:div w:id="1409503619">
      <w:bodyDiv w:val="1"/>
      <w:marLeft w:val="0"/>
      <w:marRight w:val="0"/>
      <w:marTop w:val="0"/>
      <w:marBottom w:val="0"/>
      <w:divBdr>
        <w:top w:val="none" w:sz="0" w:space="0" w:color="auto"/>
        <w:left w:val="none" w:sz="0" w:space="0" w:color="auto"/>
        <w:bottom w:val="none" w:sz="0" w:space="0" w:color="auto"/>
        <w:right w:val="none" w:sz="0" w:space="0" w:color="auto"/>
      </w:divBdr>
    </w:div>
    <w:div w:id="1457335924">
      <w:bodyDiv w:val="1"/>
      <w:marLeft w:val="0"/>
      <w:marRight w:val="0"/>
      <w:marTop w:val="0"/>
      <w:marBottom w:val="0"/>
      <w:divBdr>
        <w:top w:val="none" w:sz="0" w:space="0" w:color="auto"/>
        <w:left w:val="none" w:sz="0" w:space="0" w:color="auto"/>
        <w:bottom w:val="none" w:sz="0" w:space="0" w:color="auto"/>
        <w:right w:val="none" w:sz="0" w:space="0" w:color="auto"/>
      </w:divBdr>
    </w:div>
    <w:div w:id="1462533394">
      <w:bodyDiv w:val="1"/>
      <w:marLeft w:val="0"/>
      <w:marRight w:val="0"/>
      <w:marTop w:val="0"/>
      <w:marBottom w:val="0"/>
      <w:divBdr>
        <w:top w:val="none" w:sz="0" w:space="0" w:color="auto"/>
        <w:left w:val="none" w:sz="0" w:space="0" w:color="auto"/>
        <w:bottom w:val="none" w:sz="0" w:space="0" w:color="auto"/>
        <w:right w:val="none" w:sz="0" w:space="0" w:color="auto"/>
      </w:divBdr>
    </w:div>
    <w:div w:id="1474256240">
      <w:bodyDiv w:val="1"/>
      <w:marLeft w:val="0"/>
      <w:marRight w:val="0"/>
      <w:marTop w:val="0"/>
      <w:marBottom w:val="0"/>
      <w:divBdr>
        <w:top w:val="none" w:sz="0" w:space="0" w:color="auto"/>
        <w:left w:val="none" w:sz="0" w:space="0" w:color="auto"/>
        <w:bottom w:val="none" w:sz="0" w:space="0" w:color="auto"/>
        <w:right w:val="none" w:sz="0" w:space="0" w:color="auto"/>
      </w:divBdr>
    </w:div>
    <w:div w:id="1483346711">
      <w:bodyDiv w:val="1"/>
      <w:marLeft w:val="0"/>
      <w:marRight w:val="0"/>
      <w:marTop w:val="0"/>
      <w:marBottom w:val="0"/>
      <w:divBdr>
        <w:top w:val="none" w:sz="0" w:space="0" w:color="auto"/>
        <w:left w:val="none" w:sz="0" w:space="0" w:color="auto"/>
        <w:bottom w:val="none" w:sz="0" w:space="0" w:color="auto"/>
        <w:right w:val="none" w:sz="0" w:space="0" w:color="auto"/>
      </w:divBdr>
    </w:div>
    <w:div w:id="1501508000">
      <w:bodyDiv w:val="1"/>
      <w:marLeft w:val="0"/>
      <w:marRight w:val="0"/>
      <w:marTop w:val="0"/>
      <w:marBottom w:val="0"/>
      <w:divBdr>
        <w:top w:val="none" w:sz="0" w:space="0" w:color="auto"/>
        <w:left w:val="none" w:sz="0" w:space="0" w:color="auto"/>
        <w:bottom w:val="none" w:sz="0" w:space="0" w:color="auto"/>
        <w:right w:val="none" w:sz="0" w:space="0" w:color="auto"/>
      </w:divBdr>
    </w:div>
    <w:div w:id="1549801802">
      <w:bodyDiv w:val="1"/>
      <w:marLeft w:val="0"/>
      <w:marRight w:val="0"/>
      <w:marTop w:val="0"/>
      <w:marBottom w:val="0"/>
      <w:divBdr>
        <w:top w:val="none" w:sz="0" w:space="0" w:color="auto"/>
        <w:left w:val="none" w:sz="0" w:space="0" w:color="auto"/>
        <w:bottom w:val="none" w:sz="0" w:space="0" w:color="auto"/>
        <w:right w:val="none" w:sz="0" w:space="0" w:color="auto"/>
      </w:divBdr>
    </w:div>
    <w:div w:id="1600026220">
      <w:bodyDiv w:val="1"/>
      <w:marLeft w:val="0"/>
      <w:marRight w:val="0"/>
      <w:marTop w:val="0"/>
      <w:marBottom w:val="0"/>
      <w:divBdr>
        <w:top w:val="none" w:sz="0" w:space="0" w:color="auto"/>
        <w:left w:val="none" w:sz="0" w:space="0" w:color="auto"/>
        <w:bottom w:val="none" w:sz="0" w:space="0" w:color="auto"/>
        <w:right w:val="none" w:sz="0" w:space="0" w:color="auto"/>
      </w:divBdr>
    </w:div>
    <w:div w:id="1679694404">
      <w:bodyDiv w:val="1"/>
      <w:marLeft w:val="0"/>
      <w:marRight w:val="0"/>
      <w:marTop w:val="0"/>
      <w:marBottom w:val="0"/>
      <w:divBdr>
        <w:top w:val="none" w:sz="0" w:space="0" w:color="auto"/>
        <w:left w:val="none" w:sz="0" w:space="0" w:color="auto"/>
        <w:bottom w:val="none" w:sz="0" w:space="0" w:color="auto"/>
        <w:right w:val="none" w:sz="0" w:space="0" w:color="auto"/>
      </w:divBdr>
    </w:div>
    <w:div w:id="1708486496">
      <w:bodyDiv w:val="1"/>
      <w:marLeft w:val="0"/>
      <w:marRight w:val="0"/>
      <w:marTop w:val="0"/>
      <w:marBottom w:val="0"/>
      <w:divBdr>
        <w:top w:val="none" w:sz="0" w:space="0" w:color="auto"/>
        <w:left w:val="none" w:sz="0" w:space="0" w:color="auto"/>
        <w:bottom w:val="none" w:sz="0" w:space="0" w:color="auto"/>
        <w:right w:val="none" w:sz="0" w:space="0" w:color="auto"/>
      </w:divBdr>
    </w:div>
    <w:div w:id="1745688899">
      <w:bodyDiv w:val="1"/>
      <w:marLeft w:val="0"/>
      <w:marRight w:val="0"/>
      <w:marTop w:val="0"/>
      <w:marBottom w:val="0"/>
      <w:divBdr>
        <w:top w:val="none" w:sz="0" w:space="0" w:color="auto"/>
        <w:left w:val="none" w:sz="0" w:space="0" w:color="auto"/>
        <w:bottom w:val="none" w:sz="0" w:space="0" w:color="auto"/>
        <w:right w:val="none" w:sz="0" w:space="0" w:color="auto"/>
      </w:divBdr>
    </w:div>
    <w:div w:id="1773234007">
      <w:bodyDiv w:val="1"/>
      <w:marLeft w:val="0"/>
      <w:marRight w:val="0"/>
      <w:marTop w:val="0"/>
      <w:marBottom w:val="0"/>
      <w:divBdr>
        <w:top w:val="none" w:sz="0" w:space="0" w:color="auto"/>
        <w:left w:val="none" w:sz="0" w:space="0" w:color="auto"/>
        <w:bottom w:val="none" w:sz="0" w:space="0" w:color="auto"/>
        <w:right w:val="none" w:sz="0" w:space="0" w:color="auto"/>
      </w:divBdr>
    </w:div>
    <w:div w:id="1828788581">
      <w:bodyDiv w:val="1"/>
      <w:marLeft w:val="0"/>
      <w:marRight w:val="0"/>
      <w:marTop w:val="0"/>
      <w:marBottom w:val="0"/>
      <w:divBdr>
        <w:top w:val="none" w:sz="0" w:space="0" w:color="auto"/>
        <w:left w:val="none" w:sz="0" w:space="0" w:color="auto"/>
        <w:bottom w:val="none" w:sz="0" w:space="0" w:color="auto"/>
        <w:right w:val="none" w:sz="0" w:space="0" w:color="auto"/>
      </w:divBdr>
    </w:div>
    <w:div w:id="1849830024">
      <w:bodyDiv w:val="1"/>
      <w:marLeft w:val="0"/>
      <w:marRight w:val="0"/>
      <w:marTop w:val="0"/>
      <w:marBottom w:val="0"/>
      <w:divBdr>
        <w:top w:val="none" w:sz="0" w:space="0" w:color="auto"/>
        <w:left w:val="none" w:sz="0" w:space="0" w:color="auto"/>
        <w:bottom w:val="none" w:sz="0" w:space="0" w:color="auto"/>
        <w:right w:val="none" w:sz="0" w:space="0" w:color="auto"/>
      </w:divBdr>
    </w:div>
    <w:div w:id="1920211982">
      <w:bodyDiv w:val="1"/>
      <w:marLeft w:val="0"/>
      <w:marRight w:val="0"/>
      <w:marTop w:val="0"/>
      <w:marBottom w:val="0"/>
      <w:divBdr>
        <w:top w:val="none" w:sz="0" w:space="0" w:color="auto"/>
        <w:left w:val="none" w:sz="0" w:space="0" w:color="auto"/>
        <w:bottom w:val="none" w:sz="0" w:space="0" w:color="auto"/>
        <w:right w:val="none" w:sz="0" w:space="0" w:color="auto"/>
      </w:divBdr>
    </w:div>
    <w:div w:id="1933318452">
      <w:bodyDiv w:val="1"/>
      <w:marLeft w:val="0"/>
      <w:marRight w:val="0"/>
      <w:marTop w:val="0"/>
      <w:marBottom w:val="0"/>
      <w:divBdr>
        <w:top w:val="none" w:sz="0" w:space="0" w:color="auto"/>
        <w:left w:val="none" w:sz="0" w:space="0" w:color="auto"/>
        <w:bottom w:val="none" w:sz="0" w:space="0" w:color="auto"/>
        <w:right w:val="none" w:sz="0" w:space="0" w:color="auto"/>
      </w:divBdr>
    </w:div>
    <w:div w:id="1933851358">
      <w:bodyDiv w:val="1"/>
      <w:marLeft w:val="0"/>
      <w:marRight w:val="0"/>
      <w:marTop w:val="0"/>
      <w:marBottom w:val="0"/>
      <w:divBdr>
        <w:top w:val="none" w:sz="0" w:space="0" w:color="auto"/>
        <w:left w:val="none" w:sz="0" w:space="0" w:color="auto"/>
        <w:bottom w:val="none" w:sz="0" w:space="0" w:color="auto"/>
        <w:right w:val="none" w:sz="0" w:space="0" w:color="auto"/>
      </w:divBdr>
    </w:div>
    <w:div w:id="1949461957">
      <w:bodyDiv w:val="1"/>
      <w:marLeft w:val="0"/>
      <w:marRight w:val="0"/>
      <w:marTop w:val="0"/>
      <w:marBottom w:val="0"/>
      <w:divBdr>
        <w:top w:val="none" w:sz="0" w:space="0" w:color="auto"/>
        <w:left w:val="none" w:sz="0" w:space="0" w:color="auto"/>
        <w:bottom w:val="none" w:sz="0" w:space="0" w:color="auto"/>
        <w:right w:val="none" w:sz="0" w:space="0" w:color="auto"/>
      </w:divBdr>
    </w:div>
    <w:div w:id="1955281917">
      <w:bodyDiv w:val="1"/>
      <w:marLeft w:val="0"/>
      <w:marRight w:val="0"/>
      <w:marTop w:val="0"/>
      <w:marBottom w:val="0"/>
      <w:divBdr>
        <w:top w:val="none" w:sz="0" w:space="0" w:color="auto"/>
        <w:left w:val="none" w:sz="0" w:space="0" w:color="auto"/>
        <w:bottom w:val="none" w:sz="0" w:space="0" w:color="auto"/>
        <w:right w:val="none" w:sz="0" w:space="0" w:color="auto"/>
      </w:divBdr>
    </w:div>
    <w:div w:id="2043748181">
      <w:bodyDiv w:val="1"/>
      <w:marLeft w:val="0"/>
      <w:marRight w:val="0"/>
      <w:marTop w:val="0"/>
      <w:marBottom w:val="0"/>
      <w:divBdr>
        <w:top w:val="none" w:sz="0" w:space="0" w:color="auto"/>
        <w:left w:val="none" w:sz="0" w:space="0" w:color="auto"/>
        <w:bottom w:val="none" w:sz="0" w:space="0" w:color="auto"/>
        <w:right w:val="none" w:sz="0" w:space="0" w:color="auto"/>
      </w:divBdr>
    </w:div>
    <w:div w:id="2047873084">
      <w:bodyDiv w:val="1"/>
      <w:marLeft w:val="0"/>
      <w:marRight w:val="0"/>
      <w:marTop w:val="0"/>
      <w:marBottom w:val="0"/>
      <w:divBdr>
        <w:top w:val="none" w:sz="0" w:space="0" w:color="auto"/>
        <w:left w:val="none" w:sz="0" w:space="0" w:color="auto"/>
        <w:bottom w:val="none" w:sz="0" w:space="0" w:color="auto"/>
        <w:right w:val="none" w:sz="0" w:space="0" w:color="auto"/>
      </w:divBdr>
    </w:div>
    <w:div w:id="2070568430">
      <w:bodyDiv w:val="1"/>
      <w:marLeft w:val="0"/>
      <w:marRight w:val="0"/>
      <w:marTop w:val="0"/>
      <w:marBottom w:val="0"/>
      <w:divBdr>
        <w:top w:val="none" w:sz="0" w:space="0" w:color="auto"/>
        <w:left w:val="none" w:sz="0" w:space="0" w:color="auto"/>
        <w:bottom w:val="none" w:sz="0" w:space="0" w:color="auto"/>
        <w:right w:val="none" w:sz="0" w:space="0" w:color="auto"/>
      </w:divBdr>
    </w:div>
    <w:div w:id="2087418513">
      <w:bodyDiv w:val="1"/>
      <w:marLeft w:val="0"/>
      <w:marRight w:val="0"/>
      <w:marTop w:val="0"/>
      <w:marBottom w:val="0"/>
      <w:divBdr>
        <w:top w:val="none" w:sz="0" w:space="0" w:color="auto"/>
        <w:left w:val="none" w:sz="0" w:space="0" w:color="auto"/>
        <w:bottom w:val="none" w:sz="0" w:space="0" w:color="auto"/>
        <w:right w:val="none" w:sz="0" w:space="0" w:color="auto"/>
      </w:divBdr>
    </w:div>
    <w:div w:id="208787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oleObject" Target="embeddings/oleObject4.bin"/><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w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wmf"/><Relationship Id="rId44" Type="http://schemas.openxmlformats.org/officeDocument/2006/relationships/image" Target="media/image30.w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4.e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wmf"/><Relationship Id="rId20" Type="http://schemas.openxmlformats.org/officeDocument/2006/relationships/image" Target="media/image6.wmf"/><Relationship Id="rId41"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F4188-4871-402B-86BD-2951B837D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9491</TotalTime>
  <Pages>80</Pages>
  <Words>13574</Words>
  <Characters>77378</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90771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698</cp:revision>
  <cp:lastPrinted>2015-06-18T11:59:00Z</cp:lastPrinted>
  <dcterms:created xsi:type="dcterms:W3CDTF">2015-05-17T12:36:00Z</dcterms:created>
  <dcterms:modified xsi:type="dcterms:W3CDTF">2015-06-18T12:00:00Z</dcterms:modified>
</cp:coreProperties>
</file>