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420" w:rsidRPr="008E5812" w:rsidRDefault="00EB1420" w:rsidP="00EB1420">
      <w:pPr>
        <w:pStyle w:val="Title"/>
        <w:rPr>
          <w:rFonts w:cs="Times New Roman"/>
        </w:rPr>
      </w:pPr>
      <w:r w:rsidRPr="008E5812">
        <w:rPr>
          <w:rFonts w:cs="Times New Roman"/>
        </w:rPr>
        <w:t>Using Time Series Models for Defect Prediction</w:t>
      </w:r>
    </w:p>
    <w:p w:rsidR="00EB1420" w:rsidRPr="008E5812" w:rsidRDefault="00EB1420" w:rsidP="00EB1420">
      <w:pPr>
        <w:pStyle w:val="Title"/>
        <w:rPr>
          <w:rFonts w:cs="Times New Roman"/>
        </w:rPr>
      </w:pPr>
      <w:r w:rsidRPr="008E5812">
        <w:rPr>
          <w:rFonts w:cs="Times New Roman"/>
        </w:rPr>
        <w:t>in Software Release Planning</w:t>
      </w:r>
    </w:p>
    <w:p w:rsidR="00E4369A" w:rsidRPr="008E5812" w:rsidRDefault="00E4369A" w:rsidP="009F49C1">
      <w:pPr>
        <w:pBdr>
          <w:bottom w:val="single" w:sz="6" w:space="1" w:color="auto"/>
        </w:pBdr>
        <w:ind w:left="2160" w:right="2160"/>
        <w:jc w:val="center"/>
        <w:rPr>
          <w:rFonts w:cs="Times New Roman"/>
        </w:rPr>
      </w:pPr>
    </w:p>
    <w:p w:rsidR="00BB2B9F" w:rsidRPr="008E5812" w:rsidRDefault="00BB2B9F" w:rsidP="00BB2B9F">
      <w:pPr>
        <w:jc w:val="center"/>
        <w:rPr>
          <w:rFonts w:cs="Times New Roman"/>
        </w:rPr>
      </w:pPr>
    </w:p>
    <w:p w:rsidR="009F49C1" w:rsidRDefault="009F49C1" w:rsidP="009F49C1">
      <w:pPr>
        <w:spacing w:line="240" w:lineRule="auto"/>
        <w:jc w:val="center"/>
        <w:rPr>
          <w:rFonts w:cs="Times New Roman"/>
        </w:rPr>
      </w:pPr>
    </w:p>
    <w:p w:rsidR="00EB1420" w:rsidRPr="008E5812" w:rsidRDefault="00BB2B9F" w:rsidP="00BB2B9F">
      <w:pPr>
        <w:jc w:val="center"/>
        <w:rPr>
          <w:rFonts w:cs="Times New Roman"/>
        </w:rPr>
      </w:pPr>
      <w:r w:rsidRPr="008E5812">
        <w:rPr>
          <w:rFonts w:cs="Times New Roman"/>
        </w:rPr>
        <w:t>A Thesis</w:t>
      </w:r>
    </w:p>
    <w:p w:rsidR="00BB2B9F" w:rsidRPr="008E5812" w:rsidRDefault="00BB2B9F" w:rsidP="00BB2B9F">
      <w:pPr>
        <w:jc w:val="center"/>
        <w:rPr>
          <w:rFonts w:cs="Times New Roman"/>
        </w:rPr>
      </w:pPr>
      <w:r w:rsidRPr="008E5812">
        <w:rPr>
          <w:rFonts w:cs="Times New Roman"/>
        </w:rPr>
        <w:t>Presented to</w:t>
      </w:r>
    </w:p>
    <w:p w:rsidR="00BB2B9F" w:rsidRDefault="00BB2B9F" w:rsidP="00BB2B9F">
      <w:pPr>
        <w:jc w:val="center"/>
        <w:rPr>
          <w:rFonts w:cs="Times New Roman"/>
        </w:rPr>
      </w:pPr>
      <w:r w:rsidRPr="008E5812">
        <w:rPr>
          <w:rFonts w:cs="Times New Roman"/>
        </w:rPr>
        <w:t>The Graduate Faculty</w:t>
      </w:r>
    </w:p>
    <w:p w:rsidR="00E4369A" w:rsidRDefault="009F49C1" w:rsidP="009F49C1">
      <w:pPr>
        <w:jc w:val="center"/>
        <w:rPr>
          <w:rFonts w:cs="Times New Roman"/>
        </w:rPr>
      </w:pPr>
      <w:r>
        <w:rPr>
          <w:rFonts w:cs="Times New Roman"/>
        </w:rPr>
        <w:t>Central Washington University</w:t>
      </w:r>
    </w:p>
    <w:p w:rsidR="009F49C1" w:rsidRPr="008E5812" w:rsidRDefault="009F49C1" w:rsidP="009F49C1">
      <w:pPr>
        <w:pBdr>
          <w:bottom w:val="single" w:sz="6" w:space="1" w:color="auto"/>
        </w:pBdr>
        <w:ind w:left="2160" w:right="2160"/>
        <w:jc w:val="center"/>
        <w:rPr>
          <w:rFonts w:cs="Times New Roman"/>
        </w:rPr>
      </w:pPr>
    </w:p>
    <w:p w:rsidR="009F49C1" w:rsidRDefault="009F49C1" w:rsidP="009F49C1">
      <w:pPr>
        <w:jc w:val="center"/>
        <w:rPr>
          <w:rFonts w:cs="Times New Roman"/>
        </w:rPr>
      </w:pPr>
    </w:p>
    <w:p w:rsidR="009F49C1" w:rsidRPr="008E5812" w:rsidRDefault="009F49C1" w:rsidP="009F49C1">
      <w:pPr>
        <w:spacing w:line="240" w:lineRule="auto"/>
        <w:jc w:val="center"/>
        <w:rPr>
          <w:rFonts w:cs="Times New Roman"/>
        </w:rPr>
      </w:pPr>
    </w:p>
    <w:p w:rsidR="00BB2B9F" w:rsidRPr="008E5812" w:rsidRDefault="00BB2B9F" w:rsidP="00BB2B9F">
      <w:pPr>
        <w:jc w:val="center"/>
        <w:rPr>
          <w:rFonts w:cs="Times New Roman"/>
        </w:rPr>
      </w:pPr>
      <w:r w:rsidRPr="008E5812">
        <w:rPr>
          <w:rFonts w:cs="Times New Roman"/>
        </w:rPr>
        <w:t>In Partial Fulfillment</w:t>
      </w:r>
    </w:p>
    <w:p w:rsidR="00BB2B9F" w:rsidRPr="008E5812" w:rsidRDefault="00BB2B9F" w:rsidP="00BB2B9F">
      <w:pPr>
        <w:jc w:val="center"/>
        <w:rPr>
          <w:rFonts w:cs="Times New Roman"/>
        </w:rPr>
      </w:pPr>
      <w:proofErr w:type="gramStart"/>
      <w:r w:rsidRPr="008E5812">
        <w:rPr>
          <w:rFonts w:cs="Times New Roman"/>
        </w:rPr>
        <w:t>of</w:t>
      </w:r>
      <w:proofErr w:type="gramEnd"/>
      <w:r w:rsidRPr="008E5812">
        <w:rPr>
          <w:rFonts w:cs="Times New Roman"/>
        </w:rPr>
        <w:t xml:space="preserve"> the Requirements for the Degree</w:t>
      </w:r>
    </w:p>
    <w:p w:rsidR="00BB2B9F" w:rsidRPr="008E5812" w:rsidRDefault="00BB2B9F" w:rsidP="00BB2B9F">
      <w:pPr>
        <w:jc w:val="center"/>
        <w:rPr>
          <w:rFonts w:cs="Times New Roman"/>
        </w:rPr>
      </w:pPr>
      <w:r w:rsidRPr="008E5812">
        <w:rPr>
          <w:rFonts w:cs="Times New Roman"/>
        </w:rPr>
        <w:t>Master of Science</w:t>
      </w:r>
    </w:p>
    <w:p w:rsidR="00BB2B9F" w:rsidRDefault="00BB2B9F" w:rsidP="00BB2B9F">
      <w:pPr>
        <w:jc w:val="center"/>
        <w:rPr>
          <w:rFonts w:cs="Times New Roman"/>
        </w:rPr>
      </w:pPr>
      <w:r w:rsidRPr="008E5812">
        <w:rPr>
          <w:rFonts w:cs="Times New Roman"/>
        </w:rPr>
        <w:t>Computational</w:t>
      </w:r>
      <w:r w:rsidR="009F49C1">
        <w:rPr>
          <w:rFonts w:cs="Times New Roman"/>
        </w:rPr>
        <w:t xml:space="preserve"> Science</w:t>
      </w:r>
    </w:p>
    <w:p w:rsidR="009F49C1" w:rsidRDefault="009F49C1" w:rsidP="009F49C1">
      <w:pPr>
        <w:pBdr>
          <w:bottom w:val="single" w:sz="6" w:space="1" w:color="auto"/>
        </w:pBdr>
        <w:spacing w:line="240" w:lineRule="auto"/>
        <w:ind w:left="2160" w:right="2160"/>
        <w:jc w:val="center"/>
        <w:rPr>
          <w:rFonts w:cs="Times New Roman"/>
        </w:rPr>
      </w:pPr>
    </w:p>
    <w:p w:rsidR="009F49C1" w:rsidRPr="008E5812" w:rsidRDefault="009F49C1" w:rsidP="009F49C1">
      <w:pPr>
        <w:pBdr>
          <w:bottom w:val="single" w:sz="6" w:space="1" w:color="auto"/>
        </w:pBdr>
        <w:ind w:left="2160" w:right="2160"/>
        <w:jc w:val="center"/>
        <w:rPr>
          <w:rFonts w:cs="Times New Roman"/>
        </w:rPr>
      </w:pPr>
    </w:p>
    <w:p w:rsidR="009F49C1" w:rsidRDefault="009F49C1" w:rsidP="009F49C1">
      <w:pPr>
        <w:jc w:val="center"/>
        <w:rPr>
          <w:rFonts w:cs="Times New Roman"/>
        </w:rPr>
      </w:pPr>
    </w:p>
    <w:p w:rsidR="009F49C1" w:rsidRPr="008E5812" w:rsidRDefault="009F49C1" w:rsidP="009F49C1">
      <w:pPr>
        <w:spacing w:line="240" w:lineRule="auto"/>
        <w:jc w:val="center"/>
        <w:rPr>
          <w:rFonts w:cs="Times New Roman"/>
        </w:rPr>
      </w:pPr>
    </w:p>
    <w:p w:rsidR="00BB2B9F" w:rsidRPr="008E5812" w:rsidRDefault="00BB2B9F" w:rsidP="00BB2B9F">
      <w:pPr>
        <w:jc w:val="center"/>
        <w:rPr>
          <w:rFonts w:cs="Times New Roman"/>
        </w:rPr>
      </w:pPr>
      <w:proofErr w:type="gramStart"/>
      <w:r w:rsidRPr="008E5812">
        <w:rPr>
          <w:rFonts w:cs="Times New Roman"/>
        </w:rPr>
        <w:t>by</w:t>
      </w:r>
      <w:proofErr w:type="gramEnd"/>
    </w:p>
    <w:p w:rsidR="00BB2B9F" w:rsidRPr="008E5812" w:rsidRDefault="00BB2B9F" w:rsidP="00BB2B9F">
      <w:pPr>
        <w:jc w:val="center"/>
        <w:rPr>
          <w:rFonts w:cs="Times New Roman"/>
        </w:rPr>
      </w:pPr>
      <w:r w:rsidRPr="008E5812">
        <w:rPr>
          <w:rFonts w:cs="Times New Roman"/>
        </w:rPr>
        <w:t xml:space="preserve">James W. </w:t>
      </w:r>
      <w:proofErr w:type="spellStart"/>
      <w:r w:rsidRPr="008E5812">
        <w:rPr>
          <w:rFonts w:cs="Times New Roman"/>
        </w:rPr>
        <w:t>Tunnell</w:t>
      </w:r>
      <w:proofErr w:type="spellEnd"/>
    </w:p>
    <w:p w:rsidR="008E5812" w:rsidRDefault="00BB2B9F" w:rsidP="008E5812">
      <w:pPr>
        <w:jc w:val="center"/>
        <w:rPr>
          <w:rFonts w:cs="Times New Roman"/>
        </w:rPr>
      </w:pPr>
      <w:r w:rsidRPr="008E5812">
        <w:rPr>
          <w:rFonts w:cs="Times New Roman"/>
        </w:rPr>
        <w:t>June 2015</w:t>
      </w:r>
      <w:r w:rsidR="008E5812">
        <w:rPr>
          <w:rFonts w:cs="Times New Roman"/>
        </w:rPr>
        <w:br w:type="page"/>
      </w:r>
    </w:p>
    <w:p w:rsidR="008E5812" w:rsidRPr="008E5812" w:rsidRDefault="008E5812" w:rsidP="008E5812">
      <w:pPr>
        <w:jc w:val="center"/>
        <w:rPr>
          <w:rFonts w:cs="Times New Roman"/>
          <w:szCs w:val="24"/>
        </w:rPr>
      </w:pPr>
      <w:r w:rsidRPr="008E5812">
        <w:rPr>
          <w:rFonts w:cs="Times New Roman"/>
          <w:color w:val="000000"/>
          <w:szCs w:val="24"/>
        </w:rPr>
        <w:lastRenderedPageBreak/>
        <w:t>CENTRAL WASHINGTON UNIVERSITY</w:t>
      </w:r>
    </w:p>
    <w:p w:rsidR="008E5812" w:rsidRPr="008E5812" w:rsidRDefault="008E5812" w:rsidP="008E5812">
      <w:pPr>
        <w:pStyle w:val="PreformattedText"/>
        <w:spacing w:line="480" w:lineRule="auto"/>
        <w:jc w:val="center"/>
        <w:rPr>
          <w:rFonts w:ascii="Times New Roman" w:hAnsi="Times New Roman" w:cs="Times New Roman"/>
          <w:sz w:val="24"/>
          <w:szCs w:val="24"/>
        </w:rPr>
      </w:pPr>
      <w:r w:rsidRPr="008E5812">
        <w:rPr>
          <w:rFonts w:ascii="Times New Roman" w:hAnsi="Times New Roman" w:cs="Times New Roman"/>
          <w:color w:val="000000"/>
          <w:sz w:val="24"/>
          <w:szCs w:val="24"/>
        </w:rPr>
        <w:t>Graduate Studies</w:t>
      </w:r>
    </w:p>
    <w:p w:rsidR="008E5812" w:rsidRPr="008E5812" w:rsidRDefault="008E5812" w:rsidP="008E5812">
      <w:pPr>
        <w:pStyle w:val="PreformattedText"/>
        <w:spacing w:line="480" w:lineRule="auto"/>
        <w:jc w:val="center"/>
        <w:rPr>
          <w:rFonts w:ascii="Times New Roman" w:hAnsi="Times New Roman" w:cs="Times New Roman"/>
          <w:sz w:val="24"/>
          <w:szCs w:val="24"/>
        </w:rPr>
      </w:pPr>
    </w:p>
    <w:p w:rsidR="008E5812" w:rsidRPr="008E5812" w:rsidRDefault="008E5812" w:rsidP="008E5812">
      <w:pPr>
        <w:pStyle w:val="PreformattedText"/>
        <w:spacing w:line="480" w:lineRule="auto"/>
        <w:rPr>
          <w:rFonts w:ascii="Times New Roman" w:hAnsi="Times New Roman" w:cs="Times New Roman"/>
          <w:sz w:val="24"/>
          <w:szCs w:val="24"/>
        </w:rPr>
      </w:pPr>
      <w:r w:rsidRPr="008E5812">
        <w:rPr>
          <w:rFonts w:ascii="Times New Roman" w:hAnsi="Times New Roman" w:cs="Times New Roman"/>
          <w:color w:val="000000"/>
          <w:sz w:val="24"/>
          <w:szCs w:val="24"/>
        </w:rPr>
        <w:t>We hereby approve the thesis of</w:t>
      </w:r>
    </w:p>
    <w:p w:rsidR="008E5812" w:rsidRPr="008E5812" w:rsidRDefault="008E5812" w:rsidP="008E5812">
      <w:pPr>
        <w:pStyle w:val="PreformattedText"/>
        <w:jc w:val="center"/>
        <w:rPr>
          <w:rFonts w:ascii="Times New Roman" w:hAnsi="Times New Roman" w:cs="Times New Roman"/>
          <w:sz w:val="24"/>
          <w:szCs w:val="24"/>
        </w:rPr>
      </w:pPr>
    </w:p>
    <w:p w:rsidR="008E5812" w:rsidRPr="008E5812" w:rsidRDefault="008E5812" w:rsidP="008E5812">
      <w:pPr>
        <w:pStyle w:val="PreformattedText"/>
        <w:spacing w:line="480" w:lineRule="auto"/>
        <w:jc w:val="center"/>
        <w:rPr>
          <w:rFonts w:ascii="Times New Roman" w:hAnsi="Times New Roman" w:cs="Times New Roman"/>
          <w:sz w:val="24"/>
          <w:szCs w:val="24"/>
        </w:rPr>
      </w:pPr>
      <w:r w:rsidRPr="008E5812">
        <w:rPr>
          <w:rFonts w:ascii="Times New Roman" w:hAnsi="Times New Roman" w:cs="Times New Roman"/>
          <w:color w:val="000000"/>
          <w:sz w:val="24"/>
          <w:szCs w:val="24"/>
        </w:rPr>
        <w:t xml:space="preserve">James W. </w:t>
      </w:r>
      <w:proofErr w:type="spellStart"/>
      <w:r w:rsidRPr="008E5812">
        <w:rPr>
          <w:rFonts w:ascii="Times New Roman" w:hAnsi="Times New Roman" w:cs="Times New Roman"/>
          <w:color w:val="000000"/>
          <w:sz w:val="24"/>
          <w:szCs w:val="24"/>
        </w:rPr>
        <w:t>Tunnell</w:t>
      </w:r>
      <w:proofErr w:type="spellEnd"/>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r w:rsidRPr="008E5812">
        <w:rPr>
          <w:rFonts w:ascii="Times New Roman" w:hAnsi="Times New Roman" w:cs="Times New Roman"/>
          <w:color w:val="000000"/>
          <w:sz w:val="24"/>
          <w:szCs w:val="24"/>
        </w:rPr>
        <w:t>Candidate for the degree of Master of Science</w:t>
      </w: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rPr>
      </w:pPr>
    </w:p>
    <w:p w:rsidR="008E5812" w:rsidRDefault="008E5812" w:rsidP="008E5812">
      <w:pPr>
        <w:pStyle w:val="PreformattedText"/>
        <w:rPr>
          <w:rFonts w:ascii="Times New Roman" w:hAnsi="Times New Roman" w:cs="Times New Roman"/>
          <w:sz w:val="24"/>
          <w:szCs w:val="24"/>
        </w:rPr>
      </w:pPr>
    </w:p>
    <w:p w:rsidR="008E5812" w:rsidRPr="008E5812" w:rsidRDefault="008E5812" w:rsidP="00090AD0">
      <w:pPr>
        <w:pStyle w:val="PreformattedText"/>
        <w:ind w:left="3600"/>
        <w:rPr>
          <w:rFonts w:ascii="Times New Roman" w:hAnsi="Times New Roman" w:cs="Times New Roman"/>
          <w:sz w:val="24"/>
          <w:szCs w:val="24"/>
        </w:rPr>
      </w:pPr>
      <w:r w:rsidRPr="008E5812">
        <w:rPr>
          <w:rFonts w:ascii="Times New Roman" w:hAnsi="Times New Roman" w:cs="Times New Roman"/>
          <w:color w:val="000000"/>
          <w:sz w:val="24"/>
          <w:szCs w:val="24"/>
        </w:rPr>
        <w:t>APPROVED FOR THE GRADUATE FACULTY</w:t>
      </w:r>
    </w:p>
    <w:p w:rsidR="008E5812" w:rsidRPr="008E5812" w:rsidRDefault="008E5812" w:rsidP="008E5812">
      <w:pPr>
        <w:pStyle w:val="PreformattedText"/>
        <w:jc w:val="right"/>
        <w:rPr>
          <w:rFonts w:ascii="Times New Roman" w:hAnsi="Times New Roman" w:cs="Times New Roman"/>
          <w:sz w:val="24"/>
          <w:szCs w:val="24"/>
        </w:rPr>
      </w:pPr>
    </w:p>
    <w:p w:rsidR="008E5812" w:rsidRPr="008E5812" w:rsidRDefault="008E5812" w:rsidP="008E5812">
      <w:pPr>
        <w:pStyle w:val="PreformattedText"/>
        <w:jc w:val="right"/>
        <w:rPr>
          <w:rFonts w:ascii="Times New Roman" w:hAnsi="Times New Roman" w:cs="Times New Roman"/>
          <w:sz w:val="24"/>
          <w:szCs w:val="24"/>
        </w:rPr>
      </w:pPr>
    </w:p>
    <w:p w:rsidR="008E5812" w:rsidRPr="008E5812" w:rsidRDefault="008E5812" w:rsidP="008E5812">
      <w:pPr>
        <w:pStyle w:val="PreformattedText"/>
        <w:jc w:val="right"/>
        <w:rPr>
          <w:rFonts w:ascii="Times New Roman" w:hAnsi="Times New Roman" w:cs="Times New Roman"/>
          <w:sz w:val="24"/>
          <w:szCs w:val="24"/>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r w:rsidR="00090AD0">
        <w:rPr>
          <w:rFonts w:ascii="Times New Roman" w:hAnsi="Times New Roman" w:cs="Times New Roman"/>
          <w:color w:val="000000"/>
          <w:sz w:val="24"/>
          <w:szCs w:val="24"/>
          <w:u w:val="single"/>
        </w:rPr>
        <w:tab/>
      </w:r>
    </w:p>
    <w:p w:rsidR="008E5812" w:rsidRPr="008E5812" w:rsidRDefault="00090AD0" w:rsidP="008E5812">
      <w:pPr>
        <w:pStyle w:val="Preformatted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E5812" w:rsidRPr="008E5812">
        <w:rPr>
          <w:rFonts w:ascii="Times New Roman" w:hAnsi="Times New Roman" w:cs="Times New Roman"/>
          <w:sz w:val="24"/>
          <w:szCs w:val="24"/>
        </w:rPr>
        <w:t xml:space="preserve">Dr. John K. </w:t>
      </w:r>
      <w:proofErr w:type="spellStart"/>
      <w:r w:rsidR="008E5812" w:rsidRPr="008E5812">
        <w:rPr>
          <w:rFonts w:ascii="Times New Roman" w:hAnsi="Times New Roman" w:cs="Times New Roman"/>
          <w:sz w:val="24"/>
          <w:szCs w:val="24"/>
        </w:rPr>
        <w:t>Anvik</w:t>
      </w:r>
      <w:proofErr w:type="spellEnd"/>
      <w:r w:rsidR="008E5812" w:rsidRPr="008E5812">
        <w:rPr>
          <w:rFonts w:ascii="Times New Roman" w:hAnsi="Times New Roman" w:cs="Times New Roman"/>
          <w:sz w:val="24"/>
          <w:szCs w:val="24"/>
        </w:rPr>
        <w:t>, Committee Chair</w:t>
      </w: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p>
    <w:p w:rsidR="008E5812" w:rsidRPr="008E5812" w:rsidRDefault="008E5812" w:rsidP="008E5812">
      <w:pPr>
        <w:pStyle w:val="Preformatted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E5812">
        <w:rPr>
          <w:rFonts w:ascii="Times New Roman" w:hAnsi="Times New Roman" w:cs="Times New Roman"/>
          <w:sz w:val="24"/>
          <w:szCs w:val="24"/>
        </w:rPr>
        <w:t xml:space="preserve">Dr. Yvonne </w:t>
      </w:r>
      <w:proofErr w:type="spellStart"/>
      <w:r w:rsidRPr="008E5812">
        <w:rPr>
          <w:rFonts w:ascii="Times New Roman" w:hAnsi="Times New Roman" w:cs="Times New Roman"/>
          <w:sz w:val="24"/>
          <w:szCs w:val="24"/>
        </w:rPr>
        <w:t>Chueh</w:t>
      </w:r>
      <w:proofErr w:type="spellEnd"/>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p>
    <w:p w:rsidR="008E5812" w:rsidRPr="008E5812" w:rsidRDefault="008E5812" w:rsidP="008E5812">
      <w:pPr>
        <w:pStyle w:val="PreformattedText"/>
        <w:rPr>
          <w:rFonts w:ascii="Times New Roman" w:hAnsi="Times New Roman" w:cs="Times New Roman"/>
          <w:sz w:val="24"/>
          <w:szCs w:val="24"/>
        </w:rPr>
      </w:pP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r>
      <w:r w:rsidRPr="008E5812">
        <w:rPr>
          <w:rFonts w:ascii="Times New Roman" w:hAnsi="Times New Roman" w:cs="Times New Roman"/>
          <w:sz w:val="24"/>
          <w:szCs w:val="24"/>
        </w:rPr>
        <w:tab/>
        <w:t>Dr. Kathryn Temple</w:t>
      </w: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p>
    <w:p w:rsidR="008E5812" w:rsidRPr="008E5812" w:rsidRDefault="008E5812" w:rsidP="008E5812">
      <w:pPr>
        <w:pStyle w:val="PreformattedText"/>
        <w:rPr>
          <w:rFonts w:ascii="Times New Roman" w:hAnsi="Times New Roman" w:cs="Times New Roman"/>
          <w:sz w:val="24"/>
          <w:szCs w:val="24"/>
          <w:u w:val="single"/>
        </w:rPr>
      </w:pP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u w:val="single"/>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r>
        <w:rPr>
          <w:rFonts w:ascii="Times New Roman" w:hAnsi="Times New Roman" w:cs="Times New Roman"/>
          <w:color w:val="000000"/>
          <w:sz w:val="24"/>
          <w:szCs w:val="24"/>
          <w:u w:val="single"/>
        </w:rPr>
        <w:tab/>
      </w:r>
    </w:p>
    <w:p w:rsidR="008E5812" w:rsidRPr="008E5812" w:rsidRDefault="008E5812" w:rsidP="008E5812">
      <w:pPr>
        <w:pStyle w:val="PreformattedText"/>
        <w:spacing w:line="480" w:lineRule="auto"/>
        <w:rPr>
          <w:rFonts w:ascii="Times New Roman" w:hAnsi="Times New Roman" w:cs="Times New Roman"/>
          <w:sz w:val="24"/>
          <w:szCs w:val="24"/>
        </w:rPr>
      </w:pP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r>
      <w:r w:rsidRPr="008E5812">
        <w:rPr>
          <w:rFonts w:ascii="Times New Roman" w:hAnsi="Times New Roman" w:cs="Times New Roman"/>
          <w:color w:val="000000"/>
          <w:sz w:val="24"/>
          <w:szCs w:val="24"/>
        </w:rPr>
        <w:tab/>
        <w:t>Dean of Graduate Studies</w:t>
      </w:r>
    </w:p>
    <w:p w:rsidR="008E5812" w:rsidRDefault="008E5812" w:rsidP="00BB2B9F">
      <w:pPr>
        <w:jc w:val="center"/>
        <w:rPr>
          <w:rFonts w:cs="Times New Roman"/>
        </w:rPr>
      </w:pPr>
      <w:r>
        <w:rPr>
          <w:rFonts w:cs="Times New Roman"/>
        </w:rPr>
        <w:br w:type="page"/>
      </w:r>
    </w:p>
    <w:p w:rsidR="00BB2B9F" w:rsidRDefault="00663FE3" w:rsidP="00BB2B9F">
      <w:pPr>
        <w:jc w:val="center"/>
        <w:rPr>
          <w:rFonts w:cs="Times New Roman"/>
        </w:rPr>
      </w:pPr>
      <w:r w:rsidRPr="008E5812">
        <w:rPr>
          <w:rFonts w:cs="Times New Roman"/>
        </w:rPr>
        <w:lastRenderedPageBreak/>
        <w:t>ABSTRACT</w:t>
      </w:r>
    </w:p>
    <w:p w:rsidR="006C2DBD" w:rsidRPr="008E5812" w:rsidRDefault="006C2DBD" w:rsidP="00BB2B9F">
      <w:pPr>
        <w:jc w:val="center"/>
        <w:rPr>
          <w:rFonts w:cs="Times New Roman"/>
        </w:rPr>
      </w:pPr>
    </w:p>
    <w:p w:rsidR="006C2DBD" w:rsidRPr="008E5812" w:rsidRDefault="006C2DBD" w:rsidP="006C2DBD">
      <w:pPr>
        <w:pStyle w:val="Title"/>
        <w:rPr>
          <w:rFonts w:cs="Times New Roman"/>
        </w:rPr>
      </w:pPr>
      <w:r w:rsidRPr="008E5812">
        <w:rPr>
          <w:rFonts w:cs="Times New Roman"/>
        </w:rPr>
        <w:t>Using Time Series Models for Defect Prediction</w:t>
      </w:r>
    </w:p>
    <w:p w:rsidR="006C2DBD" w:rsidRPr="006C2DBD" w:rsidRDefault="006C2DBD" w:rsidP="006C2DBD">
      <w:pPr>
        <w:pStyle w:val="Title"/>
        <w:rPr>
          <w:rFonts w:cs="Times New Roman"/>
        </w:rPr>
      </w:pPr>
      <w:r w:rsidRPr="008E5812">
        <w:rPr>
          <w:rFonts w:cs="Times New Roman"/>
        </w:rPr>
        <w:t>in Software Release Planning</w:t>
      </w:r>
    </w:p>
    <w:p w:rsidR="006C2DBD" w:rsidRPr="008E5812" w:rsidRDefault="006C2DBD" w:rsidP="006C2DBD">
      <w:pPr>
        <w:jc w:val="center"/>
        <w:rPr>
          <w:rFonts w:cs="Times New Roman"/>
        </w:rPr>
      </w:pPr>
      <w:proofErr w:type="gramStart"/>
      <w:r w:rsidRPr="008E5812">
        <w:rPr>
          <w:rFonts w:cs="Times New Roman"/>
        </w:rPr>
        <w:t>by</w:t>
      </w:r>
      <w:proofErr w:type="gramEnd"/>
    </w:p>
    <w:p w:rsidR="006C2DBD" w:rsidRPr="008E5812" w:rsidRDefault="006C2DBD" w:rsidP="006C2DBD">
      <w:pPr>
        <w:jc w:val="center"/>
        <w:rPr>
          <w:rFonts w:cs="Times New Roman"/>
        </w:rPr>
      </w:pPr>
      <w:r w:rsidRPr="008E5812">
        <w:rPr>
          <w:rFonts w:cs="Times New Roman"/>
        </w:rPr>
        <w:t xml:space="preserve">James W. </w:t>
      </w:r>
      <w:proofErr w:type="spellStart"/>
      <w:r w:rsidRPr="008E5812">
        <w:rPr>
          <w:rFonts w:cs="Times New Roman"/>
        </w:rPr>
        <w:t>Tunnell</w:t>
      </w:r>
      <w:proofErr w:type="spellEnd"/>
    </w:p>
    <w:p w:rsidR="006C2DBD" w:rsidRDefault="006C2DBD" w:rsidP="006C2DBD">
      <w:pPr>
        <w:jc w:val="center"/>
        <w:rPr>
          <w:rFonts w:cs="Times New Roman"/>
        </w:rPr>
      </w:pPr>
      <w:r>
        <w:rPr>
          <w:rFonts w:cs="Times New Roman"/>
        </w:rPr>
        <w:t>June 2015</w:t>
      </w:r>
    </w:p>
    <w:p w:rsidR="006C2DBD" w:rsidRDefault="006C2DBD" w:rsidP="006C2DBD">
      <w:pPr>
        <w:rPr>
          <w:rFonts w:ascii="Liberation Serif" w:hAnsi="Liberation Serif"/>
          <w:color w:val="000000"/>
          <w:szCs w:val="24"/>
        </w:rPr>
      </w:pPr>
    </w:p>
    <w:p w:rsidR="006C2DBD" w:rsidRDefault="006C2DBD" w:rsidP="006C2DBD">
      <w:pPr>
        <w:rPr>
          <w:rFonts w:ascii="Liberation Serif" w:hAnsi="Liberation Serif"/>
          <w:color w:val="000000"/>
          <w:szCs w:val="24"/>
        </w:rPr>
      </w:pPr>
      <w:r>
        <w:rPr>
          <w:rFonts w:ascii="Liberation Serif" w:hAnsi="Liberation Serif"/>
          <w:color w:val="000000"/>
          <w:szCs w:val="24"/>
        </w:rPr>
        <w:tab/>
        <w:t xml:space="preserve">To produce a high-quality software release, sufficient time should be allowed for testing and fixing defects. Otherwise, there is a risk of slip in the development schedule and/or software quality. A time series model is used to predict the number of bugs created during development. The model depends on the previous numbers of bugs created. The model also depends, in an exogenous manner, on the previous numbers of new features resolved and improvements resolved. This model structure would allow hypothetical release plans to be compared by assessing their predicted impact on testing and defect-fixing time. The VARX time series model was selected as a reasonable approach. </w:t>
      </w:r>
      <w:r w:rsidR="00AF717F">
        <w:rPr>
          <w:rFonts w:ascii="Liberation Serif" w:hAnsi="Liberation Serif"/>
          <w:color w:val="000000"/>
          <w:szCs w:val="24"/>
        </w:rPr>
        <w:t>The accuracy of the model varies for different sampling periods, window sizes, and degree of differencing.</w:t>
      </w:r>
      <w:bookmarkStart w:id="0" w:name="_GoBack"/>
      <w:bookmarkEnd w:id="0"/>
    </w:p>
    <w:p w:rsidR="00D97861" w:rsidRDefault="00D97861" w:rsidP="006C2DBD">
      <w:pPr>
        <w:rPr>
          <w:rFonts w:ascii="Liberation Serif" w:hAnsi="Liberation Serif"/>
          <w:color w:val="000000"/>
          <w:szCs w:val="24"/>
        </w:rPr>
      </w:pPr>
    </w:p>
    <w:p w:rsidR="00D97861" w:rsidRDefault="00D97861" w:rsidP="006C2DBD">
      <w:pPr>
        <w:rPr>
          <w:rFonts w:ascii="Liberation Serif" w:hAnsi="Liberation Serif"/>
          <w:color w:val="000000"/>
          <w:szCs w:val="24"/>
        </w:rPr>
      </w:pPr>
    </w:p>
    <w:p w:rsidR="00D97861" w:rsidRDefault="00D97861" w:rsidP="006C2DBD">
      <w:pPr>
        <w:rPr>
          <w:rFonts w:ascii="Liberation Serif" w:hAnsi="Liberation Serif"/>
          <w:color w:val="000000"/>
          <w:szCs w:val="24"/>
        </w:rPr>
      </w:pPr>
    </w:p>
    <w:p w:rsidR="00D97861" w:rsidRDefault="00D97861" w:rsidP="006C2DBD">
      <w:pPr>
        <w:rPr>
          <w:rFonts w:ascii="Liberation Serif" w:hAnsi="Liberation Serif"/>
          <w:color w:val="000000"/>
          <w:szCs w:val="24"/>
        </w:rPr>
      </w:pPr>
    </w:p>
    <w:p w:rsidR="00D97861" w:rsidRDefault="00D97861" w:rsidP="00090AD0">
      <w:pPr>
        <w:jc w:val="center"/>
        <w:rPr>
          <w:rFonts w:ascii="Liberation Serif" w:hAnsi="Liberation Serif"/>
          <w:color w:val="000000"/>
          <w:szCs w:val="24"/>
        </w:rPr>
      </w:pPr>
      <w:r>
        <w:rPr>
          <w:rFonts w:ascii="Liberation Serif" w:hAnsi="Liberation Serif"/>
          <w:color w:val="000000"/>
          <w:szCs w:val="24"/>
        </w:rPr>
        <w:br w:type="page"/>
      </w:r>
      <w:r>
        <w:rPr>
          <w:rFonts w:ascii="Liberation Serif" w:hAnsi="Liberation Serif"/>
          <w:color w:val="000000"/>
          <w:szCs w:val="24"/>
        </w:rPr>
        <w:lastRenderedPageBreak/>
        <w:t>ACKNOWLEDGEMENTS</w:t>
      </w:r>
    </w:p>
    <w:p w:rsidR="00090AD0" w:rsidRDefault="00D97861" w:rsidP="00090AD0">
      <w:pPr>
        <w:ind w:firstLine="720"/>
      </w:pPr>
      <w:r w:rsidRPr="00D97861">
        <w:t xml:space="preserve">The author is grateful to Dr. John </w:t>
      </w:r>
      <w:proofErr w:type="spellStart"/>
      <w:r w:rsidRPr="00D97861">
        <w:t>Anvik</w:t>
      </w:r>
      <w:proofErr w:type="spellEnd"/>
      <w:r w:rsidRPr="00D97861">
        <w:t xml:space="preserve">, for his advice and patience, to Dr. Yvonne </w:t>
      </w:r>
      <w:proofErr w:type="spellStart"/>
      <w:r w:rsidRPr="00D97861">
        <w:t>Chueh</w:t>
      </w:r>
      <w:proofErr w:type="spellEnd"/>
      <w:r w:rsidRPr="00D97861">
        <w:t xml:space="preserve"> for her help with exploratory data analysis, and to Dr. </w:t>
      </w:r>
      <w:r>
        <w:t xml:space="preserve">Kathryn Temple for her guidance </w:t>
      </w:r>
      <w:r w:rsidRPr="00D97861">
        <w:t>with time series modeling.</w:t>
      </w:r>
      <w:r w:rsidR="00090AD0">
        <w:br w:type="page"/>
      </w:r>
    </w:p>
    <w:p w:rsidR="00090AD0" w:rsidRPr="00D1466D" w:rsidRDefault="00090AD0" w:rsidP="00090AD0">
      <w:pPr>
        <w:ind w:firstLine="720"/>
        <w:rPr>
          <w:rFonts w:cs="Times New Roman"/>
          <w:szCs w:val="24"/>
        </w:rPr>
      </w:pPr>
      <w:r w:rsidRPr="00D1466D">
        <w:rPr>
          <w:rFonts w:cs="Times New Roman"/>
          <w:szCs w:val="24"/>
        </w:rPr>
        <w:lastRenderedPageBreak/>
        <w:t>TABLE OF CONTENTS</w:t>
      </w:r>
    </w:p>
    <w:p w:rsidR="00090AD0" w:rsidRPr="00D1466D" w:rsidRDefault="00090AD0" w:rsidP="00090AD0">
      <w:pPr>
        <w:rPr>
          <w:rFonts w:cs="Times New Roman"/>
          <w:szCs w:val="24"/>
        </w:rPr>
      </w:pPr>
      <w:r w:rsidRPr="00D1466D">
        <w:rPr>
          <w:rFonts w:cs="Times New Roman"/>
          <w:szCs w:val="24"/>
        </w:rPr>
        <w:t>Chapter</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I</w:t>
      </w:r>
      <w:r w:rsidRPr="00D1466D">
        <w:rPr>
          <w:rFonts w:cs="Times New Roman"/>
          <w:szCs w:val="24"/>
        </w:rPr>
        <w:tab/>
        <w:t>INTRODUCTION</w:t>
      </w:r>
      <w:r w:rsidRPr="00D1466D">
        <w:rPr>
          <w:rFonts w:cs="Times New Roman"/>
          <w:szCs w:val="24"/>
        </w:rPr>
        <w:tab/>
        <w:t>1</w:t>
      </w:r>
    </w:p>
    <w:p w:rsidR="00090AD0" w:rsidRPr="00D1466D" w:rsidRDefault="00090AD0" w:rsidP="00090AD0">
      <w:pPr>
        <w:tabs>
          <w:tab w:val="right" w:pos="540"/>
          <w:tab w:val="left" w:pos="1083"/>
          <w:tab w:val="right" w:leader="dot" w:pos="8370"/>
        </w:tabs>
        <w:spacing w:line="240" w:lineRule="auto"/>
        <w:ind w:left="115"/>
        <w:rPr>
          <w:rFonts w:cs="Times New Roman"/>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3</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4</w:t>
      </w: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6</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II</w:t>
      </w:r>
      <w:r w:rsidRPr="00D1466D">
        <w:rPr>
          <w:rFonts w:cs="Times New Roman"/>
          <w:szCs w:val="24"/>
        </w:rPr>
        <w:tab/>
        <w:t>LITERATURE REVIEW</w:t>
      </w:r>
      <w:r w:rsidRPr="00D1466D">
        <w:rPr>
          <w:rFonts w:cs="Times New Roman"/>
          <w:szCs w:val="24"/>
        </w:rPr>
        <w:tab/>
        <w:t>7</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7</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15</w:t>
      </w: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28</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III</w:t>
      </w:r>
      <w:r w:rsidRPr="00D1466D">
        <w:rPr>
          <w:rFonts w:cs="Times New Roman"/>
          <w:szCs w:val="24"/>
        </w:rPr>
        <w:tab/>
        <w:t>METHODS</w:t>
      </w:r>
      <w:r w:rsidRPr="00D1466D">
        <w:rPr>
          <w:rFonts w:cs="Times New Roman"/>
          <w:szCs w:val="24"/>
        </w:rPr>
        <w:tab/>
        <w:t>30</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30</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46</w:t>
      </w: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55</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IV</w:t>
      </w:r>
      <w:r w:rsidRPr="00D1466D">
        <w:rPr>
          <w:rFonts w:cs="Times New Roman"/>
          <w:szCs w:val="24"/>
        </w:rPr>
        <w:tab/>
        <w:t>RESULTS</w:t>
      </w:r>
      <w:r w:rsidRPr="00D1466D">
        <w:rPr>
          <w:rFonts w:cs="Times New Roman"/>
          <w:szCs w:val="24"/>
        </w:rPr>
        <w:tab/>
        <w:t>60</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60</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67</w:t>
      </w: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75</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V</w:t>
      </w:r>
      <w:r w:rsidRPr="00D1466D">
        <w:rPr>
          <w:rFonts w:cs="Times New Roman"/>
          <w:szCs w:val="24"/>
        </w:rPr>
        <w:tab/>
        <w:t>DISCUSSION</w:t>
      </w:r>
      <w:r w:rsidRPr="00D1466D">
        <w:rPr>
          <w:rFonts w:cs="Times New Roman"/>
          <w:szCs w:val="24"/>
        </w:rPr>
        <w:tab/>
        <w:t>78</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78</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81</w:t>
      </w: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First-Order Subheading</w:t>
      </w:r>
      <w:r w:rsidRPr="00D1466D">
        <w:rPr>
          <w:rFonts w:cs="Times New Roman"/>
          <w:szCs w:val="24"/>
        </w:rPr>
        <w:tab/>
        <w:t>85</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t>REFERENCES</w:t>
      </w:r>
      <w:r w:rsidRPr="00D1466D">
        <w:rPr>
          <w:rFonts w:cs="Times New Roman"/>
          <w:szCs w:val="24"/>
        </w:rPr>
        <w:tab/>
        <w:t>91</w:t>
      </w:r>
    </w:p>
    <w:p w:rsidR="00090AD0" w:rsidRPr="00D1466D" w:rsidRDefault="00090AD0" w:rsidP="00090AD0">
      <w:pPr>
        <w:tabs>
          <w:tab w:val="right" w:pos="399"/>
          <w:tab w:val="left" w:pos="1083"/>
          <w:tab w:val="left" w:pos="1425"/>
          <w:tab w:val="right" w:leader="dot" w:pos="8370"/>
        </w:tabs>
        <w:spacing w:line="240" w:lineRule="auto"/>
        <w:rPr>
          <w:rFonts w:cs="Times New Roman"/>
          <w:szCs w:val="24"/>
        </w:rPr>
      </w:pPr>
    </w:p>
    <w:p w:rsidR="00090AD0"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t>APPENDIXES</w:t>
      </w:r>
      <w:r w:rsidRPr="00D1466D">
        <w:rPr>
          <w:rFonts w:cs="Times New Roman"/>
          <w:szCs w:val="24"/>
        </w:rPr>
        <w:tab/>
        <w:t>100</w:t>
      </w:r>
    </w:p>
    <w:p w:rsidR="00090AD0" w:rsidRPr="00D1466D" w:rsidRDefault="00090AD0" w:rsidP="00090AD0">
      <w:pPr>
        <w:tabs>
          <w:tab w:val="right" w:pos="399"/>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Appendix A—Title</w:t>
      </w:r>
      <w:r w:rsidRPr="00D1466D">
        <w:rPr>
          <w:rFonts w:cs="Times New Roman"/>
          <w:szCs w:val="24"/>
        </w:rPr>
        <w:tab/>
        <w:t>100</w:t>
      </w:r>
    </w:p>
    <w:p w:rsidR="00090AD0" w:rsidRPr="00D1466D" w:rsidRDefault="00090AD0" w:rsidP="00090AD0">
      <w:pPr>
        <w:tabs>
          <w:tab w:val="right" w:pos="399"/>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r w:rsidRPr="00D1466D">
        <w:rPr>
          <w:rFonts w:cs="Times New Roman"/>
          <w:szCs w:val="24"/>
        </w:rPr>
        <w:tab/>
        <w:t>Appendix B—Title</w:t>
      </w:r>
      <w:r w:rsidRPr="00D1466D">
        <w:rPr>
          <w:rFonts w:cs="Times New Roman"/>
          <w:szCs w:val="24"/>
        </w:rPr>
        <w:tab/>
        <w:t>101</w:t>
      </w:r>
    </w:p>
    <w:p w:rsidR="00090AD0" w:rsidRDefault="00090AD0" w:rsidP="00090AD0">
      <w:pPr>
        <w:jc w:val="center"/>
        <w:rPr>
          <w:rFonts w:cs="Times New Roman"/>
          <w:szCs w:val="24"/>
        </w:rPr>
      </w:pPr>
      <w:r>
        <w:rPr>
          <w:rFonts w:cs="Times New Roman"/>
          <w:szCs w:val="24"/>
        </w:rPr>
        <w:br w:type="page"/>
      </w:r>
    </w:p>
    <w:p w:rsidR="00090AD0" w:rsidRPr="00D1466D" w:rsidRDefault="00090AD0" w:rsidP="00090AD0">
      <w:pPr>
        <w:spacing w:line="240" w:lineRule="auto"/>
        <w:jc w:val="center"/>
        <w:rPr>
          <w:rFonts w:cs="Times New Roman"/>
          <w:szCs w:val="24"/>
        </w:rPr>
      </w:pPr>
      <w:r w:rsidRPr="00D1466D">
        <w:rPr>
          <w:rFonts w:cs="Times New Roman"/>
          <w:szCs w:val="24"/>
        </w:rPr>
        <w:lastRenderedPageBreak/>
        <w:t>LIST OF TABLES</w:t>
      </w:r>
    </w:p>
    <w:p w:rsidR="00090AD0" w:rsidRDefault="00090AD0" w:rsidP="00090AD0">
      <w:pPr>
        <w:spacing w:line="240" w:lineRule="auto"/>
        <w:ind w:left="58"/>
        <w:rPr>
          <w:rFonts w:cs="Times New Roman"/>
          <w:szCs w:val="24"/>
        </w:rPr>
      </w:pPr>
      <w:r w:rsidRPr="00D1466D">
        <w:rPr>
          <w:rFonts w:cs="Times New Roman"/>
          <w:szCs w:val="24"/>
        </w:rPr>
        <w:t xml:space="preserve">  Table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rsidR="00090AD0" w:rsidRPr="00D1466D" w:rsidRDefault="00090AD0" w:rsidP="00090AD0">
      <w:pPr>
        <w:spacing w:line="240" w:lineRule="auto"/>
        <w:ind w:left="58"/>
        <w:rPr>
          <w:rFonts w:cs="Times New Roman"/>
          <w:szCs w:val="24"/>
        </w:rPr>
      </w:pPr>
    </w:p>
    <w:p w:rsidR="00090AD0" w:rsidRPr="00D1466D"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1</w:t>
      </w:r>
      <w:r w:rsidRPr="00D1466D">
        <w:rPr>
          <w:rFonts w:cs="Times New Roman"/>
          <w:szCs w:val="24"/>
        </w:rPr>
        <w:tab/>
        <w:t>Title of table—tables may be titled using sentence style or headline</w:t>
      </w:r>
    </w:p>
    <w:p w:rsidR="00090AD0" w:rsidRDefault="00090AD0" w:rsidP="00090AD0">
      <w:pPr>
        <w:tabs>
          <w:tab w:val="right" w:pos="456"/>
          <w:tab w:val="left" w:pos="1083"/>
          <w:tab w:val="right" w:leader="dot" w:pos="8370"/>
        </w:tabs>
        <w:spacing w:line="240" w:lineRule="auto"/>
        <w:ind w:left="115"/>
        <w:rPr>
          <w:rFonts w:cs="Times New Roman"/>
          <w:szCs w:val="24"/>
        </w:rPr>
      </w:pPr>
      <w:r w:rsidRPr="00D1466D">
        <w:rPr>
          <w:rFonts w:cs="Times New Roman"/>
          <w:szCs w:val="24"/>
        </w:rPr>
        <w:tab/>
      </w:r>
      <w:r w:rsidRPr="00D1466D">
        <w:rPr>
          <w:rFonts w:cs="Times New Roman"/>
          <w:szCs w:val="24"/>
        </w:rPr>
        <w:tab/>
      </w:r>
      <w:proofErr w:type="gramStart"/>
      <w:r w:rsidRPr="00D1466D">
        <w:rPr>
          <w:rFonts w:cs="Times New Roman"/>
          <w:szCs w:val="24"/>
        </w:rPr>
        <w:t>style</w:t>
      </w:r>
      <w:proofErr w:type="gramEnd"/>
      <w:r w:rsidRPr="00D1466D">
        <w:rPr>
          <w:rFonts w:cs="Times New Roman"/>
          <w:szCs w:val="24"/>
        </w:rPr>
        <w:t xml:space="preserve"> capitalization, depending on the rules of your style guide</w:t>
      </w:r>
      <w:r w:rsidRPr="00D1466D">
        <w:rPr>
          <w:rFonts w:cs="Times New Roman"/>
          <w:szCs w:val="24"/>
        </w:rPr>
        <w:tab/>
        <w:t>60</w:t>
      </w:r>
    </w:p>
    <w:p w:rsidR="00090AD0" w:rsidRPr="00D1466D" w:rsidRDefault="00090AD0" w:rsidP="00090AD0">
      <w:pPr>
        <w:tabs>
          <w:tab w:val="right" w:pos="456"/>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2</w:t>
      </w:r>
      <w:r w:rsidRPr="00D1466D">
        <w:rPr>
          <w:rFonts w:cs="Times New Roman"/>
          <w:szCs w:val="24"/>
        </w:rPr>
        <w:tab/>
        <w:t>Title of table</w:t>
      </w:r>
      <w:r w:rsidRPr="00D1466D">
        <w:rPr>
          <w:rFonts w:cs="Times New Roman"/>
          <w:szCs w:val="24"/>
        </w:rPr>
        <w:tab/>
        <w:t>61</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3</w:t>
      </w:r>
      <w:r w:rsidRPr="00D1466D">
        <w:rPr>
          <w:rFonts w:cs="Times New Roman"/>
          <w:szCs w:val="24"/>
        </w:rPr>
        <w:tab/>
        <w:t>Title of table</w:t>
      </w:r>
      <w:r w:rsidRPr="00D1466D">
        <w:rPr>
          <w:rFonts w:cs="Times New Roman"/>
          <w:szCs w:val="24"/>
        </w:rPr>
        <w:tab/>
        <w:t>63</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4</w:t>
      </w:r>
      <w:r w:rsidRPr="00D1466D">
        <w:rPr>
          <w:rFonts w:cs="Times New Roman"/>
          <w:szCs w:val="24"/>
        </w:rPr>
        <w:tab/>
        <w:t>Title of table</w:t>
      </w:r>
      <w:r w:rsidRPr="00D1466D">
        <w:rPr>
          <w:rFonts w:cs="Times New Roman"/>
          <w:szCs w:val="24"/>
        </w:rPr>
        <w:tab/>
        <w:t>64</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5</w:t>
      </w:r>
      <w:r w:rsidRPr="00D1466D">
        <w:rPr>
          <w:rFonts w:cs="Times New Roman"/>
          <w:szCs w:val="24"/>
        </w:rPr>
        <w:tab/>
        <w:t>Title of table</w:t>
      </w:r>
      <w:r w:rsidRPr="00D1466D">
        <w:rPr>
          <w:rFonts w:cs="Times New Roman"/>
          <w:szCs w:val="24"/>
        </w:rPr>
        <w:tab/>
        <w:t>67</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6</w:t>
      </w:r>
      <w:r w:rsidRPr="00D1466D">
        <w:rPr>
          <w:rFonts w:cs="Times New Roman"/>
          <w:szCs w:val="24"/>
        </w:rPr>
        <w:tab/>
        <w:t>Title of table</w:t>
      </w:r>
      <w:r w:rsidRPr="00D1466D">
        <w:rPr>
          <w:rFonts w:cs="Times New Roman"/>
          <w:szCs w:val="24"/>
        </w:rPr>
        <w:tab/>
        <w:t>69</w:t>
      </w:r>
    </w:p>
    <w:p w:rsidR="00090AD0" w:rsidRPr="00D1466D" w:rsidRDefault="00090AD0" w:rsidP="00090AD0">
      <w:pPr>
        <w:tabs>
          <w:tab w:val="right" w:pos="540"/>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7</w:t>
      </w:r>
      <w:r w:rsidRPr="00D1466D">
        <w:rPr>
          <w:rFonts w:cs="Times New Roman"/>
          <w:szCs w:val="24"/>
        </w:rPr>
        <w:tab/>
        <w:t>Title of table</w:t>
      </w:r>
      <w:r w:rsidRPr="00D1466D">
        <w:rPr>
          <w:rFonts w:cs="Times New Roman"/>
          <w:szCs w:val="24"/>
        </w:rPr>
        <w:tab/>
        <w:t>70</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8</w:t>
      </w:r>
      <w:r w:rsidRPr="00D1466D">
        <w:rPr>
          <w:rFonts w:cs="Times New Roman"/>
          <w:szCs w:val="24"/>
        </w:rPr>
        <w:tab/>
        <w:t>Title of table</w:t>
      </w:r>
      <w:r w:rsidRPr="00D1466D">
        <w:rPr>
          <w:rFonts w:cs="Times New Roman"/>
          <w:szCs w:val="24"/>
        </w:rPr>
        <w:tab/>
        <w:t>72</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9</w:t>
      </w:r>
      <w:r w:rsidRPr="00D1466D">
        <w:rPr>
          <w:rFonts w:cs="Times New Roman"/>
          <w:szCs w:val="24"/>
        </w:rPr>
        <w:tab/>
        <w:t>Title of table</w:t>
      </w:r>
      <w:r w:rsidRPr="00D1466D">
        <w:rPr>
          <w:rFonts w:cs="Times New Roman"/>
          <w:szCs w:val="24"/>
        </w:rPr>
        <w:tab/>
        <w:t>72</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10</w:t>
      </w:r>
      <w:r w:rsidRPr="00D1466D">
        <w:rPr>
          <w:rFonts w:cs="Times New Roman"/>
          <w:szCs w:val="24"/>
        </w:rPr>
        <w:tab/>
        <w:t>Title of table—some titles may wrap to more than one line, so use</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proofErr w:type="gramStart"/>
      <w:r w:rsidRPr="00D1466D">
        <w:rPr>
          <w:rFonts w:cs="Times New Roman"/>
          <w:szCs w:val="24"/>
        </w:rPr>
        <w:t>this</w:t>
      </w:r>
      <w:proofErr w:type="gramEnd"/>
      <w:r w:rsidRPr="00D1466D">
        <w:rPr>
          <w:rFonts w:cs="Times New Roman"/>
          <w:szCs w:val="24"/>
        </w:rPr>
        <w:t xml:space="preserve"> one as a model—multiple-line titles should be formatted in </w:t>
      </w: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proofErr w:type="gramStart"/>
      <w:r w:rsidRPr="00D1466D">
        <w:rPr>
          <w:rFonts w:cs="Times New Roman"/>
          <w:szCs w:val="24"/>
        </w:rPr>
        <w:t>inverted</w:t>
      </w:r>
      <w:proofErr w:type="gramEnd"/>
      <w:r w:rsidRPr="00D1466D">
        <w:rPr>
          <w:rFonts w:cs="Times New Roman"/>
          <w:szCs w:val="24"/>
        </w:rPr>
        <w:t xml:space="preserve"> pyramid style (descending lines get shorter)</w:t>
      </w:r>
      <w:r w:rsidRPr="00D1466D">
        <w:rPr>
          <w:rFonts w:cs="Times New Roman"/>
          <w:szCs w:val="24"/>
        </w:rPr>
        <w:tab/>
        <w:t>73</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11</w:t>
      </w:r>
      <w:r w:rsidRPr="00D1466D">
        <w:rPr>
          <w:rFonts w:cs="Times New Roman"/>
          <w:szCs w:val="24"/>
        </w:rPr>
        <w:tab/>
        <w:t>Title of table</w:t>
      </w:r>
      <w:r w:rsidRPr="00D1466D">
        <w:rPr>
          <w:rFonts w:cs="Times New Roman"/>
          <w:szCs w:val="24"/>
        </w:rPr>
        <w:tab/>
        <w:t>74</w:t>
      </w:r>
    </w:p>
    <w:p w:rsidR="00090AD0" w:rsidRPr="00D1466D" w:rsidRDefault="00090AD0" w:rsidP="00090AD0">
      <w:pPr>
        <w:spacing w:line="240" w:lineRule="auto"/>
        <w:jc w:val="center"/>
        <w:rPr>
          <w:rFonts w:cs="Times New Roman"/>
          <w:szCs w:val="24"/>
        </w:rPr>
      </w:pPr>
    </w:p>
    <w:p w:rsidR="00090AD0" w:rsidRDefault="00090AD0" w:rsidP="00090AD0">
      <w:pPr>
        <w:spacing w:line="240" w:lineRule="auto"/>
        <w:jc w:val="center"/>
        <w:rPr>
          <w:rFonts w:cs="Times New Roman"/>
          <w:szCs w:val="24"/>
        </w:rPr>
      </w:pPr>
      <w:r>
        <w:rPr>
          <w:rFonts w:cs="Times New Roman"/>
          <w:szCs w:val="24"/>
        </w:rPr>
        <w:br w:type="page"/>
      </w:r>
    </w:p>
    <w:p w:rsidR="00090AD0" w:rsidRDefault="00090AD0" w:rsidP="00090AD0">
      <w:pPr>
        <w:spacing w:line="240" w:lineRule="auto"/>
        <w:jc w:val="center"/>
        <w:rPr>
          <w:rFonts w:cs="Times New Roman"/>
          <w:szCs w:val="24"/>
        </w:rPr>
      </w:pPr>
      <w:r w:rsidRPr="00D1466D">
        <w:rPr>
          <w:rFonts w:cs="Times New Roman"/>
          <w:szCs w:val="24"/>
        </w:rPr>
        <w:lastRenderedPageBreak/>
        <w:t>LIST OF FIGURES</w:t>
      </w:r>
    </w:p>
    <w:p w:rsidR="00090AD0" w:rsidRPr="00D1466D" w:rsidRDefault="00090AD0" w:rsidP="00090AD0">
      <w:pPr>
        <w:spacing w:line="240" w:lineRule="auto"/>
        <w:jc w:val="center"/>
        <w:rPr>
          <w:rFonts w:cs="Times New Roman"/>
          <w:szCs w:val="24"/>
        </w:rPr>
      </w:pPr>
    </w:p>
    <w:p w:rsidR="00090AD0" w:rsidRDefault="00090AD0" w:rsidP="00090AD0">
      <w:pPr>
        <w:spacing w:line="240" w:lineRule="auto"/>
        <w:ind w:left="58"/>
        <w:rPr>
          <w:rFonts w:cs="Times New Roman"/>
          <w:szCs w:val="24"/>
        </w:rPr>
      </w:pPr>
      <w:r w:rsidRPr="00D1466D">
        <w:rPr>
          <w:rFonts w:cs="Times New Roman"/>
          <w:szCs w:val="24"/>
        </w:rPr>
        <w:t xml:space="preserve"> Figure</w:t>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r>
      <w:r w:rsidRPr="00D1466D">
        <w:rPr>
          <w:rFonts w:cs="Times New Roman"/>
          <w:szCs w:val="24"/>
        </w:rPr>
        <w:tab/>
        <w:t xml:space="preserve">  Page</w:t>
      </w:r>
    </w:p>
    <w:p w:rsidR="00090AD0" w:rsidRPr="00D1466D" w:rsidRDefault="00090AD0" w:rsidP="00090AD0">
      <w:pPr>
        <w:spacing w:line="240" w:lineRule="auto"/>
        <w:ind w:left="58"/>
        <w:rPr>
          <w:rFonts w:cs="Times New Roman"/>
          <w:szCs w:val="24"/>
        </w:rPr>
      </w:pPr>
    </w:p>
    <w:p w:rsidR="00090AD0" w:rsidRPr="00D1466D"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1</w:t>
      </w:r>
      <w:r w:rsidRPr="00D1466D">
        <w:rPr>
          <w:rFonts w:cs="Times New Roman"/>
          <w:szCs w:val="24"/>
        </w:rPr>
        <w:tab/>
        <w:t>Title of figure—figures are captioned using sentence style</w:t>
      </w:r>
    </w:p>
    <w:p w:rsidR="00090AD0" w:rsidRDefault="00090AD0" w:rsidP="00090AD0">
      <w:pPr>
        <w:tabs>
          <w:tab w:val="right" w:pos="456"/>
          <w:tab w:val="left" w:pos="1083"/>
          <w:tab w:val="right" w:leader="dot" w:pos="8370"/>
        </w:tabs>
        <w:spacing w:line="240" w:lineRule="auto"/>
        <w:ind w:left="115"/>
        <w:rPr>
          <w:rFonts w:cs="Times New Roman"/>
          <w:szCs w:val="24"/>
        </w:rPr>
      </w:pPr>
      <w:r w:rsidRPr="00D1466D">
        <w:rPr>
          <w:rFonts w:cs="Times New Roman"/>
          <w:szCs w:val="24"/>
        </w:rPr>
        <w:tab/>
      </w:r>
      <w:r w:rsidRPr="00D1466D">
        <w:rPr>
          <w:rFonts w:cs="Times New Roman"/>
          <w:szCs w:val="24"/>
        </w:rPr>
        <w:tab/>
      </w:r>
      <w:proofErr w:type="gramStart"/>
      <w:r w:rsidRPr="00D1466D">
        <w:rPr>
          <w:rFonts w:cs="Times New Roman"/>
          <w:szCs w:val="24"/>
        </w:rPr>
        <w:t>capitalization</w:t>
      </w:r>
      <w:proofErr w:type="gramEnd"/>
      <w:r w:rsidRPr="00D1466D">
        <w:rPr>
          <w:rFonts w:cs="Times New Roman"/>
          <w:szCs w:val="24"/>
        </w:rPr>
        <w:tab/>
        <w:t>1</w:t>
      </w:r>
    </w:p>
    <w:p w:rsidR="00090AD0" w:rsidRPr="00D1466D" w:rsidRDefault="00090AD0" w:rsidP="00090AD0">
      <w:pPr>
        <w:tabs>
          <w:tab w:val="right" w:pos="456"/>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2</w:t>
      </w:r>
      <w:r w:rsidRPr="00D1466D">
        <w:rPr>
          <w:rFonts w:cs="Times New Roman"/>
          <w:szCs w:val="24"/>
        </w:rPr>
        <w:tab/>
        <w:t>Title of figure</w:t>
      </w:r>
      <w:r w:rsidRPr="00D1466D">
        <w:rPr>
          <w:rFonts w:cs="Times New Roman"/>
          <w:szCs w:val="24"/>
        </w:rPr>
        <w:tab/>
        <w:t>4</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3</w:t>
      </w:r>
      <w:r w:rsidRPr="00D1466D">
        <w:rPr>
          <w:rFonts w:cs="Times New Roman"/>
          <w:szCs w:val="24"/>
        </w:rPr>
        <w:tab/>
        <w:t>Title of figure</w:t>
      </w:r>
      <w:r w:rsidRPr="00D1466D">
        <w:rPr>
          <w:rFonts w:cs="Times New Roman"/>
          <w:szCs w:val="24"/>
        </w:rPr>
        <w:tab/>
        <w:t>60</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4</w:t>
      </w:r>
      <w:r w:rsidRPr="00D1466D">
        <w:rPr>
          <w:rFonts w:cs="Times New Roman"/>
          <w:szCs w:val="24"/>
        </w:rPr>
        <w:tab/>
        <w:t>Title of figure</w:t>
      </w:r>
      <w:r w:rsidRPr="00D1466D">
        <w:rPr>
          <w:rFonts w:cs="Times New Roman"/>
          <w:szCs w:val="24"/>
        </w:rPr>
        <w:tab/>
        <w:t>63</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5</w:t>
      </w:r>
      <w:r w:rsidRPr="00D1466D">
        <w:rPr>
          <w:rFonts w:cs="Times New Roman"/>
          <w:szCs w:val="24"/>
        </w:rPr>
        <w:tab/>
        <w:t>Title of figure</w:t>
      </w:r>
      <w:r w:rsidRPr="00D1466D">
        <w:rPr>
          <w:rFonts w:cs="Times New Roman"/>
          <w:szCs w:val="24"/>
        </w:rPr>
        <w:tab/>
        <w:t>65</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right" w:leader="dot" w:pos="8370"/>
        </w:tabs>
        <w:spacing w:line="240" w:lineRule="auto"/>
        <w:ind w:left="115"/>
        <w:rPr>
          <w:rFonts w:cs="Times New Roman"/>
          <w:szCs w:val="24"/>
        </w:rPr>
      </w:pPr>
      <w:r w:rsidRPr="00D1466D">
        <w:rPr>
          <w:rFonts w:cs="Times New Roman"/>
          <w:szCs w:val="24"/>
        </w:rPr>
        <w:tab/>
        <w:t>6</w:t>
      </w:r>
      <w:r w:rsidRPr="00D1466D">
        <w:rPr>
          <w:rFonts w:cs="Times New Roman"/>
          <w:szCs w:val="24"/>
        </w:rPr>
        <w:tab/>
        <w:t>Title of figure</w:t>
      </w:r>
      <w:r w:rsidRPr="00D1466D">
        <w:rPr>
          <w:rFonts w:cs="Times New Roman"/>
          <w:szCs w:val="24"/>
        </w:rPr>
        <w:tab/>
        <w:t>66</w:t>
      </w:r>
    </w:p>
    <w:p w:rsidR="00090AD0" w:rsidRPr="00D1466D" w:rsidRDefault="00090AD0" w:rsidP="00090AD0">
      <w:pPr>
        <w:tabs>
          <w:tab w:val="right" w:pos="540"/>
          <w:tab w:val="left" w:pos="1083"/>
          <w:tab w:val="right" w:leader="dot" w:pos="8370"/>
        </w:tabs>
        <w:spacing w:line="240" w:lineRule="auto"/>
        <w:ind w:left="115"/>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7</w:t>
      </w:r>
      <w:r w:rsidRPr="00D1466D">
        <w:rPr>
          <w:rFonts w:cs="Times New Roman"/>
          <w:szCs w:val="24"/>
        </w:rPr>
        <w:tab/>
        <w:t>Title of figure</w:t>
      </w:r>
      <w:r w:rsidRPr="00D1466D">
        <w:rPr>
          <w:rFonts w:cs="Times New Roman"/>
          <w:szCs w:val="24"/>
        </w:rPr>
        <w:tab/>
        <w:t>72</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8</w:t>
      </w:r>
      <w:r w:rsidRPr="00D1466D">
        <w:rPr>
          <w:rFonts w:cs="Times New Roman"/>
          <w:szCs w:val="24"/>
        </w:rPr>
        <w:tab/>
        <w:t>Title of figure</w:t>
      </w:r>
      <w:r w:rsidRPr="00D1466D">
        <w:rPr>
          <w:rFonts w:cs="Times New Roman"/>
          <w:szCs w:val="24"/>
        </w:rPr>
        <w:tab/>
        <w:t>73</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9</w:t>
      </w:r>
      <w:r w:rsidRPr="00D1466D">
        <w:rPr>
          <w:rFonts w:cs="Times New Roman"/>
          <w:szCs w:val="24"/>
        </w:rPr>
        <w:tab/>
        <w:t>Title of figure</w:t>
      </w:r>
      <w:r w:rsidRPr="00D1466D">
        <w:rPr>
          <w:rFonts w:cs="Times New Roman"/>
          <w:szCs w:val="24"/>
        </w:rPr>
        <w:tab/>
        <w:t>74</w:t>
      </w: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10</w:t>
      </w:r>
      <w:r w:rsidRPr="00D1466D">
        <w:rPr>
          <w:rFonts w:cs="Times New Roman"/>
          <w:szCs w:val="24"/>
        </w:rPr>
        <w:tab/>
        <w:t>Title of figure—some captions may wrap to more than one line, so use</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proofErr w:type="gramStart"/>
      <w:r w:rsidRPr="00D1466D">
        <w:rPr>
          <w:rFonts w:cs="Times New Roman"/>
          <w:szCs w:val="24"/>
        </w:rPr>
        <w:t>this</w:t>
      </w:r>
      <w:proofErr w:type="gramEnd"/>
      <w:r w:rsidRPr="00D1466D">
        <w:rPr>
          <w:rFonts w:cs="Times New Roman"/>
          <w:szCs w:val="24"/>
        </w:rPr>
        <w:t xml:space="preserve"> one as a model—multiple-line captions should be formatted in </w:t>
      </w:r>
    </w:p>
    <w:p w:rsidR="00090AD0" w:rsidRDefault="00090AD0" w:rsidP="00090AD0">
      <w:pPr>
        <w:tabs>
          <w:tab w:val="right" w:pos="456"/>
          <w:tab w:val="left" w:pos="1083"/>
          <w:tab w:val="left" w:pos="1425"/>
          <w:tab w:val="right" w:leader="dot" w:pos="8370"/>
        </w:tabs>
        <w:spacing w:line="240" w:lineRule="auto"/>
        <w:rPr>
          <w:rFonts w:cs="Times New Roman"/>
          <w:szCs w:val="24"/>
        </w:rPr>
      </w:pPr>
      <w:r w:rsidRPr="00D1466D">
        <w:rPr>
          <w:rFonts w:cs="Times New Roman"/>
          <w:szCs w:val="24"/>
        </w:rPr>
        <w:tab/>
      </w:r>
      <w:r w:rsidRPr="00D1466D">
        <w:rPr>
          <w:rFonts w:cs="Times New Roman"/>
          <w:szCs w:val="24"/>
        </w:rPr>
        <w:tab/>
      </w:r>
      <w:proofErr w:type="gramStart"/>
      <w:r w:rsidRPr="00D1466D">
        <w:rPr>
          <w:rFonts w:cs="Times New Roman"/>
          <w:szCs w:val="24"/>
        </w:rPr>
        <w:t>inverted</w:t>
      </w:r>
      <w:proofErr w:type="gramEnd"/>
      <w:r w:rsidRPr="00D1466D">
        <w:rPr>
          <w:rFonts w:cs="Times New Roman"/>
          <w:szCs w:val="24"/>
        </w:rPr>
        <w:t xml:space="preserve"> pyramid style (descending lines get shorter)</w:t>
      </w:r>
      <w:r w:rsidRPr="00D1466D">
        <w:rPr>
          <w:rFonts w:cs="Times New Roman"/>
          <w:szCs w:val="24"/>
        </w:rPr>
        <w:tab/>
        <w:t>75</w:t>
      </w:r>
    </w:p>
    <w:p w:rsidR="00090AD0" w:rsidRPr="00D1466D" w:rsidRDefault="00090AD0" w:rsidP="00090AD0">
      <w:pPr>
        <w:tabs>
          <w:tab w:val="right" w:pos="456"/>
          <w:tab w:val="left" w:pos="1083"/>
          <w:tab w:val="left" w:pos="1425"/>
          <w:tab w:val="right" w:leader="dot" w:pos="8370"/>
        </w:tabs>
        <w:spacing w:line="240" w:lineRule="auto"/>
        <w:rPr>
          <w:rFonts w:cs="Times New Roman"/>
          <w:szCs w:val="24"/>
        </w:rPr>
      </w:pPr>
    </w:p>
    <w:p w:rsidR="00090AD0" w:rsidRPr="00D1466D" w:rsidRDefault="00090AD0" w:rsidP="00090AD0">
      <w:pPr>
        <w:tabs>
          <w:tab w:val="right" w:pos="540"/>
          <w:tab w:val="left" w:pos="1083"/>
          <w:tab w:val="left" w:pos="1425"/>
          <w:tab w:val="right" w:leader="dot" w:pos="8370"/>
        </w:tabs>
        <w:spacing w:line="240" w:lineRule="auto"/>
        <w:rPr>
          <w:rFonts w:cs="Times New Roman"/>
          <w:szCs w:val="24"/>
        </w:rPr>
      </w:pPr>
      <w:r w:rsidRPr="00D1466D">
        <w:rPr>
          <w:rFonts w:cs="Times New Roman"/>
          <w:szCs w:val="24"/>
        </w:rPr>
        <w:tab/>
        <w:t>11</w:t>
      </w:r>
      <w:r w:rsidRPr="00D1466D">
        <w:rPr>
          <w:rFonts w:cs="Times New Roman"/>
          <w:szCs w:val="24"/>
        </w:rPr>
        <w:tab/>
        <w:t>Title of figure</w:t>
      </w:r>
      <w:r w:rsidRPr="00D1466D">
        <w:rPr>
          <w:rFonts w:cs="Times New Roman"/>
          <w:szCs w:val="24"/>
        </w:rPr>
        <w:tab/>
        <w:t>75</w:t>
      </w:r>
    </w:p>
    <w:p w:rsidR="00090AD0" w:rsidRPr="00D1466D" w:rsidRDefault="00090AD0" w:rsidP="00090AD0">
      <w:pPr>
        <w:spacing w:line="240" w:lineRule="auto"/>
        <w:rPr>
          <w:rFonts w:cs="Times New Roman"/>
          <w:szCs w:val="24"/>
        </w:rPr>
      </w:pPr>
    </w:p>
    <w:p w:rsidR="003434FC" w:rsidRPr="003434FC" w:rsidRDefault="003434FC" w:rsidP="00090AD0">
      <w:pPr>
        <w:spacing w:line="240" w:lineRule="auto"/>
      </w:pPr>
    </w:p>
    <w:sectPr w:rsidR="003434FC" w:rsidRPr="003434FC" w:rsidSect="004B6176">
      <w:headerReference w:type="even" r:id="rId9"/>
      <w:headerReference w:type="default" r:id="rId10"/>
      <w:footerReference w:type="even" r:id="rId11"/>
      <w:footerReference w:type="default" r:id="rId12"/>
      <w:headerReference w:type="first" r:id="rId13"/>
      <w:footerReference w:type="first" r:id="rId14"/>
      <w:footnotePr>
        <w:numRestart w:val="eachSect"/>
      </w:footnotePr>
      <w:endnotePr>
        <w:numFmt w:val="decimal"/>
      </w:endnotePr>
      <w:pgSz w:w="12240" w:h="15840" w:code="1"/>
      <w:pgMar w:top="1800" w:right="1440" w:bottom="1440" w:left="2160" w:header="1440" w:footer="1440" w:gutter="0"/>
      <w:pgNumType w:fmt="lowerRoman"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EC6" w:rsidRDefault="00437EC6" w:rsidP="00C026DB">
      <w:pPr>
        <w:spacing w:line="240" w:lineRule="auto"/>
      </w:pPr>
      <w:r>
        <w:separator/>
      </w:r>
    </w:p>
  </w:endnote>
  <w:endnote w:type="continuationSeparator" w:id="0">
    <w:p w:rsidR="00437EC6" w:rsidRDefault="00437EC6"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Mono">
    <w:altName w:val="MS Gothic"/>
    <w:charset w:val="00"/>
    <w:family w:val="modern"/>
    <w:pitch w:val="fixed"/>
  </w:font>
  <w:font w:name="Droid Sans Fallback">
    <w:altName w:val="MS Gothic"/>
    <w:charset w:val="00"/>
    <w:family w:val="modern"/>
    <w:pitch w:val="fixed"/>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Default="00BB4670">
    <w:pPr>
      <w:pStyle w:val="Footer"/>
      <w:jc w:val="center"/>
    </w:pPr>
    <w:r>
      <w:fldChar w:fldCharType="begin"/>
    </w:r>
    <w:r>
      <w:instrText xml:space="preserve"> PAGE   \* MERGEFORMAT </w:instrText>
    </w:r>
    <w:r>
      <w:fldChar w:fldCharType="separate"/>
    </w:r>
    <w:r>
      <w:rPr>
        <w:noProof/>
      </w:rPr>
      <w:t>vi</w:t>
    </w:r>
    <w:r>
      <w:fldChar w:fldCharType="end"/>
    </w:r>
  </w:p>
  <w:p w:rsidR="00635333" w:rsidRDefault="00437EC6" w:rsidP="00615A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EC4EE0" w:rsidRDefault="00BB4670" w:rsidP="00EC4EE0">
    <w:pPr>
      <w:pStyle w:val="Footer"/>
      <w:jc w:val="center"/>
      <w:rPr>
        <w:szCs w:val="24"/>
      </w:rPr>
    </w:pPr>
    <w:r w:rsidRPr="00EC4EE0">
      <w:rPr>
        <w:szCs w:val="24"/>
      </w:rPr>
      <w:fldChar w:fldCharType="begin"/>
    </w:r>
    <w:r w:rsidRPr="00EC4EE0">
      <w:rPr>
        <w:szCs w:val="24"/>
      </w:rPr>
      <w:instrText xml:space="preserve"> PAGE   \* MERGEFORMAT </w:instrText>
    </w:r>
    <w:r w:rsidRPr="00EC4EE0">
      <w:rPr>
        <w:szCs w:val="24"/>
      </w:rPr>
      <w:fldChar w:fldCharType="separate"/>
    </w:r>
    <w:r w:rsidR="00AF717F">
      <w:rPr>
        <w:noProof/>
        <w:szCs w:val="24"/>
      </w:rPr>
      <w:t>iii</w:t>
    </w:r>
    <w:r w:rsidRPr="00EC4EE0">
      <w:rPr>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C3235D" w:rsidRDefault="00437EC6">
    <w:pPr>
      <w:pStyle w:val="Footer"/>
      <w:jc w:val="cen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EC6" w:rsidRDefault="00437EC6" w:rsidP="00C026DB">
      <w:pPr>
        <w:spacing w:line="240" w:lineRule="auto"/>
      </w:pPr>
      <w:r>
        <w:separator/>
      </w:r>
    </w:p>
  </w:footnote>
  <w:footnote w:type="continuationSeparator" w:id="0">
    <w:p w:rsidR="00437EC6" w:rsidRDefault="00437EC6" w:rsidP="00C026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Default="00437EC6" w:rsidP="00645A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C3235D" w:rsidRDefault="00437EC6">
    <w:pPr>
      <w:pStyle w:val="Header"/>
      <w:tabs>
        <w:tab w:val="right" w:pos="10080"/>
      </w:tabs>
      <w:ind w:right="-540"/>
      <w:jc w:val="right"/>
      <w:rPr>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33" w:rsidRPr="00C3235D" w:rsidRDefault="00437EC6" w:rsidP="00423209">
    <w:pPr>
      <w:pStyle w:val="Head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hdrShapeDefaults>
    <o:shapedefaults v:ext="edit" spidmax="2049"/>
  </w:hdrShapeDefaults>
  <w:footnotePr>
    <w:numRestart w:val="eachSect"/>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90AD0"/>
    <w:rsid w:val="00134D31"/>
    <w:rsid w:val="001371D8"/>
    <w:rsid w:val="001E58E8"/>
    <w:rsid w:val="00326FE2"/>
    <w:rsid w:val="003434FC"/>
    <w:rsid w:val="00437EC6"/>
    <w:rsid w:val="004B7B77"/>
    <w:rsid w:val="004D3039"/>
    <w:rsid w:val="00663FE3"/>
    <w:rsid w:val="006C2DBD"/>
    <w:rsid w:val="006F0A5B"/>
    <w:rsid w:val="007038BB"/>
    <w:rsid w:val="00780E96"/>
    <w:rsid w:val="008D6AEB"/>
    <w:rsid w:val="008E5812"/>
    <w:rsid w:val="009F49C1"/>
    <w:rsid w:val="00AD7657"/>
    <w:rsid w:val="00AF717F"/>
    <w:rsid w:val="00B43053"/>
    <w:rsid w:val="00BB2B9F"/>
    <w:rsid w:val="00BB4670"/>
    <w:rsid w:val="00C026DB"/>
    <w:rsid w:val="00CA445C"/>
    <w:rsid w:val="00D97861"/>
    <w:rsid w:val="00E4369A"/>
    <w:rsid w:val="00EB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B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780E96"/>
    <w:pPr>
      <w:spacing w:before="200" w:line="271" w:lineRule="auto"/>
      <w:jc w:val="center"/>
      <w:outlineLvl w:val="1"/>
    </w:pPr>
    <w:rPr>
      <w:szCs w:val="28"/>
    </w:rPr>
  </w:style>
  <w:style w:type="paragraph" w:styleId="Heading3">
    <w:name w:val="heading 3"/>
    <w:basedOn w:val="Normal"/>
    <w:next w:val="Normal"/>
    <w:link w:val="Heading3Char"/>
    <w:uiPriority w:val="9"/>
    <w:unhideWhenUsed/>
    <w:qFormat/>
    <w:rsid w:val="00780E96"/>
    <w:pPr>
      <w:spacing w:before="200" w:line="271" w:lineRule="auto"/>
      <w:jc w:val="center"/>
      <w:outlineLvl w:val="2"/>
    </w:pPr>
    <w:rPr>
      <w:i/>
      <w:iCs/>
      <w:spacing w:val="5"/>
      <w:szCs w:val="26"/>
    </w:rPr>
  </w:style>
  <w:style w:type="paragraph" w:styleId="Heading4">
    <w:name w:val="heading 4"/>
    <w:basedOn w:val="Normal"/>
    <w:next w:val="Normal"/>
    <w:link w:val="Heading4Char"/>
    <w:uiPriority w:val="9"/>
    <w:unhideWhenUsed/>
    <w:qFormat/>
    <w:rsid w:val="00780E96"/>
    <w:pPr>
      <w:spacing w:line="271" w:lineRule="auto"/>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780E96"/>
    <w:rPr>
      <w:rFonts w:ascii="Times New Roman" w:hAnsi="Times New Roman"/>
      <w:sz w:val="24"/>
      <w:szCs w:val="28"/>
    </w:rPr>
  </w:style>
  <w:style w:type="character" w:customStyle="1" w:styleId="Heading3Char">
    <w:name w:val="Heading 3 Char"/>
    <w:basedOn w:val="DefaultParagraphFont"/>
    <w:link w:val="Heading3"/>
    <w:uiPriority w:val="9"/>
    <w:rsid w:val="00780E96"/>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780E96"/>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DB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780E96"/>
    <w:pPr>
      <w:spacing w:before="200" w:line="271" w:lineRule="auto"/>
      <w:jc w:val="center"/>
      <w:outlineLvl w:val="1"/>
    </w:pPr>
    <w:rPr>
      <w:szCs w:val="28"/>
    </w:rPr>
  </w:style>
  <w:style w:type="paragraph" w:styleId="Heading3">
    <w:name w:val="heading 3"/>
    <w:basedOn w:val="Normal"/>
    <w:next w:val="Normal"/>
    <w:link w:val="Heading3Char"/>
    <w:uiPriority w:val="9"/>
    <w:unhideWhenUsed/>
    <w:qFormat/>
    <w:rsid w:val="00780E96"/>
    <w:pPr>
      <w:spacing w:before="200" w:line="271" w:lineRule="auto"/>
      <w:jc w:val="center"/>
      <w:outlineLvl w:val="2"/>
    </w:pPr>
    <w:rPr>
      <w:i/>
      <w:iCs/>
      <w:spacing w:val="5"/>
      <w:szCs w:val="26"/>
    </w:rPr>
  </w:style>
  <w:style w:type="paragraph" w:styleId="Heading4">
    <w:name w:val="heading 4"/>
    <w:basedOn w:val="Normal"/>
    <w:next w:val="Normal"/>
    <w:link w:val="Heading4Char"/>
    <w:uiPriority w:val="9"/>
    <w:unhideWhenUsed/>
    <w:qFormat/>
    <w:rsid w:val="00780E96"/>
    <w:pPr>
      <w:spacing w:line="271" w:lineRule="auto"/>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780E96"/>
    <w:rPr>
      <w:rFonts w:ascii="Times New Roman" w:hAnsi="Times New Roman"/>
      <w:sz w:val="24"/>
      <w:szCs w:val="28"/>
    </w:rPr>
  </w:style>
  <w:style w:type="character" w:customStyle="1" w:styleId="Heading3Char">
    <w:name w:val="Heading 3 Char"/>
    <w:basedOn w:val="DefaultParagraphFont"/>
    <w:link w:val="Heading3"/>
    <w:uiPriority w:val="9"/>
    <w:rsid w:val="00780E96"/>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780E96"/>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E5550-67A8-462C-ADFE-7B84F5F98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5</cp:revision>
  <dcterms:created xsi:type="dcterms:W3CDTF">2015-05-17T12:36:00Z</dcterms:created>
  <dcterms:modified xsi:type="dcterms:W3CDTF">2015-05-23T23:36:00Z</dcterms:modified>
</cp:coreProperties>
</file>