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5B520E" w:rsidRDefault="00F945E7" w:rsidP="00F945E7">
      <w:pPr>
        <w:pStyle w:val="Author"/>
        <w:sectPr w:rsidR="009303D9" w:rsidRPr="005B520E">
          <w:pgSz w:w="12240" w:h="15840" w:code="1"/>
          <w:pgMar w:top="1080" w:right="893" w:bottom="1440" w:left="893" w:header="720" w:footer="720" w:gutter="0"/>
          <w:cols w:space="720"/>
          <w:docGrid w:linePitch="360"/>
        </w:sectPr>
      </w:pPr>
      <w:r w:rsidRPr="00F945E7">
        <w:rPr>
          <w:rFonts w:eastAsia="MS Mincho"/>
          <w:sz w:val="48"/>
          <w:szCs w:val="48"/>
        </w:rPr>
        <w:t>Using Time Series Models for Defect</w:t>
      </w:r>
      <w:r w:rsidR="00F36CC5">
        <w:rPr>
          <w:rFonts w:eastAsia="MS Mincho"/>
          <w:sz w:val="48"/>
          <w:szCs w:val="48"/>
        </w:rPr>
        <w:t xml:space="preserve"> </w:t>
      </w:r>
      <w:r w:rsidRPr="00F945E7">
        <w:rPr>
          <w:rFonts w:eastAsia="MS Mincho"/>
          <w:sz w:val="48"/>
          <w:szCs w:val="48"/>
        </w:rPr>
        <w:t>Prediction in Software Release Planning</w:t>
      </w:r>
    </w:p>
    <w:p w:rsidR="009303D9" w:rsidRDefault="00F945E7" w:rsidP="005B520E">
      <w:pPr>
        <w:pStyle w:val="Author"/>
      </w:pPr>
      <w:r>
        <w:lastRenderedPageBreak/>
        <w:t>James Tunnell and John Anvik</w:t>
      </w:r>
    </w:p>
    <w:p w:rsidR="00F945E7" w:rsidRDefault="00F945E7" w:rsidP="00F945E7">
      <w:pPr>
        <w:pStyle w:val="Affiliation"/>
      </w:pPr>
      <w:r>
        <w:t>Computer Science Department</w:t>
      </w:r>
    </w:p>
    <w:p w:rsidR="00F945E7" w:rsidRDefault="00F945E7" w:rsidP="00F945E7">
      <w:pPr>
        <w:pStyle w:val="Affiliation"/>
      </w:pPr>
      <w:r>
        <w:t>Central Washington University</w:t>
      </w:r>
    </w:p>
    <w:p w:rsidR="00F945E7" w:rsidRDefault="00F945E7" w:rsidP="00F945E7">
      <w:pPr>
        <w:pStyle w:val="Affiliation"/>
      </w:pPr>
      <w:r>
        <w:t>Ellensburg, WA 98926, USA</w:t>
      </w:r>
    </w:p>
    <w:p w:rsidR="009303D9" w:rsidRPr="005B520E" w:rsidRDefault="00F945E7" w:rsidP="00F945E7">
      <w:pPr>
        <w:pStyle w:val="Affiliation"/>
      </w:pPr>
      <w:r>
        <w:t>[</w:t>
      </w:r>
      <w:proofErr w:type="spellStart"/>
      <w:proofErr w:type="gramStart"/>
      <w:r>
        <w:t>tunnellj</w:t>
      </w:r>
      <w:proofErr w:type="spellEnd"/>
      <w:proofErr w:type="gramEnd"/>
      <w:r>
        <w:t xml:space="preserve">, </w:t>
      </w:r>
      <w:proofErr w:type="spellStart"/>
      <w:r>
        <w:t>janvik</w:t>
      </w:r>
      <w:proofErr w:type="spellEnd"/>
      <w:r>
        <w:t>]@cwu.edu</w:t>
      </w: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5B520E">
      <w:pPr>
        <w:pStyle w:val="Abstract"/>
      </w:pPr>
      <w:r>
        <w:rPr>
          <w:i/>
          <w:iCs/>
        </w:rPr>
        <w:lastRenderedPageBreak/>
        <w:t>Abstract</w:t>
      </w:r>
      <w:r>
        <w:t>—</w:t>
      </w:r>
      <w:del w:id="0" w:author="James" w:date="2015-04-29T21:41:00Z">
        <w:r w:rsidR="00F945E7" w:rsidDel="006E264E">
          <w:delText xml:space="preserve">To produce a high-quality software release, sufficient time should be allowed for testing and fixing defects. Otherwise, there is a risk of a slip in the schedule and/or the quality. </w:delText>
        </w:r>
      </w:del>
      <w:proofErr w:type="gramStart"/>
      <w:r w:rsidR="00F945E7">
        <w:t>A</w:t>
      </w:r>
      <w:proofErr w:type="gramEnd"/>
      <w:r w:rsidR="00F945E7">
        <w:t xml:space="preserve"> time series model is presented that uses historical </w:t>
      </w:r>
      <w:r w:rsidR="006C31C7">
        <w:t xml:space="preserve">project </w:t>
      </w:r>
      <w:r w:rsidR="00F945E7">
        <w:t xml:space="preserve">information to predict the number of future </w:t>
      </w:r>
      <w:r w:rsidR="006C31C7">
        <w:t xml:space="preserve">defects, </w:t>
      </w:r>
      <w:r w:rsidR="00F945E7">
        <w:t xml:space="preserve">given </w:t>
      </w:r>
      <w:r w:rsidR="006C31C7">
        <w:t xml:space="preserve">the number </w:t>
      </w:r>
      <w:r w:rsidR="00F945E7">
        <w:t>of future features and improvements completed</w:t>
      </w:r>
      <w:r w:rsidR="006C31C7">
        <w:t>.</w:t>
      </w:r>
      <w:r w:rsidR="00F945E7">
        <w:t xml:space="preserve"> This would allow hypothetical release plans to be compared by assessing their predicted impact on testing and defect-fixing time. We </w:t>
      </w:r>
      <w:r w:rsidR="006C31C7">
        <w:t>selected the</w:t>
      </w:r>
      <w:r w:rsidR="00F945E7">
        <w:t xml:space="preserve"> VARX time series model as a reasonable approach</w:t>
      </w:r>
      <w:r w:rsidR="006C31C7">
        <w:t>.</w:t>
      </w:r>
      <w:r w:rsidR="00F945E7">
        <w:t xml:space="preserve"> </w:t>
      </w:r>
      <w:r w:rsidR="0065194E">
        <w:t>The accuracy</w:t>
      </w:r>
      <w:r w:rsidR="00F945E7">
        <w:t xml:space="preserve"> of the model </w:t>
      </w:r>
      <w:r w:rsidR="0065194E">
        <w:t>appeared</w:t>
      </w:r>
      <w:r w:rsidR="009A18CA">
        <w:t xml:space="preserve"> low for a </w:t>
      </w:r>
      <w:r w:rsidR="0080353B">
        <w:t>single</w:t>
      </w:r>
      <w:r w:rsidR="009A18CA">
        <w:t xml:space="preserve"> dataset, but the error was</w:t>
      </w:r>
      <w:r w:rsidR="00F945E7">
        <w:t xml:space="preserve"> </w:t>
      </w:r>
      <w:r w:rsidR="0065194E">
        <w:t xml:space="preserve">found to be </w:t>
      </w:r>
      <w:r w:rsidR="00F945E7">
        <w:t>normally distributed</w:t>
      </w:r>
      <w:r w:rsidR="006C31C7">
        <w:t>.</w:t>
      </w:r>
    </w:p>
    <w:p w:rsidR="009303D9" w:rsidRDefault="006C31C7" w:rsidP="005B520E">
      <w:pPr>
        <w:pStyle w:val="keywords"/>
      </w:pPr>
      <w:r w:rsidRPr="006C31C7">
        <w:t>Keywords-softwar</w:t>
      </w:r>
      <w:r w:rsidR="00040C5D">
        <w:t>e</w:t>
      </w:r>
      <w:r w:rsidRPr="006C31C7">
        <w:t xml:space="preserve"> defect</w:t>
      </w:r>
      <w:r w:rsidR="00040C5D">
        <w:t xml:space="preserve"> prediction</w:t>
      </w:r>
      <w:r w:rsidRPr="006C31C7">
        <w:t>; quality</w:t>
      </w:r>
      <w:r w:rsidR="00040C5D">
        <w:t xml:space="preserve"> assurance</w:t>
      </w:r>
      <w:r w:rsidRPr="006C31C7">
        <w:t>; release planning; time series</w:t>
      </w:r>
      <w:r w:rsidR="00040C5D">
        <w:t xml:space="preserve"> model</w:t>
      </w:r>
      <w:r w:rsidRPr="006C31C7">
        <w:t>;</w:t>
      </w:r>
    </w:p>
    <w:p w:rsidR="009303D9" w:rsidRDefault="009303D9" w:rsidP="005B520E">
      <w:pPr>
        <w:pStyle w:val="Heading1"/>
      </w:pPr>
      <w:r>
        <w:t xml:space="preserve"> </w:t>
      </w:r>
      <w:r w:rsidRPr="005B520E">
        <w:t>Introduction</w:t>
      </w:r>
    </w:p>
    <w:p w:rsidR="00313801" w:rsidRDefault="00313801" w:rsidP="00313801">
      <w:pPr>
        <w:pStyle w:val="BodyText"/>
      </w:pPr>
      <w:r>
        <w:t>There are two primary concerns in software release planning: improving functionality and maintaining high quality. Both objectives are constrained by limits on development time and budget</w:t>
      </w:r>
      <w:del w:id="1" w:author="James" w:date="2015-05-02T02:32:00Z">
        <w:r w:rsidDel="002D70A3">
          <w:delText xml:space="preserve">. To respect these constraints and meet both objectives, </w:delText>
        </w:r>
      </w:del>
      <w:ins w:id="2" w:author="James" w:date="2015-05-02T02:32:00Z">
        <w:r w:rsidR="002D70A3">
          <w:t xml:space="preserve">, so </w:t>
        </w:r>
      </w:ins>
      <w:r>
        <w:t>the scope of the planned work must be limited to accommodate fixing inevitable defects (bugs) that will arise. In this way, a high quality software product can be produced while also improving its functionality.</w:t>
      </w:r>
    </w:p>
    <w:p w:rsidR="00313801" w:rsidRDefault="00313801" w:rsidP="00313801">
      <w:pPr>
        <w:pStyle w:val="BodyText"/>
      </w:pPr>
      <w:r>
        <w:t>A significant consideration in the release planning process is the amount of time allocated for testing and bug-fixing. If this factor is not considered, the project risks a slip in the schedule or in the quality of the product. As the time and effort required for testing and bug-fixing will likely be a function of the defects introduced during development, it is desirable to be able to predict the number of expected defects.</w:t>
      </w:r>
    </w:p>
    <w:p w:rsidR="009303D9" w:rsidRDefault="00313801" w:rsidP="00313801">
      <w:pPr>
        <w:pStyle w:val="BodyText"/>
      </w:pPr>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[2], a key problem in Search-Based Software Engineering (SBSE) [</w:t>
      </w:r>
      <w:del w:id="3" w:author="James" w:date="2015-05-02T02:23:00Z">
        <w:r w:rsidDel="006220A9">
          <w:delText>10</w:delText>
        </w:r>
      </w:del>
      <w:ins w:id="4" w:author="James" w:date="2015-05-02T02:23:00Z">
        <w:r w:rsidR="006220A9">
          <w:t>9</w:t>
        </w:r>
      </w:ins>
      <w:r>
        <w:t xml:space="preserve">, </w:t>
      </w:r>
      <w:del w:id="5" w:author="James" w:date="2015-05-02T02:20:00Z">
        <w:r w:rsidDel="00AE056A">
          <w:delText>15</w:delText>
        </w:r>
      </w:del>
      <w:ins w:id="6" w:author="James" w:date="2015-05-02T02:25:00Z">
        <w:r w:rsidR="006220A9">
          <w:t>13</w:t>
        </w:r>
      </w:ins>
      <w:del w:id="7" w:author="James" w:date="2015-05-02T02:41:00Z">
        <w:r w:rsidDel="00DE5ED3">
          <w:delText xml:space="preserve">, </w:delText>
        </w:r>
      </w:del>
      <w:del w:id="8" w:author="James" w:date="2015-05-02T02:20:00Z">
        <w:r w:rsidDel="00AE056A">
          <w:delText>1</w:delText>
        </w:r>
      </w:del>
      <w:del w:id="9" w:author="James" w:date="2015-05-02T02:18:00Z">
        <w:r w:rsidDel="00351C8E">
          <w:delText>7</w:delText>
        </w:r>
      </w:del>
      <w:r>
        <w:t>].</w:t>
      </w:r>
    </w:p>
    <w:p w:rsidR="00313801" w:rsidRDefault="00313801" w:rsidP="00313801">
      <w:pPr>
        <w:pStyle w:val="Textbody"/>
      </w:pPr>
      <w:r>
        <w:t xml:space="preserve">Most approaches to defect prediction focus on either code analysis </w:t>
      </w:r>
      <w:r w:rsidRPr="000C70CA">
        <w:t>[</w:t>
      </w:r>
      <w:r w:rsidRPr="003F6D6A">
        <w:t>1</w:t>
      </w:r>
      <w:r w:rsidRPr="00185E50">
        <w:t xml:space="preserve">, </w:t>
      </w:r>
      <w:del w:id="10" w:author="James" w:date="2015-05-02T02:22:00Z">
        <w:r w:rsidRPr="00185E50" w:rsidDel="006220A9">
          <w:delText>6</w:delText>
        </w:r>
      </w:del>
      <w:ins w:id="11" w:author="James" w:date="2015-05-02T02:22:00Z">
        <w:r w:rsidR="006220A9">
          <w:t>5</w:t>
        </w:r>
      </w:ins>
      <w:r w:rsidRPr="00185E50">
        <w:t xml:space="preserve">, </w:t>
      </w:r>
      <w:del w:id="12" w:author="James" w:date="2015-05-02T02:23:00Z">
        <w:r w:rsidRPr="00185E50" w:rsidDel="006220A9">
          <w:delText>7</w:delText>
        </w:r>
      </w:del>
      <w:ins w:id="13" w:author="James" w:date="2015-05-02T02:23:00Z">
        <w:r w:rsidR="006220A9">
          <w:t>6</w:t>
        </w:r>
      </w:ins>
      <w:r w:rsidRPr="00185E50">
        <w:t xml:space="preserve">, </w:t>
      </w:r>
      <w:del w:id="14" w:author="James" w:date="2015-05-02T02:23:00Z">
        <w:r w:rsidRPr="00185E50" w:rsidDel="006220A9">
          <w:delText>9</w:delText>
        </w:r>
      </w:del>
      <w:ins w:id="15" w:author="James" w:date="2015-05-02T02:23:00Z">
        <w:r w:rsidR="006220A9">
          <w:t>8</w:t>
        </w:r>
      </w:ins>
      <w:r w:rsidRPr="00185E50">
        <w:t xml:space="preserve">, </w:t>
      </w:r>
      <w:del w:id="16" w:author="James" w:date="2015-05-02T02:19:00Z">
        <w:r w:rsidRPr="00185E50" w:rsidDel="00AE056A">
          <w:delText>1</w:delText>
        </w:r>
        <w:r w:rsidDel="00AE056A">
          <w:delText>3</w:delText>
        </w:r>
      </w:del>
      <w:proofErr w:type="gramStart"/>
      <w:ins w:id="17" w:author="James" w:date="2015-05-02T02:24:00Z">
        <w:r w:rsidR="006220A9">
          <w:t>11</w:t>
        </w:r>
      </w:ins>
      <w:proofErr w:type="gramEnd"/>
      <w:r w:rsidRPr="000C70CA">
        <w:t>]</w:t>
      </w:r>
      <w:r>
        <w:t xml:space="preserve"> or historical defect information </w:t>
      </w:r>
      <w:r w:rsidRPr="007C46A8">
        <w:t>[</w:t>
      </w:r>
      <w:del w:id="18" w:author="James" w:date="2015-05-02T02:23:00Z">
        <w:r w:rsidRPr="008D768A" w:rsidDel="006220A9">
          <w:delText>8</w:delText>
        </w:r>
      </w:del>
      <w:ins w:id="19" w:author="James" w:date="2015-05-02T02:23:00Z">
        <w:r w:rsidR="006220A9">
          <w:t>7</w:t>
        </w:r>
      </w:ins>
      <w:r w:rsidRPr="00185E50">
        <w:t xml:space="preserve">, </w:t>
      </w:r>
      <w:del w:id="20" w:author="James" w:date="2015-05-02T02:23:00Z">
        <w:r w:rsidRPr="00185E50" w:rsidDel="006220A9">
          <w:delText>11</w:delText>
        </w:r>
      </w:del>
      <w:ins w:id="21" w:author="James" w:date="2015-05-02T02:23:00Z">
        <w:r w:rsidR="006220A9">
          <w:t>10</w:t>
        </w:r>
      </w:ins>
      <w:r w:rsidRPr="00185E50">
        <w:t xml:space="preserve">, </w:t>
      </w:r>
      <w:del w:id="22" w:author="James" w:date="2015-05-02T02:25:00Z">
        <w:r w:rsidRPr="00185E50" w:rsidDel="006220A9">
          <w:delText>14</w:delText>
        </w:r>
      </w:del>
      <w:ins w:id="23" w:author="James" w:date="2015-05-02T02:25:00Z">
        <w:r w:rsidR="006220A9">
          <w:t>13</w:t>
        </w:r>
      </w:ins>
      <w:r w:rsidRPr="007C46A8">
        <w:t>]</w:t>
      </w:r>
      <w:r>
        <w:t xml:space="preserve">. However, for the defect prediction model to be useful in comparing release plans, the model should also depend on the planned features and improvements planned for the next release, as well as the defects from past releases. </w:t>
      </w:r>
    </w:p>
    <w:p w:rsidR="00313801" w:rsidRDefault="00313801" w:rsidP="00313801">
      <w:pPr>
        <w:pStyle w:val="Textbody"/>
      </w:pPr>
      <w:r>
        <w:lastRenderedPageBreak/>
        <w:t>This paper presents an approach to defect prediction that can be applied for a proposed release. A multivariate time series model is used that incorporates information about proposed features, improvements, and historical defect data.</w:t>
      </w:r>
    </w:p>
    <w:p w:rsidR="00313801" w:rsidRPr="005B520E" w:rsidRDefault="00313801" w:rsidP="00313801">
      <w:pPr>
        <w:pStyle w:val="BodyText"/>
      </w:pPr>
      <w:r>
        <w:t>The paper proceeds as follows. First, Section</w:t>
      </w:r>
      <w:r w:rsidR="00B5576A">
        <w:t xml:space="preserve"> </w:t>
      </w:r>
      <w:r w:rsidR="00B5576A">
        <w:fldChar w:fldCharType="begin"/>
      </w:r>
      <w:r w:rsidR="00B5576A">
        <w:instrText xml:space="preserve"> REF _Ref414740339 \w \h </w:instrText>
      </w:r>
      <w:r w:rsidR="00B5576A">
        <w:fldChar w:fldCharType="separate"/>
      </w:r>
      <w:r w:rsidR="004060EE">
        <w:t>II</w:t>
      </w:r>
      <w:r w:rsidR="00B5576A">
        <w:fldChar w:fldCharType="end"/>
      </w:r>
      <w:r>
        <w:t xml:space="preserve"> presents further motivation for the use of a time series model for predicting defects. Next, we present an overview of concepts in time series modeling in Section</w:t>
      </w:r>
      <w:r w:rsidR="00B5576A">
        <w:t xml:space="preserve"> </w:t>
      </w:r>
      <w:r w:rsidR="00B5576A">
        <w:fldChar w:fldCharType="begin"/>
      </w:r>
      <w:r w:rsidR="00B5576A">
        <w:instrText xml:space="preserve"> REF _Ref414740437 \r \h </w:instrText>
      </w:r>
      <w:r w:rsidR="00B5576A">
        <w:fldChar w:fldCharType="separate"/>
      </w:r>
      <w:r w:rsidR="004060EE">
        <w:t>III</w:t>
      </w:r>
      <w:r w:rsidR="00B5576A">
        <w:fldChar w:fldCharType="end"/>
      </w:r>
      <w:r>
        <w:t xml:space="preserve">. Section </w:t>
      </w:r>
      <w:r w:rsidR="00B5576A">
        <w:fldChar w:fldCharType="begin"/>
      </w:r>
      <w:r w:rsidR="00B5576A">
        <w:instrText xml:space="preserve"> REF _Ref414740456 \r \h </w:instrText>
      </w:r>
      <w:r w:rsidR="00B5576A">
        <w:fldChar w:fldCharType="separate"/>
      </w:r>
      <w:r w:rsidR="004060EE">
        <w:t>IV</w:t>
      </w:r>
      <w:r w:rsidR="00B5576A">
        <w:fldChar w:fldCharType="end"/>
      </w:r>
      <w:r w:rsidR="00B5576A">
        <w:t xml:space="preserve"> </w:t>
      </w:r>
      <w:r>
        <w:t xml:space="preserve">presents our modeling methodology and Section </w:t>
      </w:r>
      <w:r w:rsidR="00B5576A">
        <w:fldChar w:fldCharType="begin"/>
      </w:r>
      <w:r w:rsidR="00B5576A">
        <w:instrText xml:space="preserve"> REF _Ref414740471 \r \h </w:instrText>
      </w:r>
      <w:r w:rsidR="00B5576A">
        <w:fldChar w:fldCharType="separate"/>
      </w:r>
      <w:r w:rsidR="004060EE">
        <w:t>V</w:t>
      </w:r>
      <w:r w:rsidR="00B5576A">
        <w:fldChar w:fldCharType="end"/>
      </w:r>
      <w:r w:rsidR="00B5576A">
        <w:t xml:space="preserve"> </w:t>
      </w:r>
      <w:r>
        <w:t>presents the application of the approach, which is applied to a software project dataset. Related work is presented in Section</w:t>
      </w:r>
      <w:r w:rsidR="00B5576A">
        <w:t xml:space="preserve"> </w:t>
      </w:r>
      <w:r w:rsidR="00B5576A">
        <w:fldChar w:fldCharType="begin"/>
      </w:r>
      <w:r w:rsidR="00B5576A">
        <w:instrText xml:space="preserve"> REF _Ref414740561 \r \h </w:instrText>
      </w:r>
      <w:r w:rsidR="00B5576A">
        <w:fldChar w:fldCharType="separate"/>
      </w:r>
      <w:r w:rsidR="004060EE">
        <w:t>VI</w:t>
      </w:r>
      <w:r w:rsidR="00B5576A">
        <w:fldChar w:fldCharType="end"/>
      </w:r>
      <w:r>
        <w:t xml:space="preserve">, and the paper </w:t>
      </w:r>
      <w:r w:rsidR="00B5576A">
        <w:t xml:space="preserve">is </w:t>
      </w:r>
      <w:r>
        <w:t>concludes in Section</w:t>
      </w:r>
      <w:r w:rsidR="005E28E4">
        <w:t xml:space="preserve"> </w:t>
      </w:r>
      <w:r w:rsidR="005E28E4">
        <w:fldChar w:fldCharType="begin"/>
      </w:r>
      <w:r w:rsidR="005E28E4">
        <w:instrText xml:space="preserve"> REF _Ref414740599 \r \h </w:instrText>
      </w:r>
      <w:r w:rsidR="005E28E4">
        <w:fldChar w:fldCharType="separate"/>
      </w:r>
      <w:r w:rsidR="004060EE">
        <w:t>VII</w:t>
      </w:r>
      <w:r w:rsidR="005E28E4">
        <w:fldChar w:fldCharType="end"/>
      </w:r>
      <w:r>
        <w:t>.</w:t>
      </w:r>
    </w:p>
    <w:p w:rsidR="009303D9" w:rsidRDefault="00313801" w:rsidP="005B520E">
      <w:pPr>
        <w:pStyle w:val="Heading1"/>
      </w:pPr>
      <w:bookmarkStart w:id="24" w:name="_Ref414740339"/>
      <w:r>
        <w:t>Motivation</w:t>
      </w:r>
      <w:bookmarkEnd w:id="24"/>
    </w:p>
    <w:p w:rsidR="00313801" w:rsidRDefault="00313801" w:rsidP="00313801">
      <w:pPr>
        <w:pStyle w:val="BodyText"/>
      </w:pPr>
      <w:r>
        <w:t>Release planners typically rely on both their experience and project conventions to generate a release plan by selecting planned features and improvements such that the estimated time to test for and fix defects will not cause a schedule slip.</w:t>
      </w:r>
    </w:p>
    <w:p w:rsidR="00313801" w:rsidRDefault="00313801" w:rsidP="00313801">
      <w:pPr>
        <w:pStyle w:val="BodyText"/>
      </w:pPr>
      <w:r>
        <w:t>However, if the defect estimation technique is only loosely based on past experience, as with a rule-of-thumb, then it may prove too coarse for comparing multiple release plans</w:t>
      </w:r>
      <w:del w:id="25" w:author="James" w:date="2015-05-02T02:33:00Z">
        <w:r w:rsidDel="00DE3892">
          <w:delText xml:space="preserve">. Specifically, such a technique </w:delText>
        </w:r>
      </w:del>
      <w:ins w:id="26" w:author="James" w:date="2015-05-02T02:33:00Z">
        <w:r w:rsidR="00DE3892">
          <w:t xml:space="preserve">, and </w:t>
        </w:r>
      </w:ins>
      <w:r>
        <w:t xml:space="preserve">may not provide any quantitative difference between release plans that are similar (but not the same). </w:t>
      </w:r>
      <w:del w:id="27" w:author="James" w:date="2015-05-02T02:33:00Z">
        <w:r w:rsidDel="00DE3892">
          <w:delText xml:space="preserve">For example, suppose two different release plans are being considered. Both include </w:delText>
        </w:r>
        <w:r w:rsidR="00B91828" w:rsidDel="00DE3892">
          <w:delText>two</w:delText>
        </w:r>
        <w:r w:rsidDel="00DE3892">
          <w:delText xml:space="preserve"> features, but one has </w:delText>
        </w:r>
        <w:r w:rsidR="00B91828" w:rsidDel="00DE3892">
          <w:delText>five</w:delText>
        </w:r>
        <w:r w:rsidDel="00DE3892">
          <w:delText xml:space="preserve"> improvements and the other has </w:delText>
        </w:r>
        <w:r w:rsidR="00B91828" w:rsidDel="00DE3892">
          <w:delText>seven</w:delText>
        </w:r>
        <w:r w:rsidDel="00DE3892">
          <w:delText xml:space="preserve">. A rule-of-thumb approach may provide the same estimate for each. </w:delText>
        </w:r>
      </w:del>
      <w:r>
        <w:t>Even for dissimilar release plans, such an approach still has the disadvantage of lacking confidence intervals to quantify prediction uncertainty.</w:t>
      </w:r>
    </w:p>
    <w:p w:rsidR="00313801" w:rsidRDefault="00313801" w:rsidP="00313801">
      <w:pPr>
        <w:pStyle w:val="BodyText"/>
        <w:rPr>
          <w:ins w:id="28" w:author="James" w:date="2015-04-29T21:42:00Z"/>
        </w:rPr>
      </w:pPr>
      <w:r>
        <w:t>An alternative approach is to develop a model that will take into account the differences in composition of features and improvements between the release plans.</w:t>
      </w:r>
      <w:del w:id="29" w:author="James" w:date="2015-04-29T21:41:00Z">
        <w:r w:rsidDel="006E264E">
          <w:delText xml:space="preserve"> In this case, one would expect that the predicted number of defects would vary across the release plans and that prediction uncertainty can be quantified by confidence intervals.</w:delText>
        </w:r>
      </w:del>
      <w:r>
        <w:t xml:space="preserve"> Such a model would assume some explanatory relationship</w:t>
      </w:r>
      <w:del w:id="30" w:author="James" w:date="2015-05-02T00:48:00Z">
        <w:r w:rsidDel="003B00DA">
          <w:delText>, such as shown in Fig. 1</w:delText>
        </w:r>
      </w:del>
      <w:r>
        <w:t>.</w:t>
      </w:r>
    </w:p>
    <w:p w:rsidR="006E264E" w:rsidDel="006E264E" w:rsidRDefault="006E264E">
      <w:pPr>
        <w:pStyle w:val="BodyText"/>
        <w:rPr>
          <w:del w:id="31" w:author="James" w:date="2015-04-29T21:42:00Z"/>
        </w:rPr>
      </w:pPr>
      <w:ins w:id="32" w:author="James" w:date="2015-04-29T21:42:00Z">
        <w:r w:rsidRPr="00313801">
          <w:t>Since predictive models rarely have perfect accuracy, confidence levels are an important part of any prediction</w:t>
        </w:r>
      </w:ins>
      <w:ins w:id="33" w:author="James" w:date="2015-05-02T02:34:00Z">
        <w:r w:rsidR="00252CC7">
          <w:t xml:space="preserve"> to a</w:t>
        </w:r>
      </w:ins>
      <w:ins w:id="34" w:author="James" w:date="2015-04-29T21:42:00Z">
        <w:r w:rsidR="00252CC7">
          <w:t>llow</w:t>
        </w:r>
        <w:r w:rsidRPr="00313801">
          <w:t xml:space="preserve">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t>
        </w:r>
      </w:ins>
    </w:p>
    <w:p w:rsidR="00313801" w:rsidDel="006E264E" w:rsidRDefault="00313801">
      <w:pPr>
        <w:pStyle w:val="BodyText"/>
        <w:rPr>
          <w:del w:id="35" w:author="James" w:date="2015-04-29T21:42:00Z"/>
        </w:rPr>
      </w:pPr>
      <w:del w:id="36" w:author="James" w:date="2015-04-29T21:42:00Z">
        <w:r w:rsidDel="006E264E">
          <w:delText xml:space="preserve">The use of such a model may give release planners a more accurate means for evaluating the additional development time needed to address bug fallout for a given release plan. By improving the accuracy of defect prediction, the release planner can ensure sufficient time in the schedule to fix bugs, thereby maintaining a high software quality and giving the release planner </w:delText>
        </w:r>
        <w:r w:rsidR="00C70D15" w:rsidDel="006E264E">
          <w:delText>a means to compare any number of release plans.</w:delText>
        </w:r>
      </w:del>
    </w:p>
    <w:p w:rsidR="00313801" w:rsidDel="003B00DA" w:rsidRDefault="00313801">
      <w:pPr>
        <w:pStyle w:val="BodyText"/>
        <w:rPr>
          <w:del w:id="37" w:author="James" w:date="2015-05-02T00:48:00Z"/>
        </w:rPr>
        <w:pPrChange w:id="38" w:author="James" w:date="2015-05-02T00:48:00Z">
          <w:pPr>
            <w:pStyle w:val="BodyText"/>
            <w:jc w:val="center"/>
          </w:pPr>
        </w:pPrChange>
      </w:pPr>
      <w:del w:id="39" w:author="James" w:date="2015-05-02T00:48:00Z">
        <w:r w:rsidDel="003B00DA">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25pt;height:102pt" o:ole="">
              <v:imagedata r:id="rId9" o:title=""/>
            </v:shape>
            <o:OLEObject Type="Embed" ProgID="Visio.Drawing.11" ShapeID="_x0000_i1025" DrawAspect="Content" ObjectID="_1492039988" r:id="rId10"/>
          </w:object>
        </w:r>
      </w:del>
    </w:p>
    <w:p w:rsidR="00313801" w:rsidRDefault="00313801">
      <w:pPr>
        <w:pStyle w:val="BodyText"/>
        <w:pPrChange w:id="40" w:author="James" w:date="2015-05-02T00:48:00Z">
          <w:pPr>
            <w:pStyle w:val="figurecaption"/>
          </w:pPr>
        </w:pPrChange>
      </w:pPr>
      <w:del w:id="41" w:author="James" w:date="2015-05-02T00:48:00Z">
        <w:r w:rsidRPr="00313801" w:rsidDel="003B00DA">
          <w:delText>Using an explanatory model allows for the possibility of different defect predictions for each release plan.</w:delText>
        </w:r>
      </w:del>
    </w:p>
    <w:p w:rsidR="00313801" w:rsidRPr="00313801" w:rsidDel="006E264E" w:rsidRDefault="00313801" w:rsidP="00313801">
      <w:pPr>
        <w:pStyle w:val="BodyText"/>
        <w:rPr>
          <w:del w:id="42" w:author="James" w:date="2015-04-29T21:42:00Z"/>
        </w:rPr>
      </w:pPr>
      <w:del w:id="43" w:author="James" w:date="2015-04-29T21:42:00Z">
        <w:r w:rsidRPr="00313801" w:rsidDel="006E264E">
          <w:delText>Since predictive models rarely have perfect accuracy, confidence levels are an important part of any prediction. Accounting for the confidence of a prediction allows release planners to assess the risk of relying on the defect prediction. Planners can choose a more narrow prediction window, in exchange for a larger risk that the prediction is inaccurate. Conversely, a wider prediction window means that the potential cost range is also wider with a lower risk of inaccuracy.</w:delText>
        </w:r>
      </w:del>
    </w:p>
    <w:p w:rsidR="009303D9" w:rsidRDefault="00313801" w:rsidP="005B520E">
      <w:pPr>
        <w:pStyle w:val="Heading1"/>
      </w:pPr>
      <w:bookmarkStart w:id="44" w:name="_Ref414740437"/>
      <w:r>
        <w:t>Time Series Modeling</w:t>
      </w:r>
      <w:bookmarkEnd w:id="44"/>
    </w:p>
    <w:p w:rsidR="009303D9" w:rsidRDefault="00F36CC5" w:rsidP="005B520E">
      <w:pPr>
        <w:pStyle w:val="BodyText"/>
      </w:pPr>
      <w:r w:rsidRPr="00F36CC5">
        <w:t xml:space="preserve">In this section, time series and autoregressive models are introduced. Then, further concepts related to modeling, </w:t>
      </w:r>
      <w:proofErr w:type="spellStart"/>
      <w:r w:rsidRPr="00F36CC5">
        <w:t>exogeneity</w:t>
      </w:r>
      <w:proofErr w:type="spellEnd"/>
      <w:r w:rsidRPr="00F36CC5">
        <w:t xml:space="preserve"> and </w:t>
      </w:r>
      <w:proofErr w:type="spellStart"/>
      <w:proofErr w:type="gramStart"/>
      <w:r w:rsidRPr="00F36CC5">
        <w:t>stationarity</w:t>
      </w:r>
      <w:proofErr w:type="spellEnd"/>
      <w:r w:rsidRPr="00F36CC5">
        <w:t>,</w:t>
      </w:r>
      <w:proofErr w:type="gramEnd"/>
      <w:r w:rsidRPr="00F36CC5">
        <w:t xml:space="preserve"> are discussed.</w:t>
      </w:r>
    </w:p>
    <w:p w:rsidR="00F36CC5" w:rsidRPr="005B520E" w:rsidRDefault="00F36CC5" w:rsidP="00F36CC5">
      <w:pPr>
        <w:pStyle w:val="Heading2"/>
      </w:pPr>
      <w:r>
        <w:lastRenderedPageBreak/>
        <w:t>Time Series</w:t>
      </w:r>
    </w:p>
    <w:p w:rsidR="009303D9" w:rsidRPr="005B520E" w:rsidRDefault="00F36CC5" w:rsidP="00F36CC5">
      <w:pPr>
        <w:pStyle w:val="Textbody"/>
      </w:pPr>
      <w:r>
        <w:t>A time series is a collection of observations that occur in order</w:t>
      </w:r>
      <w:del w:id="45" w:author="James" w:date="2015-05-02T02:45:00Z">
        <w:r w:rsidDel="006C1CE6">
          <w:delText xml:space="preserve">. </w:delText>
        </w:r>
      </w:del>
      <w:ins w:id="46" w:author="James" w:date="2015-05-02T02:45:00Z">
        <w:r w:rsidR="006C1CE6">
          <w:t>, with</w:t>
        </w:r>
      </w:ins>
      <w:ins w:id="47" w:author="James" w:date="2015-05-02T02:46:00Z">
        <w:r w:rsidR="006C1CE6">
          <w:t xml:space="preserve"> an underlying </w:t>
        </w:r>
      </w:ins>
      <w:del w:id="48" w:author="James" w:date="2015-05-02T02:46:00Z">
        <w:r w:rsidDel="006C1CE6">
          <w:delText xml:space="preserve">The </w:delText>
        </w:r>
      </w:del>
      <w:r>
        <w:t>process</w:t>
      </w:r>
      <w:del w:id="49" w:author="James" w:date="2015-05-02T02:46:00Z">
        <w:r w:rsidDel="006C1CE6">
          <w:delText xml:space="preserve"> underlying a</w:delText>
        </w:r>
        <w:r w:rsidDel="006C1CE6">
          <w:rPr>
            <w:rFonts w:eastAsia="Times New Roman"/>
          </w:rPr>
          <w:delText xml:space="preserve"> </w:delText>
        </w:r>
        <w:r w:rsidDel="006C1CE6">
          <w:delText xml:space="preserve">time series is assumed to be </w:delText>
        </w:r>
      </w:del>
      <w:ins w:id="50" w:author="James" w:date="2015-05-02T02:46:00Z">
        <w:r w:rsidR="006C1CE6">
          <w:t xml:space="preserve"> that is </w:t>
        </w:r>
      </w:ins>
      <w:r>
        <w:t>stochastic</w:t>
      </w:r>
      <w:del w:id="51" w:author="James" w:date="2015-05-02T02:46:00Z">
        <w:r w:rsidDel="006C1CE6">
          <w:delText xml:space="preserve">, so the model must correspondingly be probabilistic. </w:delText>
        </w:r>
      </w:del>
      <w:ins w:id="52" w:author="James" w:date="2015-05-02T02:46:00Z">
        <w:r w:rsidR="006C1CE6">
          <w:t xml:space="preserve">. </w:t>
        </w:r>
      </w:ins>
      <w:r>
        <w:t>Critically, the</w:t>
      </w:r>
      <w:r>
        <w:rPr>
          <w:rFonts w:eastAsia="Times New Roman"/>
        </w:rPr>
        <w:t xml:space="preserve"> </w:t>
      </w:r>
      <w:r>
        <w:t>sequence of observations cannot be re-arranged, as each observation is typically</w:t>
      </w:r>
      <w:r>
        <w:rPr>
          <w:rFonts w:eastAsia="Times New Roman"/>
        </w:rPr>
        <w:t xml:space="preserve"> </w:t>
      </w:r>
      <w:r>
        <w:t>dependent on one or more previous observation. This dependence is termed autocorrelation and accounting for it is one of the primary functions of a time series model.</w:t>
      </w:r>
    </w:p>
    <w:p w:rsidR="009303D9" w:rsidRDefault="00F36CC5" w:rsidP="005B520E">
      <w:pPr>
        <w:pStyle w:val="Heading2"/>
      </w:pPr>
      <w:r>
        <w:t>Autoregressive Models</w:t>
      </w:r>
    </w:p>
    <w:p w:rsidR="00F36CC5" w:rsidDel="003B00DA" w:rsidRDefault="00F36CC5">
      <w:pPr>
        <w:pStyle w:val="BodyText"/>
        <w:rPr>
          <w:del w:id="53" w:author="James" w:date="2015-05-02T00:49:00Z"/>
        </w:rPr>
      </w:pPr>
      <w:r>
        <w:t>A basic autoregressive (AR) model is formed as a linear combination of previous values, plus a white noise term that accounts for random variations (the stochastic portion).</w:t>
      </w:r>
      <w:del w:id="54" w:author="James" w:date="2015-05-02T00:49:00Z">
        <w:r w:rsidDel="003B00DA">
          <w:delText xml:space="preserve"> An </w:delText>
        </w:r>
        <w:r w:rsidR="00C96AA9" w:rsidRPr="00C96AA9" w:rsidDel="003B00DA">
          <w:rPr>
            <w:i/>
          </w:rPr>
          <w:delText>AR(p)</w:delText>
        </w:r>
        <w:r w:rsidDel="003B00DA">
          <w:delText xml:space="preserve"> model for predicting </w:delText>
        </w:r>
        <w:r w:rsidR="000B4902" w:rsidRPr="000B4902" w:rsidDel="003B00DA">
          <w:rPr>
            <w:i/>
          </w:rPr>
          <w:delText>X</w:delText>
        </w:r>
        <w:r w:rsidR="000B4902" w:rsidDel="003B00DA">
          <w:delText xml:space="preserve"> </w:delText>
        </w:r>
        <w:r w:rsidDel="003B00DA">
          <w:delText xml:space="preserve">value at time </w:delText>
        </w:r>
        <w:r w:rsidR="00C96AA9" w:rsidDel="003B00DA">
          <w:rPr>
            <w:i/>
          </w:rPr>
          <w:delText>t</w:delText>
        </w:r>
        <w:r w:rsidDel="003B00DA">
          <w:delText xml:space="preserve"> can be written</w:delText>
        </w:r>
      </w:del>
    </w:p>
    <w:p w:rsidR="009303D9" w:rsidDel="003B00DA" w:rsidRDefault="005D15A0">
      <w:pPr>
        <w:pStyle w:val="BodyText"/>
        <w:rPr>
          <w:del w:id="55" w:author="James" w:date="2015-05-02T00:49:00Z"/>
        </w:rPr>
        <w:pPrChange w:id="56" w:author="James" w:date="2015-05-02T00:49:00Z">
          <w:pPr>
            <w:pStyle w:val="BodyText"/>
            <w:jc w:val="center"/>
          </w:pPr>
        </w:pPrChange>
      </w:pPr>
      <w:del w:id="57" w:author="James" w:date="2015-05-02T00:49:00Z">
        <w:r>
          <w:pict>
            <v:shape id="_x0000_i1026" type="#_x0000_t75" style="width:126.75pt;height:35.25pt">
              <v:imagedata r:id="rId11" o:title="eqn-ar_process"/>
            </v:shape>
          </w:pict>
        </w:r>
      </w:del>
    </w:p>
    <w:p w:rsidR="00C96AA9" w:rsidRPr="00C96AA9" w:rsidDel="003B00DA" w:rsidRDefault="00C96AA9">
      <w:pPr>
        <w:pStyle w:val="BodyText"/>
        <w:rPr>
          <w:del w:id="58" w:author="James" w:date="2015-05-02T00:49:00Z"/>
        </w:rPr>
      </w:pPr>
      <w:del w:id="59" w:author="James" w:date="2015-05-02T00:49:00Z">
        <w:r w:rsidRPr="00C96AA9" w:rsidDel="003B00DA">
          <w:delText>where</w:delText>
        </w:r>
        <w:r w:rsidDel="003B00DA">
          <w:delText xml:space="preserve"> </w:delText>
        </w:r>
        <w:r w:rsidRPr="00C96AA9" w:rsidDel="003B00DA">
          <w:rPr>
            <w:i/>
          </w:rPr>
          <w:delText>ϕ</w:delText>
        </w:r>
        <w:r w:rsidRPr="00C96AA9" w:rsidDel="003B00DA">
          <w:rPr>
            <w:i/>
            <w:vertAlign w:val="subscript"/>
          </w:rPr>
          <w:delText>1</w:delText>
        </w:r>
        <w:r w:rsidDel="003B00DA">
          <w:delText xml:space="preserve">, </w:delText>
        </w:r>
        <w:r w:rsidRPr="00C96AA9" w:rsidDel="003B00DA">
          <w:rPr>
            <w:i/>
          </w:rPr>
          <w:delText>ϕ</w:delText>
        </w:r>
        <w:r w:rsidRPr="00C96AA9" w:rsidDel="003B00DA">
          <w:rPr>
            <w:i/>
            <w:vertAlign w:val="subscript"/>
          </w:rPr>
          <w:delText>2</w:delText>
        </w:r>
        <w:r w:rsidDel="003B00DA">
          <w:delText xml:space="preserve">, …, </w:delText>
        </w:r>
        <w:r w:rsidRPr="00C96AA9" w:rsidDel="003B00DA">
          <w:rPr>
            <w:i/>
          </w:rPr>
          <w:delText>ϕ</w:delText>
        </w:r>
        <w:r w:rsidRPr="00C96AA9" w:rsidDel="003B00DA">
          <w:rPr>
            <w:i/>
            <w:vertAlign w:val="subscript"/>
          </w:rPr>
          <w:delText>p</w:delText>
        </w:r>
        <w:r w:rsidDel="003B00DA">
          <w:delText xml:space="preserve"> </w:delText>
        </w:r>
        <w:r w:rsidRPr="00C96AA9" w:rsidDel="003B00DA">
          <w:delText xml:space="preserve">are the </w:delText>
        </w:r>
        <w:r w:rsidRPr="00C96AA9" w:rsidDel="003B00DA">
          <w:rPr>
            <w:i/>
          </w:rPr>
          <w:delText>p</w:delText>
        </w:r>
        <w:r w:rsidRPr="00C96AA9" w:rsidDel="003B00DA">
          <w:delText xml:space="preserve"> parameters, </w:delText>
        </w:r>
        <w:r w:rsidRPr="00C96AA9" w:rsidDel="003B00DA">
          <w:rPr>
            <w:i/>
          </w:rPr>
          <w:delText>c</w:delText>
        </w:r>
        <w:r w:rsidRPr="00C96AA9" w:rsidDel="003B00DA">
          <w:delText xml:space="preserve"> is a constant, and </w:delText>
        </w:r>
        <w:r w:rsidRPr="00C96AA9" w:rsidDel="003B00DA">
          <w:rPr>
            <w:rFonts w:ascii="Calibri" w:hAnsi="Calibri"/>
            <w:i/>
          </w:rPr>
          <w:delText>ε</w:delText>
        </w:r>
        <w:r w:rsidRPr="00C96AA9" w:rsidDel="003B00DA">
          <w:rPr>
            <w:i/>
            <w:vertAlign w:val="subscript"/>
          </w:rPr>
          <w:delText>t</w:delText>
        </w:r>
        <w:r w:rsidRPr="00C96AA9" w:rsidDel="003B00DA">
          <w:delText xml:space="preserve"> is the white noise term.</w:delText>
        </w:r>
      </w:del>
    </w:p>
    <w:p w:rsidR="009303D9" w:rsidDel="003B00DA" w:rsidRDefault="00C96AA9">
      <w:pPr>
        <w:pStyle w:val="BodyText"/>
        <w:rPr>
          <w:del w:id="60" w:author="James" w:date="2015-05-02T00:49:00Z"/>
        </w:rPr>
        <w:pPrChange w:id="61" w:author="James" w:date="2015-05-02T00:49:00Z">
          <w:pPr>
            <w:pStyle w:val="Heading2"/>
          </w:pPr>
        </w:pPrChange>
      </w:pPr>
      <w:del w:id="62" w:author="James" w:date="2015-05-02T00:49:00Z">
        <w:r w:rsidDel="003B00DA">
          <w:delText>Vector AR Models</w:delText>
        </w:r>
      </w:del>
    </w:p>
    <w:p w:rsidR="00C96AA9" w:rsidRDefault="003B00DA" w:rsidP="00C96AA9">
      <w:pPr>
        <w:pStyle w:val="BodyText"/>
        <w:rPr>
          <w:ins w:id="63" w:author="James" w:date="2015-05-02T00:49:00Z"/>
        </w:rPr>
      </w:pPr>
      <w:ins w:id="64" w:author="James" w:date="2015-05-02T00:49:00Z">
        <w:r>
          <w:t xml:space="preserve"> </w:t>
        </w:r>
      </w:ins>
      <w:r w:rsidR="00C96AA9">
        <w:t>When the AR model is extended to the multivariate case (i.e. allowing for multiple time series),</w:t>
      </w:r>
      <w:r w:rsidR="00C96AA9">
        <w:rPr>
          <w:rFonts w:eastAsia="Times New Roman"/>
        </w:rPr>
        <w:t xml:space="preserve"> </w:t>
      </w:r>
      <w:r w:rsidR="00C96AA9">
        <w:t>a Vector AR (VAR) model is formed. This model will support not only a time series for defect count, but also time series for the two release plan variables: improvements and new features.</w:t>
      </w:r>
    </w:p>
    <w:p w:rsidR="003B00DA" w:rsidRPr="00C96AA9" w:rsidDel="003B00DA" w:rsidRDefault="003B00DA">
      <w:pPr>
        <w:pStyle w:val="BodyText"/>
        <w:rPr>
          <w:del w:id="65" w:author="James" w:date="2015-05-02T00:52:00Z"/>
        </w:rPr>
      </w:pPr>
      <w:ins w:id="66" w:author="James" w:date="2015-05-02T00:49:00Z">
        <w:r>
          <w:t xml:space="preserve">The VAR model can be further extended by considering one or more </w:t>
        </w:r>
      </w:ins>
      <w:ins w:id="67" w:author="James" w:date="2015-05-02T00:50:00Z">
        <w:r>
          <w:t xml:space="preserve">variables to be exogenous, </w:t>
        </w:r>
      </w:ins>
      <w:ins w:id="68" w:author="James" w:date="2015-05-02T00:51:00Z">
        <w:r>
          <w:t xml:space="preserve">making a VARX model. Exogenous variables are used to explain the other non-exogenous, variables, but the model does not attempt to explain </w:t>
        </w:r>
      </w:ins>
      <w:ins w:id="69" w:author="James" w:date="2015-05-02T00:52:00Z">
        <w:r>
          <w:t xml:space="preserve">the exogenous variables </w:t>
        </w:r>
      </w:ins>
      <w:ins w:id="70" w:author="James" w:date="2015-05-02T00:51:00Z">
        <w:r>
          <w:t>them</w:t>
        </w:r>
      </w:ins>
      <w:ins w:id="71" w:author="James" w:date="2015-05-02T00:52:00Z">
        <w:r>
          <w:t>selves</w:t>
        </w:r>
      </w:ins>
      <w:ins w:id="72" w:author="James" w:date="2015-05-02T00:51:00Z">
        <w:r>
          <w:t>.</w:t>
        </w:r>
      </w:ins>
    </w:p>
    <w:p w:rsidR="009303D9" w:rsidRPr="005B520E" w:rsidDel="003B00DA" w:rsidRDefault="00C96AA9">
      <w:pPr>
        <w:pStyle w:val="BodyText"/>
        <w:rPr>
          <w:del w:id="73" w:author="James" w:date="2015-05-02T00:52:00Z"/>
        </w:rPr>
        <w:pPrChange w:id="74" w:author="James" w:date="2015-05-02T00:52:00Z">
          <w:pPr>
            <w:pStyle w:val="Heading2"/>
          </w:pPr>
        </w:pPrChange>
      </w:pPr>
      <w:del w:id="75" w:author="James" w:date="2015-05-02T00:52:00Z">
        <w:r w:rsidRPr="00C96AA9" w:rsidDel="003B00DA">
          <w:delText>Endogeneity and Exogeneity</w:delText>
        </w:r>
      </w:del>
    </w:p>
    <w:p w:rsidR="00C96AA9" w:rsidDel="003B00DA" w:rsidRDefault="00C96AA9">
      <w:pPr>
        <w:pStyle w:val="BodyText"/>
        <w:rPr>
          <w:del w:id="76" w:author="James" w:date="2015-05-02T00:52:00Z"/>
        </w:rPr>
      </w:pPr>
      <w:del w:id="77" w:author="James" w:date="2015-05-02T00:52:00Z">
        <w:r w:rsidDel="003B00DA">
          <w:delText>Under the VAR model, the behavior of each time series is explained by both its own past values and the past values of the other time series. This makes the variables “endogenous".</w:delText>
        </w:r>
      </w:del>
    </w:p>
    <w:p w:rsidR="00C96AA9" w:rsidDel="003B00DA" w:rsidRDefault="00C96AA9">
      <w:pPr>
        <w:pStyle w:val="BodyText"/>
        <w:rPr>
          <w:del w:id="78" w:author="James" w:date="2015-05-02T00:52:00Z"/>
        </w:rPr>
      </w:pPr>
      <w:del w:id="79" w:author="James" w:date="2015-05-02T00:52:00Z">
        <w:r w:rsidDel="003B00DA">
          <w:delText xml:space="preserve">The alternative is that a time series should not be explained by itself, and is only used to explain other time series. This type of explanatory variable is called exogenous, and could be considered an input. </w:delText>
        </w:r>
      </w:del>
    </w:p>
    <w:p w:rsidR="009303D9" w:rsidRDefault="00C96AA9">
      <w:pPr>
        <w:pStyle w:val="BodyText"/>
      </w:pPr>
      <w:del w:id="80" w:author="James" w:date="2015-05-02T00:52:00Z">
        <w:r w:rsidDel="003B00DA">
          <w:delText>By also considering exogenous variables, a VAR model would become a VARX model.</w:delText>
        </w:r>
      </w:del>
      <w:r>
        <w:t xml:space="preserve"> This model meets the requirements of the explanatory model described in the Motivation section, since it would allow release plan variables to be kept exogenous and used only to explain defect count.</w:t>
      </w:r>
    </w:p>
    <w:p w:rsidR="009303D9" w:rsidRDefault="006E264E" w:rsidP="005B520E">
      <w:pPr>
        <w:pStyle w:val="Heading2"/>
      </w:pPr>
      <w:ins w:id="81" w:author="James" w:date="2015-04-29T21:42:00Z">
        <w:r>
          <w:t xml:space="preserve">Stationarity and </w:t>
        </w:r>
      </w:ins>
      <w:r w:rsidR="00C96AA9">
        <w:t>Trend</w:t>
      </w:r>
      <w:ins w:id="82" w:author="James" w:date="2015-04-29T21:43:00Z">
        <w:r>
          <w:t>s</w:t>
        </w:r>
      </w:ins>
      <w:del w:id="83" w:author="James" w:date="2015-04-29T21:43:00Z">
        <w:r w:rsidR="00C96AA9" w:rsidDel="006E264E">
          <w:delText>s</w:delText>
        </w:r>
      </w:del>
    </w:p>
    <w:p w:rsidR="00AC74D2" w:rsidRDefault="00B01768">
      <w:pPr>
        <w:pStyle w:val="Textbody"/>
        <w:rPr>
          <w:ins w:id="84" w:author="James" w:date="2015-05-02T00:55:00Z"/>
        </w:rPr>
        <w:pPrChange w:id="85" w:author="James" w:date="2015-05-02T00:55:00Z">
          <w:pPr>
            <w:pStyle w:val="BodyText"/>
          </w:pPr>
        </w:pPrChange>
      </w:pPr>
      <w:ins w:id="86" w:author="James" w:date="2015-04-29T21:45:00Z">
        <w:r>
          <w:t xml:space="preserve">A </w:t>
        </w:r>
      </w:ins>
      <w:ins w:id="87" w:author="James" w:date="2015-04-29T21:46:00Z">
        <w:r>
          <w:t xml:space="preserve">strictly </w:t>
        </w:r>
      </w:ins>
      <w:ins w:id="88" w:author="James" w:date="2015-04-29T21:43:00Z">
        <w:r>
          <w:t xml:space="preserve">stationary process </w:t>
        </w:r>
      </w:ins>
      <w:ins w:id="89" w:author="James" w:date="2015-04-29T21:47:00Z">
        <w:r>
          <w:t xml:space="preserve">has a </w:t>
        </w:r>
      </w:ins>
      <w:ins w:id="90" w:author="James" w:date="2015-04-29T21:45:00Z">
        <w:r>
          <w:t>probability distribution</w:t>
        </w:r>
      </w:ins>
      <w:ins w:id="91" w:author="James" w:date="2015-04-29T21:46:00Z">
        <w:r>
          <w:t xml:space="preserve"> </w:t>
        </w:r>
      </w:ins>
      <w:ins w:id="92" w:author="James" w:date="2015-04-29T21:47:00Z">
        <w:r>
          <w:t xml:space="preserve">that is time-invariant. This means </w:t>
        </w:r>
      </w:ins>
      <w:ins w:id="93" w:author="James" w:date="2015-04-29T21:46:00Z">
        <w:r>
          <w:t>statistics such as mean and variance</w:t>
        </w:r>
      </w:ins>
      <w:ins w:id="94" w:author="James" w:date="2015-04-29T21:47:00Z">
        <w:r>
          <w:t xml:space="preserve"> do not change</w:t>
        </w:r>
      </w:ins>
      <w:ins w:id="95" w:author="James" w:date="2015-04-29T21:46:00Z">
        <w:r>
          <w:t xml:space="preserve">. </w:t>
        </w:r>
      </w:ins>
      <w:ins w:id="96" w:author="James" w:date="2015-04-29T21:47:00Z">
        <w:r>
          <w:t>The</w:t>
        </w:r>
      </w:ins>
      <w:ins w:id="97" w:author="James" w:date="2015-04-29T21:43:00Z">
        <w:r w:rsidR="006E264E">
          <w:t xml:space="preserve"> </w:t>
        </w:r>
      </w:ins>
      <w:r w:rsidR="00C96AA9">
        <w:t xml:space="preserve">AR, VAR, and VARX models </w:t>
      </w:r>
      <w:ins w:id="98" w:author="James" w:date="2015-04-29T21:47:00Z">
        <w:r>
          <w:t xml:space="preserve">discussed so far require </w:t>
        </w:r>
      </w:ins>
      <w:ins w:id="99" w:author="James" w:date="2015-05-02T00:53:00Z">
        <w:r w:rsidR="00AC74D2">
          <w:t xml:space="preserve">time series </w:t>
        </w:r>
      </w:ins>
      <w:ins w:id="100" w:author="James" w:date="2015-04-29T21:47:00Z">
        <w:r>
          <w:t>data that is stationary</w:t>
        </w:r>
      </w:ins>
      <w:ins w:id="101" w:author="James" w:date="2015-05-02T00:53:00Z">
        <w:r w:rsidR="00AC74D2">
          <w:t xml:space="preserve">, where the </w:t>
        </w:r>
      </w:ins>
      <w:ins w:id="102" w:author="James" w:date="2015-05-02T00:54:00Z">
        <w:r w:rsidR="00AC74D2">
          <w:t xml:space="preserve">probability distribution of the </w:t>
        </w:r>
      </w:ins>
      <w:ins w:id="103" w:author="James" w:date="2015-05-02T00:53:00Z">
        <w:r w:rsidR="00AC74D2">
          <w:t>under</w:t>
        </w:r>
      </w:ins>
      <w:ins w:id="104" w:author="James" w:date="2015-05-02T00:54:00Z">
        <w:r w:rsidR="00AC74D2">
          <w:t>lying stochastic process is time-invariant.</w:t>
        </w:r>
      </w:ins>
      <w:ins w:id="105" w:author="James" w:date="2015-04-29T21:48:00Z">
        <w:r>
          <w:t xml:space="preserve"> </w:t>
        </w:r>
      </w:ins>
      <w:ins w:id="106" w:author="James" w:date="2015-05-02T00:54:00Z">
        <w:r w:rsidR="00AC74D2">
          <w:t xml:space="preserve">Testing can identify </w:t>
        </w:r>
      </w:ins>
      <w:ins w:id="107" w:author="James" w:date="2015-05-02T00:55:00Z">
        <w:r w:rsidR="00AC74D2">
          <w:t xml:space="preserve">a time series as being stationary, </w:t>
        </w:r>
      </w:ins>
      <w:ins w:id="108" w:author="James" w:date="2015-05-02T00:54:00Z">
        <w:r w:rsidR="00AC74D2">
          <w:t>trend</w:t>
        </w:r>
      </w:ins>
      <w:ins w:id="109" w:author="James" w:date="2015-05-02T00:55:00Z">
        <w:r w:rsidR="00AC74D2">
          <w:t xml:space="preserve"> stationary, or non-stationary.</w:t>
        </w:r>
      </w:ins>
      <w:del w:id="110" w:author="James" w:date="2015-04-29T21:49:00Z">
        <w:r w:rsidR="00C96AA9" w:rsidDel="00B01768">
          <w:delText>do not account for non-stationary data.</w:delText>
        </w:r>
        <w:r w:rsidR="00C96AA9" w:rsidDel="00B01768">
          <w:rPr>
            <w:rFonts w:eastAsia="Times New Roman"/>
          </w:rPr>
          <w:delText xml:space="preserve"> If a </w:delText>
        </w:r>
        <w:r w:rsidR="00C96AA9" w:rsidDel="00B01768">
          <w:delText xml:space="preserve">time series is not stationary, differencing </w:delText>
        </w:r>
      </w:del>
      <w:del w:id="111" w:author="James" w:date="2015-04-29T21:53:00Z">
        <w:r w:rsidR="00C96AA9" w:rsidDel="00B36D4B">
          <w:delText>may produce a stationary series</w:delText>
        </w:r>
      </w:del>
      <w:del w:id="112" w:author="James" w:date="2015-04-29T21:50:00Z">
        <w:r w:rsidR="00C96AA9" w:rsidDel="00B01768">
          <w:delText xml:space="preserve">. </w:delText>
        </w:r>
      </w:del>
    </w:p>
    <w:p w:rsidR="00C96AA9" w:rsidDel="00B01768" w:rsidRDefault="00C96AA9">
      <w:pPr>
        <w:pStyle w:val="Textbody"/>
        <w:rPr>
          <w:del w:id="113" w:author="James" w:date="2015-04-29T21:51:00Z"/>
        </w:rPr>
      </w:pPr>
      <w:del w:id="114" w:author="James" w:date="2015-04-29T21:51:00Z">
        <w:r w:rsidDel="00B01768">
          <w:delText>Trends and tests for stationarity</w:delText>
        </w:r>
        <w:r w:rsidDel="00B01768">
          <w:rPr>
            <w:rFonts w:eastAsia="Times New Roman"/>
          </w:rPr>
          <w:delText xml:space="preserve"> </w:delText>
        </w:r>
        <w:r w:rsidDel="00B01768">
          <w:delText>will be discussed next.</w:delText>
        </w:r>
      </w:del>
    </w:p>
    <w:p w:rsidR="00C96AA9" w:rsidDel="00AC74D2" w:rsidRDefault="00C96AA9">
      <w:pPr>
        <w:pStyle w:val="Textbody"/>
        <w:rPr>
          <w:del w:id="115" w:author="James" w:date="2015-05-02T00:55:00Z"/>
        </w:rPr>
      </w:pPr>
      <w:del w:id="116" w:author="James" w:date="2015-05-02T00:55:00Z">
        <w:r w:rsidDel="00AC74D2">
          <w:delText>Trending time series are challenging to analyze, because the summary statistics of mean,</w:delText>
        </w:r>
        <w:r w:rsidDel="00AC74D2">
          <w:rPr>
            <w:rFonts w:eastAsia="Times New Roman"/>
          </w:rPr>
          <w:delText xml:space="preserve"> </w:delText>
        </w:r>
        <w:r w:rsidDel="00AC74D2">
          <w:delText>variance, and autocovariance vary over time, and are therefore not interpretable [5].</w:delText>
        </w:r>
        <w:r w:rsidDel="00AC74D2">
          <w:rPr>
            <w:rFonts w:eastAsia="Times New Roman"/>
          </w:rPr>
          <w:delText xml:space="preserve"> </w:delText>
        </w:r>
      </w:del>
      <w:del w:id="117" w:author="James" w:date="2015-04-29T21:54:00Z">
        <w:r w:rsidDel="00B36D4B">
          <w:delText xml:space="preserve">Two trend types are </w:delText>
        </w:r>
      </w:del>
      <w:del w:id="118" w:author="James" w:date="2015-04-29T21:51:00Z">
        <w:r w:rsidDel="00B01768">
          <w:delText xml:space="preserve">discussed </w:delText>
        </w:r>
      </w:del>
      <w:del w:id="119" w:author="James" w:date="2015-04-29T21:54:00Z">
        <w:r w:rsidDel="00B36D4B">
          <w:delText>here: deterministic and stochastic.</w:delText>
        </w:r>
      </w:del>
    </w:p>
    <w:p w:rsidR="00C96AA9" w:rsidDel="00B36D4B" w:rsidRDefault="00C96AA9">
      <w:pPr>
        <w:pStyle w:val="Textbody"/>
        <w:rPr>
          <w:del w:id="120" w:author="James" w:date="2015-04-29T21:54:00Z"/>
        </w:rPr>
      </w:pPr>
      <w:del w:id="121" w:author="James" w:date="2015-04-29T21:54:00Z">
        <w:r w:rsidDel="00B36D4B">
          <w:delText>A deterministic trend will</w:delText>
        </w:r>
        <w:r w:rsidDel="00B36D4B">
          <w:rPr>
            <w:rFonts w:eastAsia="Times New Roman"/>
          </w:rPr>
          <w:delText xml:space="preserve"> </w:delText>
        </w:r>
        <w:r w:rsidDel="00B36D4B">
          <w:delText>move upward or downward, meaning that the time series mean is non-constant. However, the time series will be constant</w:delText>
        </w:r>
        <w:r w:rsidDel="00B36D4B">
          <w:rPr>
            <w:rFonts w:eastAsia="Times New Roman"/>
          </w:rPr>
          <w:delText xml:space="preserve"> </w:delText>
        </w:r>
        <w:r w:rsidDel="00B36D4B">
          <w:delText>according to a deterministic function and the time series movements will generally follow</w:delText>
        </w:r>
        <w:r w:rsidDel="00B36D4B">
          <w:rPr>
            <w:rFonts w:eastAsia="Times New Roman"/>
          </w:rPr>
          <w:delText xml:space="preserve"> </w:delText>
        </w:r>
        <w:r w:rsidDel="00B36D4B">
          <w:delText>the deterministic function, with non-permanent fluctuations above or below.</w:delText>
        </w:r>
        <w:r w:rsidDel="00B36D4B">
          <w:rPr>
            <w:rFonts w:eastAsia="Times New Roman"/>
          </w:rPr>
          <w:delText xml:space="preserve"> </w:delText>
        </w:r>
        <w:r w:rsidDel="00B36D4B">
          <w:delText>Such a time series is said to be stationary around a deterministic trend.</w:delText>
        </w:r>
      </w:del>
    </w:p>
    <w:p w:rsidR="009303D9" w:rsidDel="00B36D4B" w:rsidRDefault="00C96AA9">
      <w:pPr>
        <w:pStyle w:val="Textbody"/>
        <w:rPr>
          <w:del w:id="122" w:author="James" w:date="2015-04-29T21:55:00Z"/>
        </w:rPr>
        <w:pPrChange w:id="123" w:author="James" w:date="2015-05-02T00:55:00Z">
          <w:pPr>
            <w:pStyle w:val="BodyText"/>
          </w:pPr>
        </w:pPrChange>
      </w:pPr>
      <w:del w:id="124" w:author="James" w:date="2015-04-29T21:54:00Z">
        <w:r w:rsidDel="00B36D4B">
          <w:delText>In contrast, a</w:delText>
        </w:r>
        <w:r w:rsidDel="00B36D4B">
          <w:rPr>
            <w:rFonts w:eastAsia="Times New Roman"/>
          </w:rPr>
          <w:delText xml:space="preserve"> </w:delText>
        </w:r>
        <w:r w:rsidDel="00B36D4B">
          <w:delText>stochastic trend shows permanent effects whenever random variations occur, and the series will not necessarily</w:delText>
        </w:r>
        <w:r w:rsidDel="00B36D4B">
          <w:rPr>
            <w:rFonts w:eastAsia="Times New Roman"/>
          </w:rPr>
          <w:delText xml:space="preserve"> </w:delText>
        </w:r>
        <w:r w:rsidDel="00B36D4B">
          <w:delText>fluctuate only close to the area of a deterministic function. The application of differencing can be used to</w:delText>
        </w:r>
        <w:r w:rsidDel="00B36D4B">
          <w:rPr>
            <w:rFonts w:eastAsia="Times New Roman"/>
          </w:rPr>
          <w:delText xml:space="preserve"> </w:delText>
        </w:r>
        <w:r w:rsidDel="00B36D4B">
          <w:delText>remove a stochastic trend. Next, tests are discussed to assess</w:delText>
        </w:r>
        <w:r w:rsidDel="00B36D4B">
          <w:rPr>
            <w:rFonts w:eastAsia="Times New Roman"/>
          </w:rPr>
          <w:delText xml:space="preserve"> </w:delText>
        </w:r>
        <w:r w:rsidDel="00B36D4B">
          <w:delText>if a deterministic or stochastic trend is present.</w:delText>
        </w:r>
      </w:del>
      <w:ins w:id="125" w:author="James" w:date="2015-04-29T21:54:00Z">
        <w:r w:rsidR="00B36D4B">
          <w:t xml:space="preserve">A time series can be established as non-stationary by testing for the presence of a unit root in the underlying AR model. </w:t>
        </w:r>
      </w:ins>
      <w:ins w:id="126" w:author="James" w:date="2015-04-29T21:55:00Z">
        <w:r w:rsidR="00B36D4B">
          <w:t xml:space="preserve">The unit root test used is </w:t>
        </w:r>
      </w:ins>
      <w:ins w:id="127" w:author="James" w:date="2015-04-29T21:54:00Z">
        <w:r w:rsidR="00B36D4B">
          <w:t xml:space="preserve">the </w:t>
        </w:r>
      </w:ins>
    </w:p>
    <w:p w:rsidR="00DC5D61" w:rsidDel="00B36D4B" w:rsidRDefault="00DC5D61">
      <w:pPr>
        <w:pStyle w:val="Textbody"/>
        <w:rPr>
          <w:del w:id="128" w:author="James" w:date="2015-04-29T21:55:00Z"/>
        </w:rPr>
        <w:pPrChange w:id="129" w:author="James" w:date="2015-05-02T00:55:00Z">
          <w:pPr>
            <w:pStyle w:val="Heading2"/>
          </w:pPr>
        </w:pPrChange>
      </w:pPr>
      <w:del w:id="130" w:author="James" w:date="2015-04-29T21:55:00Z">
        <w:r w:rsidDel="00B36D4B">
          <w:delText>Stationarity Tests</w:delText>
        </w:r>
      </w:del>
    </w:p>
    <w:p w:rsidR="00DC5D61" w:rsidDel="00B36D4B" w:rsidRDefault="00DC5D61">
      <w:pPr>
        <w:pStyle w:val="Textbody"/>
        <w:rPr>
          <w:del w:id="131" w:author="James" w:date="2015-04-29T21:55:00Z"/>
        </w:rPr>
        <w:pPrChange w:id="132" w:author="James" w:date="2015-05-02T00:55:00Z">
          <w:pPr>
            <w:pStyle w:val="BodyText"/>
          </w:pPr>
        </w:pPrChange>
      </w:pPr>
      <w:del w:id="133" w:author="James" w:date="2015-04-29T21:55:00Z">
        <w:r w:rsidDel="00B36D4B">
          <w:delText>Stationarity can be strict or weak (of some order). Strict stationarity occurs when the statistical properties are invariant with respect to shifts of the time origin [12]. Alternatively, a weak stationarity (of second order) can be established, and strict stationarity established by assuming normality [4].</w:delText>
        </w:r>
      </w:del>
    </w:p>
    <w:p w:rsidR="00DC5D61" w:rsidDel="00B36D4B" w:rsidRDefault="00DC5D61">
      <w:pPr>
        <w:pStyle w:val="Textbody"/>
        <w:rPr>
          <w:del w:id="134" w:author="James" w:date="2015-04-29T21:55:00Z"/>
        </w:rPr>
        <w:pPrChange w:id="135" w:author="James" w:date="2015-05-02T00:55:00Z">
          <w:pPr>
            <w:pStyle w:val="BodyText"/>
          </w:pPr>
        </w:pPrChange>
      </w:pPr>
      <w:del w:id="136" w:author="James" w:date="2015-04-29T21:55:00Z">
        <w:r w:rsidDel="00B36D4B">
          <w:delText>For a multivariate time series, stationarity holds if all the component univariate time series are stationary [16]. The goal of stationarity testing is to establish second-order stationarity for each univariate time series component, thus showing that the assumption of normality is reasonable and establishing the stationarity of the multivariate time series as a whole.</w:delText>
        </w:r>
      </w:del>
    </w:p>
    <w:p w:rsidR="00DC5D61" w:rsidDel="00B36D4B" w:rsidRDefault="00DC5D61">
      <w:pPr>
        <w:pStyle w:val="Textbody"/>
        <w:rPr>
          <w:del w:id="137" w:author="James" w:date="2015-04-29T21:55:00Z"/>
        </w:rPr>
        <w:pPrChange w:id="138" w:author="James" w:date="2015-05-02T00:55:00Z">
          <w:pPr>
            <w:pStyle w:val="Heading2"/>
          </w:pPr>
        </w:pPrChange>
      </w:pPr>
      <w:del w:id="139" w:author="James" w:date="2015-04-29T21:55:00Z">
        <w:r w:rsidDel="00B36D4B">
          <w:delText>Unit Root and Stationarity Testing</w:delText>
        </w:r>
      </w:del>
    </w:p>
    <w:p w:rsidR="00B36D4B" w:rsidDel="00B36D4B" w:rsidRDefault="00DC5D61">
      <w:pPr>
        <w:pStyle w:val="Textbody"/>
        <w:rPr>
          <w:del w:id="140" w:author="James" w:date="2015-04-29T21:56:00Z"/>
        </w:rPr>
        <w:pPrChange w:id="141" w:author="James" w:date="2015-05-02T00:55:00Z">
          <w:pPr>
            <w:pStyle w:val="BodyText"/>
          </w:pPr>
        </w:pPrChange>
      </w:pPr>
      <w:del w:id="142" w:author="James" w:date="2015-04-29T21:55:00Z">
        <w:r w:rsidDel="00B36D4B">
          <w:delText xml:space="preserve">A time series that contains a stochastic trend is non-stationary. A pure auto-regressive (AR) model of such a time series contains a unit root [5]. Testing for the presence of a unit root can therefore be used to test for non-stationarity. A unit-root test poses as the null hypothesis that an AR model has a unit root. Then, a test statistic is measured. If the test statistic is found to be significant, the null hypothesis cannot be rejected, and it is established that the time series has a stochastic trend and is therefore non-stationary. The </w:delText>
        </w:r>
      </w:del>
      <w:proofErr w:type="gramStart"/>
      <w:r>
        <w:t>Augmented Dickey Fuller (ADF) test</w:t>
      </w:r>
      <w:del w:id="143" w:author="James" w:date="2015-04-29T21:55:00Z">
        <w:r w:rsidDel="00B36D4B">
          <w:delText xml:space="preserve"> is often used for unit root testing</w:delText>
        </w:r>
      </w:del>
      <w:ins w:id="144" w:author="James" w:date="2015-05-02T00:53:00Z">
        <w:r w:rsidR="00AC74D2">
          <w:t>.</w:t>
        </w:r>
      </w:ins>
      <w:proofErr w:type="gramEnd"/>
      <w:ins w:id="145" w:author="James" w:date="2015-05-02T00:55:00Z">
        <w:r w:rsidR="00AC74D2">
          <w:t xml:space="preserve"> </w:t>
        </w:r>
      </w:ins>
      <w:del w:id="146" w:author="James" w:date="2015-05-02T00:53:00Z">
        <w:r w:rsidDel="00AC74D2">
          <w:delText>.</w:delText>
        </w:r>
      </w:del>
    </w:p>
    <w:p w:rsidR="00DC5D61" w:rsidRPr="00DC5D61" w:rsidRDefault="00DC5D61">
      <w:pPr>
        <w:pStyle w:val="Textbody"/>
        <w:ind w:firstLine="0"/>
        <w:pPrChange w:id="147" w:author="James" w:date="2015-05-02T00:55:00Z">
          <w:pPr>
            <w:pStyle w:val="BodyText"/>
          </w:pPr>
        </w:pPrChange>
      </w:pPr>
      <w:r>
        <w:t xml:space="preserve">On the other hand, a </w:t>
      </w:r>
      <w:proofErr w:type="spellStart"/>
      <w:r>
        <w:t>stationarity</w:t>
      </w:r>
      <w:proofErr w:type="spellEnd"/>
      <w:r>
        <w:t xml:space="preserve"> test </w:t>
      </w:r>
      <w:ins w:id="148" w:author="James" w:date="2015-04-29T21:56:00Z">
        <w:r w:rsidR="00B36D4B">
          <w:t xml:space="preserve">establishes a time series as trend stationary by testing for the presence of a deterministic trend function (either a </w:t>
        </w:r>
      </w:ins>
      <w:ins w:id="149" w:author="James" w:date="2015-04-29T21:57:00Z">
        <w:r w:rsidR="00B36D4B">
          <w:t>constan</w:t>
        </w:r>
        <w:r w:rsidR="00BB58CF">
          <w:t>t</w:t>
        </w:r>
        <w:r w:rsidR="00B36D4B">
          <w:t xml:space="preserve"> or a line). </w:t>
        </w:r>
      </w:ins>
      <w:del w:id="150" w:author="James" w:date="2015-04-29T21:57:00Z">
        <w:r w:rsidDel="00B36D4B">
          <w:delText xml:space="preserve">uses the null hypothesis that a time series is stationary around a deterministic trend. If the test statistic shows that this hypothesis can be rejected, at some significance level, then a stochastic trend should be considered by the unit root test. </w:delText>
        </w:r>
      </w:del>
      <w:del w:id="151" w:author="James" w:date="2015-04-29T21:58:00Z">
        <w:r w:rsidDel="00FD5584">
          <w:delText xml:space="preserve">The </w:delText>
        </w:r>
      </w:del>
      <w:ins w:id="152" w:author="James" w:date="2015-04-29T21:58:00Z">
        <w:r w:rsidR="00FD5584">
          <w:t xml:space="preserve">The </w:t>
        </w:r>
        <w:proofErr w:type="spellStart"/>
        <w:r w:rsidR="00FD5584">
          <w:t>stationarity</w:t>
        </w:r>
      </w:ins>
      <w:proofErr w:type="spellEnd"/>
      <w:ins w:id="153" w:author="James" w:date="2015-04-29T21:57:00Z">
        <w:r w:rsidR="00B36D4B">
          <w:t xml:space="preserve"> test used is the </w:t>
        </w:r>
      </w:ins>
      <w:r>
        <w:t>Kwiatkowski–Phillips–Schmidt–Shin (KPSS) test</w:t>
      </w:r>
      <w:del w:id="154" w:author="James" w:date="2015-04-29T21:57:00Z">
        <w:r w:rsidDel="00B36D4B">
          <w:delText xml:space="preserve"> </w:delText>
        </w:r>
      </w:del>
      <w:ins w:id="155" w:author="James" w:date="2015-04-29T21:57:00Z">
        <w:r w:rsidR="00B36D4B">
          <w:t>.</w:t>
        </w:r>
      </w:ins>
      <w:del w:id="156" w:author="James" w:date="2015-04-29T21:57:00Z">
        <w:r w:rsidDel="00B36D4B">
          <w:delText>can be applied for testing stationarity.</w:delText>
        </w:r>
      </w:del>
    </w:p>
    <w:p w:rsidR="009303D9" w:rsidRDefault="00DC5D61" w:rsidP="005B520E">
      <w:pPr>
        <w:pStyle w:val="Heading1"/>
      </w:pPr>
      <w:bookmarkStart w:id="157" w:name="_Ref414740456"/>
      <w:r>
        <w:t>Modeling Methodology</w:t>
      </w:r>
      <w:bookmarkEnd w:id="157"/>
    </w:p>
    <w:p w:rsidR="009303D9" w:rsidRPr="005B520E" w:rsidRDefault="00DC5D61">
      <w:pPr>
        <w:pStyle w:val="BodyText"/>
      </w:pPr>
      <w:r w:rsidRPr="00DC5D61">
        <w:t>The typical methodology used for building time series models involves specification, estimation, and diagnostics checking [4, p. 478]. Once specified and estimated, the diagnostic checking step ensures that only valid models are considered for selection. The final step of modeling is selection, where the models are compared by some model selection criterion [4, p. 581]. This section presents our approach to specifying, estimating, diagnostics checking, and model selection for defect prediction.</w:t>
      </w:r>
    </w:p>
    <w:p w:rsidR="009303D9" w:rsidRDefault="00DC5D61" w:rsidP="00DC5D61">
      <w:pPr>
        <w:pStyle w:val="Heading2"/>
      </w:pPr>
      <w:r w:rsidRPr="00DC5D61">
        <w:t>Model Specification &amp; Estimation</w:t>
      </w:r>
    </w:p>
    <w:p w:rsidR="00DC5D61" w:rsidRDefault="00DC5D61" w:rsidP="00DC5D61">
      <w:pPr>
        <w:pStyle w:val="Textbody"/>
      </w:pPr>
      <w:r>
        <w:t xml:space="preserve">The specification of a </w:t>
      </w:r>
      <w:proofErr w:type="gramStart"/>
      <w:r w:rsidRPr="00DC5D61">
        <w:rPr>
          <w:i/>
        </w:rPr>
        <w:t>VARX(</w:t>
      </w:r>
      <w:proofErr w:type="gramEnd"/>
      <w:r w:rsidRPr="00DC5D61">
        <w:rPr>
          <w:i/>
        </w:rPr>
        <w:t>p)</w:t>
      </w:r>
      <w:r>
        <w:t xml:space="preserve"> model is accomplished by choosing an order </w:t>
      </w:r>
      <w:r w:rsidRPr="00DC5D61">
        <w:rPr>
          <w:i/>
        </w:rPr>
        <w:t>p</w:t>
      </w:r>
      <w:r>
        <w:t xml:space="preserve">, which is the number of autoregressive </w:t>
      </w:r>
      <w:r>
        <w:lastRenderedPageBreak/>
        <w:t xml:space="preserve">terms to include in the model. </w:t>
      </w:r>
      <w:r w:rsidR="001F6B35">
        <w:t>Then</w:t>
      </w:r>
      <w:r>
        <w:t xml:space="preserve"> the model parameters can be estimated by a procedure such as least squares regression.</w:t>
      </w:r>
    </w:p>
    <w:p w:rsidR="009303D9" w:rsidDel="004C392D" w:rsidRDefault="00DC5D61">
      <w:pPr>
        <w:pStyle w:val="BodyText"/>
        <w:rPr>
          <w:del w:id="158" w:author="James" w:date="2015-04-29T22:02:00Z"/>
        </w:rPr>
      </w:pPr>
      <w:r>
        <w:t xml:space="preserve">The model order will directly affect the number of parameters included in the model. One goal of specification is to avoid having too many parameters relative to the number of observations. </w:t>
      </w:r>
      <w:ins w:id="159" w:author="James" w:date="2015-04-29T22:00:00Z">
        <w:r w:rsidR="004C392D">
          <w:t xml:space="preserve">To this end, we establish a </w:t>
        </w:r>
      </w:ins>
      <w:ins w:id="160" w:author="James" w:date="2015-04-29T21:59:00Z">
        <w:r w:rsidR="004C392D">
          <w:t xml:space="preserve">ratio </w:t>
        </w:r>
        <w:r w:rsidR="004C392D" w:rsidRPr="004C392D">
          <w:rPr>
            <w:i/>
            <w:rPrChange w:id="161" w:author="James" w:date="2015-04-29T21:59:00Z">
              <w:rPr/>
            </w:rPrChange>
          </w:rPr>
          <w:t>K</w:t>
        </w:r>
      </w:ins>
      <w:ins w:id="162" w:author="James" w:date="2015-04-29T22:00:00Z">
        <w:r w:rsidR="004C392D">
          <w:t xml:space="preserve"> </w:t>
        </w:r>
      </w:ins>
      <w:ins w:id="163" w:author="James" w:date="2015-04-29T22:01:00Z">
        <w:r w:rsidR="004C392D">
          <w:t>of the number of observations to the number of parameters. By choosing a minimum value for this ratio</w:t>
        </w:r>
      </w:ins>
      <w:ins w:id="164" w:author="James" w:date="2015-04-29T22:02:00Z">
        <w:r w:rsidR="004C392D">
          <w:t xml:space="preserve">, </w:t>
        </w:r>
        <w:proofErr w:type="spellStart"/>
        <w:r w:rsidR="004C392D" w:rsidRPr="004C392D">
          <w:rPr>
            <w:i/>
            <w:rPrChange w:id="165" w:author="James" w:date="2015-04-29T22:02:00Z">
              <w:rPr/>
            </w:rPrChange>
          </w:rPr>
          <w:t>K</w:t>
        </w:r>
        <w:r w:rsidR="004C392D" w:rsidRPr="004C392D">
          <w:rPr>
            <w:i/>
            <w:vertAlign w:val="subscript"/>
            <w:rPrChange w:id="166" w:author="James" w:date="2015-04-29T22:02:00Z">
              <w:rPr/>
            </w:rPrChange>
          </w:rPr>
          <w:t>min</w:t>
        </w:r>
      </w:ins>
      <w:proofErr w:type="spellEnd"/>
      <w:ins w:id="167" w:author="James" w:date="2015-04-29T22:01:00Z">
        <w:r w:rsidR="004C392D">
          <w:t xml:space="preserve">, and using the formula for the number of parameters in a </w:t>
        </w:r>
        <w:r w:rsidR="004C392D">
          <w:rPr>
            <w:i/>
          </w:rPr>
          <w:t>VARX(p)</w:t>
        </w:r>
        <w:r w:rsidR="004C392D">
          <w:t xml:space="preserve"> model, </w:t>
        </w:r>
      </w:ins>
      <w:ins w:id="168" w:author="James" w:date="2015-04-29T22:02:00Z">
        <w:r w:rsidR="004C392D">
          <w:t xml:space="preserve">the following equation can be used to obtain a maximum model order </w:t>
        </w:r>
        <w:proofErr w:type="spellStart"/>
        <w:r w:rsidR="004C392D" w:rsidRPr="004C392D">
          <w:rPr>
            <w:i/>
            <w:rPrChange w:id="169" w:author="James" w:date="2015-04-29T22:02:00Z">
              <w:rPr/>
            </w:rPrChange>
          </w:rPr>
          <w:t>p</w:t>
        </w:r>
        <w:r w:rsidR="004C392D" w:rsidRPr="004C392D">
          <w:rPr>
            <w:i/>
            <w:vertAlign w:val="subscript"/>
            <w:rPrChange w:id="170" w:author="James" w:date="2015-04-29T22:02:00Z">
              <w:rPr/>
            </w:rPrChange>
          </w:rPr>
          <w:t>max</w:t>
        </w:r>
        <w:proofErr w:type="spellEnd"/>
        <w:r w:rsidR="004C392D">
          <w:t>:</w:t>
        </w:r>
      </w:ins>
      <w:del w:id="171" w:author="James" w:date="2015-04-29T22:02:00Z">
        <w:r w:rsidDel="004C392D">
          <w:delText xml:space="preserve">The following derivation will lead to a simple rule for limiting the model order in this respect. First, let </w:delText>
        </w:r>
        <w:r w:rsidRPr="00DC5D61" w:rsidDel="004C392D">
          <w:rPr>
            <w:i/>
          </w:rPr>
          <w:delText>n</w:delText>
        </w:r>
        <w:r w:rsidDel="004C392D">
          <w:delText xml:space="preserve"> be the number of time samples in a time series. When there are </w:delText>
        </w:r>
        <w:r w:rsidRPr="00DC5D61" w:rsidDel="004C392D">
          <w:rPr>
            <w:i/>
          </w:rPr>
          <w:delText>m</w:delText>
        </w:r>
        <w:r w:rsidDel="004C392D">
          <w:delText xml:space="preserve"> time series, each sample contains </w:delText>
        </w:r>
        <w:r w:rsidRPr="00DC5D61" w:rsidDel="004C392D">
          <w:rPr>
            <w:i/>
          </w:rPr>
          <w:delText>m</w:delText>
        </w:r>
        <w:r w:rsidDel="004C392D">
          <w:delText xml:space="preserve"> observations, so there are </w:delText>
        </w:r>
        <w:r w:rsidRPr="00DC5D61" w:rsidDel="004C392D">
          <w:rPr>
            <w:i/>
          </w:rPr>
          <w:delText>mn</w:delText>
        </w:r>
        <w:r w:rsidDel="004C392D">
          <w:rPr>
            <w:i/>
            <w:iCs/>
          </w:rPr>
          <w:delText xml:space="preserve"> </w:delText>
        </w:r>
        <w:r w:rsidDel="004C392D">
          <w:delText xml:space="preserve">total observations for all time series. Next, for a </w:delText>
        </w:r>
        <w:r w:rsidRPr="00DC5D61" w:rsidDel="004C392D">
          <w:rPr>
            <w:i/>
          </w:rPr>
          <w:delText>VARX(p</w:delText>
        </w:r>
        <w:r w:rsidDel="004C392D">
          <w:rPr>
            <w:i/>
          </w:rPr>
          <w:delText>)</w:delText>
        </w:r>
        <w:r w:rsidDel="004C392D">
          <w:delText xml:space="preserve"> model of the m time series variables, there are </w:delText>
        </w:r>
        <w:r w:rsidRPr="00DC5D61" w:rsidDel="004C392D">
          <w:rPr>
            <w:i/>
          </w:rPr>
          <w:delText>m</w:delText>
        </w:r>
        <w:r w:rsidRPr="00DC5D61" w:rsidDel="004C392D">
          <w:rPr>
            <w:i/>
            <w:vertAlign w:val="superscript"/>
          </w:rPr>
          <w:delText>2</w:delText>
        </w:r>
        <w:r w:rsidRPr="00DC5D61" w:rsidDel="004C392D">
          <w:rPr>
            <w:i/>
          </w:rPr>
          <w:delText>p</w:delText>
        </w:r>
        <w:r w:rsidDel="004C392D">
          <w:delText xml:space="preserve"> unknown parameters to be estimated. Let the ratio of observations to parameters be denoted by</w:delText>
        </w:r>
      </w:del>
    </w:p>
    <w:p w:rsidR="00A37E93" w:rsidDel="004C392D" w:rsidRDefault="005D15A0">
      <w:pPr>
        <w:pStyle w:val="BodyText"/>
        <w:rPr>
          <w:del w:id="172" w:author="James" w:date="2015-04-29T22:02:00Z"/>
        </w:rPr>
        <w:pPrChange w:id="173" w:author="James" w:date="2015-04-29T22:02:00Z">
          <w:pPr>
            <w:pStyle w:val="BodyText"/>
            <w:jc w:val="center"/>
          </w:pPr>
        </w:pPrChange>
      </w:pPr>
      <w:del w:id="174" w:author="James" w:date="2015-04-29T22:02:00Z">
        <w:r>
          <w:pict>
            <v:shape id="_x0000_i1027" type="#_x0000_t75" style="width:85.5pt;height:25.5pt">
              <v:imagedata r:id="rId12" o:title="eqn-K"/>
            </v:shape>
          </w:pict>
        </w:r>
      </w:del>
    </w:p>
    <w:p w:rsidR="00A37E93" w:rsidDel="004C392D" w:rsidRDefault="00A37E93">
      <w:pPr>
        <w:pStyle w:val="BodyText"/>
        <w:rPr>
          <w:del w:id="175" w:author="James" w:date="2015-04-29T22:02:00Z"/>
        </w:rPr>
      </w:pPr>
      <w:del w:id="176" w:author="James" w:date="2015-04-29T22:02:00Z">
        <w:r w:rsidRPr="00A37E93" w:rsidDel="004C392D">
          <w:delText xml:space="preserve">To keep </w:delText>
        </w:r>
        <w:r w:rsidRPr="00A37E93" w:rsidDel="004C392D">
          <w:rPr>
            <w:i/>
          </w:rPr>
          <w:delText>K</w:delText>
        </w:r>
        <w:r w:rsidRPr="00A37E93" w:rsidDel="004C392D">
          <w:delText xml:space="preserve"> at or above some minimum ratio </w:delText>
        </w:r>
        <w:r w:rsidRPr="00A37E93" w:rsidDel="004C392D">
          <w:rPr>
            <w:i/>
          </w:rPr>
          <w:delText>K</w:delText>
        </w:r>
        <w:r w:rsidRPr="00A37E93" w:rsidDel="004C392D">
          <w:rPr>
            <w:i/>
            <w:vertAlign w:val="subscript"/>
          </w:rPr>
          <w:delText>min</w:delText>
        </w:r>
        <w:r w:rsidRPr="00A37E93" w:rsidDel="004C392D">
          <w:delText>, we form the inequality</w:delText>
        </w:r>
      </w:del>
    </w:p>
    <w:p w:rsidR="00A37E93" w:rsidDel="004C392D" w:rsidRDefault="005D15A0">
      <w:pPr>
        <w:pStyle w:val="BodyText"/>
        <w:rPr>
          <w:del w:id="177" w:author="James" w:date="2015-04-29T22:02:00Z"/>
        </w:rPr>
        <w:pPrChange w:id="178" w:author="James" w:date="2015-04-29T22:02:00Z">
          <w:pPr>
            <w:pStyle w:val="BodyText"/>
            <w:jc w:val="center"/>
          </w:pPr>
        </w:pPrChange>
      </w:pPr>
      <w:del w:id="179" w:author="James" w:date="2015-04-29T22:02:00Z">
        <w:r>
          <w:pict>
            <v:shape id="_x0000_i1028" type="#_x0000_t75" style="width:89.25pt;height:25.5pt">
              <v:imagedata r:id="rId13" o:title="eqn-K_min"/>
            </v:shape>
          </w:pict>
        </w:r>
      </w:del>
    </w:p>
    <w:p w:rsidR="00A37E93" w:rsidDel="004C392D" w:rsidRDefault="00A37E93">
      <w:pPr>
        <w:pStyle w:val="BodyText"/>
        <w:rPr>
          <w:del w:id="180" w:author="James" w:date="2015-04-29T22:02:00Z"/>
        </w:rPr>
      </w:pPr>
      <w:del w:id="181" w:author="James" w:date="2015-04-29T22:02:00Z">
        <w:r w:rsidDel="004C392D">
          <w:delText xml:space="preserve">In terms of </w:delText>
        </w:r>
        <w:r w:rsidDel="004C392D">
          <w:rPr>
            <w:i/>
            <w:iCs/>
          </w:rPr>
          <w:delText>p</w:delText>
        </w:r>
        <w:r w:rsidDel="004C392D">
          <w:delText xml:space="preserve"> this becomes</w:delText>
        </w:r>
      </w:del>
    </w:p>
    <w:p w:rsidR="00A37E93" w:rsidDel="004C392D" w:rsidRDefault="005D15A0">
      <w:pPr>
        <w:pStyle w:val="BodyText"/>
        <w:rPr>
          <w:del w:id="182" w:author="James" w:date="2015-04-29T22:02:00Z"/>
        </w:rPr>
        <w:pPrChange w:id="183" w:author="James" w:date="2015-04-29T22:02:00Z">
          <w:pPr>
            <w:pStyle w:val="BodyText"/>
            <w:jc w:val="center"/>
          </w:pPr>
        </w:pPrChange>
      </w:pPr>
      <w:del w:id="184" w:author="James" w:date="2015-04-29T22:02:00Z">
        <w:r>
          <w:pict>
            <v:shape id="_x0000_i1029" type="#_x0000_t75" style="width:62.25pt;height:24.75pt">
              <v:imagedata r:id="rId14" o:title="eqn-p"/>
            </v:shape>
          </w:pict>
        </w:r>
      </w:del>
    </w:p>
    <w:p w:rsidR="00A37E93" w:rsidRDefault="00A37E93">
      <w:pPr>
        <w:pStyle w:val="BodyText"/>
        <w:pPrChange w:id="185" w:author="James" w:date="2015-04-29T22:02:00Z">
          <w:pPr>
            <w:pStyle w:val="Textbody"/>
          </w:pPr>
        </w:pPrChange>
      </w:pPr>
      <w:del w:id="186" w:author="James" w:date="2015-04-29T22:02:00Z">
        <w:r w:rsidDel="004C392D">
          <w:delText xml:space="preserve">For a fixed value of </w:delText>
        </w:r>
        <w:r w:rsidRPr="00A37E93" w:rsidDel="004C392D">
          <w:rPr>
            <w:i/>
          </w:rPr>
          <w:delText>K</w:delText>
        </w:r>
        <w:r w:rsidRPr="00A37E93" w:rsidDel="004C392D">
          <w:rPr>
            <w:i/>
            <w:vertAlign w:val="subscript"/>
          </w:rPr>
          <w:delText>min</w:delText>
        </w:r>
        <w:r w:rsidDel="004C392D">
          <w:delText>, an upper bound on the model order would be</w:delText>
        </w:r>
      </w:del>
    </w:p>
    <w:p w:rsidR="00A37E93" w:rsidRDefault="005D15A0" w:rsidP="00A37E93">
      <w:pPr>
        <w:pStyle w:val="BodyText"/>
        <w:jc w:val="center"/>
      </w:pPr>
      <w:r>
        <w:pict>
          <v:shape id="_x0000_i1030" type="#_x0000_t75" style="width:93.75pt;height:29.25pt">
            <v:imagedata r:id="rId15" o:title="eqn-p_max"/>
          </v:shape>
        </w:pict>
      </w:r>
    </w:p>
    <w:p w:rsidR="00A37E93" w:rsidRPr="00A37E93" w:rsidRDefault="004C392D" w:rsidP="00A37E93">
      <w:pPr>
        <w:pStyle w:val="BodyText"/>
      </w:pPr>
      <w:proofErr w:type="gramStart"/>
      <w:ins w:id="187" w:author="James" w:date="2015-04-29T22:03:00Z">
        <w:r>
          <w:t>where</w:t>
        </w:r>
        <w:proofErr w:type="gramEnd"/>
        <w:r>
          <w:t xml:space="preserve"> there are </w:t>
        </w:r>
        <w:r w:rsidRPr="004C392D">
          <w:rPr>
            <w:i/>
            <w:rPrChange w:id="188" w:author="James" w:date="2015-04-29T22:03:00Z">
              <w:rPr/>
            </w:rPrChange>
          </w:rPr>
          <w:t>m</w:t>
        </w:r>
        <w:r>
          <w:rPr>
            <w:i/>
          </w:rPr>
          <w:t xml:space="preserve"> </w:t>
        </w:r>
        <w:r>
          <w:t xml:space="preserve">time series </w:t>
        </w:r>
      </w:ins>
      <w:ins w:id="189" w:author="James" w:date="2015-04-29T22:04:00Z">
        <w:r>
          <w:t>variables and</w:t>
        </w:r>
      </w:ins>
      <w:ins w:id="190" w:author="James" w:date="2015-04-29T22:03:00Z">
        <w:r>
          <w:t xml:space="preserve"> </w:t>
        </w:r>
        <w:r>
          <w:rPr>
            <w:i/>
          </w:rPr>
          <w:t xml:space="preserve">n </w:t>
        </w:r>
      </w:ins>
      <w:ins w:id="191" w:author="James" w:date="2015-04-29T22:04:00Z">
        <w:r w:rsidR="00490241">
          <w:t>samples.</w:t>
        </w:r>
      </w:ins>
      <w:del w:id="192" w:author="James" w:date="2015-04-29T22:04:00Z">
        <w:r w:rsidR="00A37E93" w:rsidDel="00490241">
          <w:delText>With</w:delText>
        </w:r>
      </w:del>
      <w:ins w:id="193" w:author="James" w:date="2015-04-29T22:04:00Z">
        <w:r w:rsidR="00490241">
          <w:t xml:space="preserve"> The </w:t>
        </w:r>
      </w:ins>
      <w:r w:rsidR="00A37E93">
        <w:t xml:space="preserve"> </w:t>
      </w:r>
      <w:del w:id="194" w:author="James" w:date="2015-04-29T22:04:00Z">
        <w:r w:rsidR="00A37E93" w:rsidDel="00490241">
          <w:delText xml:space="preserve">this </w:delText>
        </w:r>
      </w:del>
      <w:ins w:id="195" w:author="James" w:date="2015-04-29T22:04:00Z">
        <w:r w:rsidR="00490241">
          <w:t xml:space="preserve">establishes an </w:t>
        </w:r>
      </w:ins>
      <w:r w:rsidR="00A37E93">
        <w:t>upper bound</w:t>
      </w:r>
      <w:ins w:id="196" w:author="James" w:date="2015-04-29T22:04:00Z">
        <w:r w:rsidR="00490241">
          <w:t xml:space="preserve"> on model order</w:t>
        </w:r>
      </w:ins>
      <w:r w:rsidR="00A37E93">
        <w:t xml:space="preserve">, </w:t>
      </w:r>
      <w:ins w:id="197" w:author="James" w:date="2015-04-29T22:04:00Z">
        <w:r w:rsidR="00490241">
          <w:t xml:space="preserve">so </w:t>
        </w:r>
      </w:ins>
      <w:r w:rsidR="00A37E93">
        <w:t xml:space="preserve">model specification will include the generation of models having order 1, 2, …, </w:t>
      </w:r>
      <w:proofErr w:type="spellStart"/>
      <w:r w:rsidR="00A37E93" w:rsidRPr="00A37E93">
        <w:rPr>
          <w:i/>
        </w:rPr>
        <w:t>p</w:t>
      </w:r>
      <w:r w:rsidR="00A37E93" w:rsidRPr="00A37E93">
        <w:rPr>
          <w:i/>
          <w:vertAlign w:val="subscript"/>
        </w:rPr>
        <w:t>max</w:t>
      </w:r>
      <w:proofErr w:type="spellEnd"/>
      <w:r w:rsidR="00A37E93">
        <w:t>. These models, with their estimated parameters, will be candidates for final model selection after undergoing diagnostic checking.</w:t>
      </w:r>
    </w:p>
    <w:p w:rsidR="009303D9" w:rsidRDefault="00A37E93" w:rsidP="005B520E">
      <w:pPr>
        <w:pStyle w:val="Heading2"/>
      </w:pPr>
      <w:r>
        <w:t>Diagnostics Checking</w:t>
      </w:r>
    </w:p>
    <w:p w:rsidR="00A37E93" w:rsidDel="00E55B52" w:rsidRDefault="00A37E93" w:rsidP="00A37E93">
      <w:pPr>
        <w:pStyle w:val="Textbody"/>
        <w:rPr>
          <w:del w:id="198" w:author="James" w:date="2015-05-02T00:57:00Z"/>
        </w:rPr>
      </w:pPr>
      <w:r>
        <w:t>Diagnostic checking is performed to verify that a model can be accepted. This step includes testing for stability and for model inadequacy.</w:t>
      </w:r>
      <w:ins w:id="199" w:author="James" w:date="2015-05-02T00:56:00Z">
        <w:r w:rsidR="00E55B52">
          <w:t xml:space="preserve"> A </w:t>
        </w:r>
      </w:ins>
      <w:ins w:id="200" w:author="James" w:date="2015-05-02T00:57:00Z">
        <w:r w:rsidR="00E55B52">
          <w:t>stability test checks that</w:t>
        </w:r>
      </w:ins>
    </w:p>
    <w:p w:rsidR="00A37E93" w:rsidDel="00E55B52" w:rsidRDefault="00A37E93">
      <w:pPr>
        <w:pStyle w:val="Textbody"/>
        <w:rPr>
          <w:del w:id="201" w:author="James" w:date="2015-05-02T00:59:00Z"/>
        </w:rPr>
      </w:pPr>
      <w:del w:id="202" w:author="James" w:date="2015-05-02T00:57:00Z">
        <w:r w:rsidDel="00E55B52">
          <w:delText xml:space="preserve">For an Autoregressive-moving averages (ARMA) model to be stable, </w:delText>
        </w:r>
      </w:del>
      <w:ins w:id="203" w:author="James" w:date="2015-05-02T00:57:00Z">
        <w:r w:rsidR="00E55B52">
          <w:t xml:space="preserve"> </w:t>
        </w:r>
      </w:ins>
      <w:proofErr w:type="gramStart"/>
      <w:r>
        <w:t>the</w:t>
      </w:r>
      <w:proofErr w:type="gramEnd"/>
      <w:r>
        <w:t xml:space="preserve"> roots of the </w:t>
      </w:r>
      <w:ins w:id="204" w:author="James" w:date="2015-05-02T00:57:00Z">
        <w:r w:rsidR="00E55B52">
          <w:t xml:space="preserve">AR </w:t>
        </w:r>
      </w:ins>
      <w:r>
        <w:t xml:space="preserve">process characteristic equation </w:t>
      </w:r>
      <w:del w:id="205" w:author="James" w:date="2015-05-02T00:57:00Z">
        <w:r w:rsidDel="00E55B52">
          <w:delText xml:space="preserve">must </w:delText>
        </w:r>
      </w:del>
      <w:r>
        <w:t xml:space="preserve">lie outside the unit circle [4, p. 56]. </w:t>
      </w:r>
      <w:del w:id="206" w:author="James" w:date="2015-05-02T00:58:00Z">
        <w:r w:rsidDel="00E55B52">
          <w:delText>Equivalently, the inverse of the roots must lie inside the unit circle.</w:delText>
        </w:r>
      </w:del>
      <w:ins w:id="207" w:author="James" w:date="2015-05-02T00:58:00Z">
        <w:r w:rsidR="00E55B52">
          <w:t xml:space="preserve">To test inadequacy, the </w:t>
        </w:r>
        <w:proofErr w:type="spellStart"/>
        <w:r w:rsidR="00E55B52">
          <w:t>Ljung</w:t>
        </w:r>
        <w:proofErr w:type="spellEnd"/>
        <w:r w:rsidR="00E55B52">
          <w:t xml:space="preserve">-Box is used to </w:t>
        </w:r>
      </w:ins>
      <w:ins w:id="208" w:author="James" w:date="2015-05-02T00:59:00Z">
        <w:r w:rsidR="00E55B52">
          <w:t xml:space="preserve">compare the model residuals to white noise. </w:t>
        </w:r>
      </w:ins>
    </w:p>
    <w:p w:rsidR="009303D9" w:rsidRPr="005B520E" w:rsidRDefault="00A37E93">
      <w:pPr>
        <w:pStyle w:val="Textbody"/>
        <w:pPrChange w:id="209" w:author="James" w:date="2015-05-02T00:59:00Z">
          <w:pPr>
            <w:pStyle w:val="BodyText"/>
          </w:pPr>
        </w:pPrChange>
      </w:pPr>
      <w:del w:id="210" w:author="James" w:date="2015-05-02T00:59:00Z">
        <w:r w:rsidDel="00E55B52">
          <w:delText>For an ARMA model to be accurate, it is sufficient to show that “[as] the series length increases, the [model residuals] become close to the white noise...” [4, p. 338]. For this reason, the model inadequacy tests are formed around a study of the residuals. These lack-of-fit tests are a kind of portmanteau test. The Ljung-Box test is used for this purpose.</w:delText>
        </w:r>
      </w:del>
    </w:p>
    <w:p w:rsidR="009303D9" w:rsidRDefault="00A37E93" w:rsidP="005B520E">
      <w:pPr>
        <w:pStyle w:val="Heading2"/>
      </w:pPr>
      <w:r>
        <w:t>Model Selection</w:t>
      </w:r>
    </w:p>
    <w:p w:rsidR="009303D9" w:rsidRDefault="00A37E93">
      <w:pPr>
        <w:pStyle w:val="BodyText"/>
      </w:pPr>
      <w:r>
        <w:t xml:space="preserve">Model selection criteria are used to compare models by their fit, to minimize residual error, and to penalize the model to some degree based on the number of parameters. </w:t>
      </w:r>
      <w:ins w:id="211" w:author="James" w:date="2015-04-29T22:06:00Z">
        <w:r w:rsidR="00AF707C">
          <w:t xml:space="preserve">Of the commonly used selection criteria, the standard </w:t>
        </w:r>
        <w:proofErr w:type="spellStart"/>
        <w:r w:rsidR="00AF707C">
          <w:t>Akaike</w:t>
        </w:r>
        <w:proofErr w:type="spellEnd"/>
        <w:r w:rsidR="00AF707C">
          <w:t xml:space="preserve"> Information Criterion (AIC) was used because</w:t>
        </w:r>
      </w:ins>
      <w:del w:id="212" w:author="James" w:date="2015-04-29T22:06:00Z">
        <w:r w:rsidDel="00AF707C">
          <w:delText xml:space="preserve">There are a number of different selection criteria, including Akaike Information Criterion (AIC), AIC with correction (AICc), and </w:delText>
        </w:r>
        <w:r w:rsidRPr="00243C24" w:rsidDel="00AF707C">
          <w:delText>Bayesian Information Criterion</w:delText>
        </w:r>
        <w:r w:rsidDel="00AF707C">
          <w:delText xml:space="preserve"> (BIC)</w:delText>
        </w:r>
      </w:del>
      <w:del w:id="213" w:author="James" w:date="2015-04-29T22:07:00Z">
        <w:r w:rsidDel="00AF707C">
          <w:delText>. Bisgaard and Kulahci noted that</w:delText>
        </w:r>
      </w:del>
      <w:r>
        <w:t xml:space="preserve">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w:t>
      </w:r>
      <w:del w:id="214" w:author="James" w:date="2015-04-29T22:07:00Z">
        <w:r w:rsidDel="00AF707C">
          <w:delText xml:space="preserve"> Therefore, AIC was chosen as the selection criterion.</w:delText>
        </w:r>
      </w:del>
    </w:p>
    <w:p w:rsidR="00A37E93" w:rsidRDefault="00A37E93" w:rsidP="00A37E93">
      <w:pPr>
        <w:pStyle w:val="Heading1"/>
      </w:pPr>
      <w:bookmarkStart w:id="215" w:name="_Ref414740471"/>
      <w:r>
        <w:t>Application of Methodology</w:t>
      </w:r>
      <w:bookmarkEnd w:id="215"/>
    </w:p>
    <w:p w:rsidR="00A37E93" w:rsidRDefault="00A37E93" w:rsidP="00A37E93">
      <w:pPr>
        <w:pStyle w:val="Textbody"/>
      </w:pPr>
      <w:r>
        <w:t>To validate our approach of using a time series model to predict defects, we used historical data taken from a software project’s issue tracking system. Issue tracking systems are used by projects for tracking development tasks, features, enhancements, and bugs, both past and present.</w:t>
      </w:r>
    </w:p>
    <w:p w:rsidR="00A37E93" w:rsidRDefault="00A37E93" w:rsidP="00A37E93">
      <w:pPr>
        <w:pStyle w:val="BodyText"/>
      </w:pPr>
      <w:r>
        <w:t xml:space="preserve">We chose the </w:t>
      </w:r>
      <w:proofErr w:type="spellStart"/>
      <w:r w:rsidRPr="00776B4F">
        <w:rPr>
          <w:i/>
        </w:rPr>
        <w:t>MongoDB</w:t>
      </w:r>
      <w:proofErr w:type="spellEnd"/>
      <w:r w:rsidR="00D13352">
        <w:rPr>
          <w:rStyle w:val="FootnoteReference"/>
          <w:i/>
        </w:rPr>
        <w:footnoteReference w:id="1"/>
      </w:r>
      <w:r>
        <w:t xml:space="preserve"> Core Server project as the data set. This project was chosen as it has been active since May 2009 and uses </w:t>
      </w:r>
      <w:r>
        <w:rPr>
          <w:i/>
        </w:rPr>
        <w:t>JIRA</w:t>
      </w:r>
      <w:r>
        <w:rPr>
          <w:rStyle w:val="FootnoteReference"/>
        </w:rPr>
        <w:footnoteReference w:id="2"/>
      </w:r>
      <w:r>
        <w:t xml:space="preserve"> for issue tracking, which made it easy to collect data. Issues for versions 0.9.3 through 3.0.0-rc6 were exported</w:t>
      </w:r>
      <w:r w:rsidR="00D13352">
        <w:t xml:space="preserve"> from the project’s </w:t>
      </w:r>
      <w:r w:rsidR="00D13352" w:rsidRPr="00001FA4">
        <w:rPr>
          <w:i/>
        </w:rPr>
        <w:t>JIRA</w:t>
      </w:r>
      <w:r w:rsidR="00D13352">
        <w:t xml:space="preserve"> web interface into XML </w:t>
      </w:r>
      <w:r w:rsidR="00D13352">
        <w:lastRenderedPageBreak/>
        <w:t>format. The fields collected from each issue report were: type, priority, creation date, and resolution date.</w:t>
      </w:r>
    </w:p>
    <w:p w:rsidR="00D13352" w:rsidRDefault="00D13352" w:rsidP="00D13352">
      <w:pPr>
        <w:pStyle w:val="Textbody"/>
      </w:pPr>
      <w:del w:id="216" w:author="James" w:date="2015-05-02T02:42:00Z">
        <w:r w:rsidDel="00281D7D">
          <w:delText xml:space="preserve">As the proposed model structure assumes that bug creation can be explained by software changes, issues not resulting </w:delText>
        </w:r>
      </w:del>
      <w:del w:id="217" w:author="James" w:date="2015-05-02T02:43:00Z">
        <w:r w:rsidDel="00281D7D">
          <w:delText>in a change should not be included in the dataset. For this reason, o</w:delText>
        </w:r>
      </w:del>
      <w:ins w:id="218" w:author="James" w:date="2015-05-02T02:43:00Z">
        <w:r w:rsidR="00281D7D">
          <w:t>O</w:t>
        </w:r>
      </w:ins>
      <w:r>
        <w:t>nly</w:t>
      </w:r>
      <w:ins w:id="219" w:author="James" w:date="2015-05-02T02:43:00Z">
        <w:r w:rsidR="00281D7D">
          <w:t xml:space="preserve"> issues marked as</w:t>
        </w:r>
      </w:ins>
      <w:r>
        <w:t xml:space="preserve"> </w:t>
      </w:r>
      <w:r w:rsidRPr="00AD3AAA">
        <w:rPr>
          <w:i/>
        </w:rPr>
        <w:t>fixed</w:t>
      </w:r>
      <w:r>
        <w:t xml:space="preserve">, </w:t>
      </w:r>
      <w:r w:rsidRPr="00AD3AAA">
        <w:rPr>
          <w:i/>
        </w:rPr>
        <w:t>complete</w:t>
      </w:r>
      <w:r>
        <w:t xml:space="preserve">, or </w:t>
      </w:r>
      <w:r w:rsidRPr="00AD3AAA">
        <w:rPr>
          <w:i/>
        </w:rPr>
        <w:t>done</w:t>
      </w:r>
      <w:r>
        <w:t xml:space="preserve"> </w:t>
      </w:r>
      <w:ins w:id="220" w:author="James" w:date="2015-05-02T02:43:00Z">
        <w:r w:rsidR="00281D7D">
          <w:t xml:space="preserve">were </w:t>
        </w:r>
      </w:ins>
      <w:del w:id="221" w:author="James" w:date="2015-05-02T02:43:00Z">
        <w:r w:rsidDel="00281D7D">
          <w:delText>issues were kept</w:delText>
        </w:r>
      </w:del>
      <w:ins w:id="222" w:author="James" w:date="2015-05-02T02:43:00Z">
        <w:r w:rsidR="00281D7D">
          <w:t>for modeling</w:t>
        </w:r>
      </w:ins>
      <w:r>
        <w:t xml:space="preserve">. In the data collected, 18 (0.26%) issues did not meet this criterion and were excluded. Also, </w:t>
      </w:r>
      <w:r w:rsidRPr="00001FA4">
        <w:rPr>
          <w:i/>
        </w:rPr>
        <w:t>JIRA</w:t>
      </w:r>
      <w:r>
        <w:t xml:space="preserve"> supports issues having sub-tasks. </w:t>
      </w:r>
      <w:del w:id="223" w:author="James" w:date="2015-05-02T02:44:00Z">
        <w:r w:rsidDel="00281D7D">
          <w:delText xml:space="preserve">We treated sub-tasks the same as issues, and converted them to be the same type as their parent issue. </w:delText>
        </w:r>
      </w:del>
      <w:r>
        <w:t>Those sub-tasks whose parent issue was not in the dataset were considered orphans and discarded. There were 20 (0.28%) orphaned sub-tasks in the dataset. The final dataset contained 7042 issues.</w:t>
      </w:r>
      <w:r w:rsidDel="00CB2AF7">
        <w:t xml:space="preserve"> </w:t>
      </w:r>
    </w:p>
    <w:p w:rsidR="00D13352" w:rsidRDefault="00D13352" w:rsidP="00D13352">
      <w:pPr>
        <w:pStyle w:val="Heading2"/>
      </w:pPr>
      <w:r>
        <w:t>Data Preparation</w:t>
      </w:r>
    </w:p>
    <w:p w:rsidR="00D13352" w:rsidRDefault="00D13352" w:rsidP="00D13352">
      <w:pPr>
        <w:pStyle w:val="BodyText"/>
      </w:pPr>
      <w:r>
        <w:rPr>
          <w:iCs/>
        </w:rPr>
        <w:t xml:space="preserve">After creation, </w:t>
      </w:r>
      <w:r>
        <w:t>the dataset was operated on to prepare it for time series modeling. The data was sampled, made stationary, and windowed. These three steps are discussed next.</w:t>
      </w:r>
    </w:p>
    <w:p w:rsidR="00D13352" w:rsidRDefault="00D13352" w:rsidP="00D13352">
      <w:pPr>
        <w:pStyle w:val="Heading3"/>
      </w:pPr>
      <w:r>
        <w:t>Sampling</w:t>
      </w:r>
    </w:p>
    <w:p w:rsidR="00D13352" w:rsidRDefault="00D13352" w:rsidP="00D13352">
      <w:pPr>
        <w:pStyle w:val="BodyText"/>
      </w:pPr>
      <w:r>
        <w:t>First, the data was sampled at regular periods to measure the following: number of improvements resolved, number of features resolved, and number of bugs created. A 7-day</w:t>
      </w:r>
      <w:r w:rsidR="001F6B35">
        <w:t xml:space="preserve"> </w:t>
      </w:r>
      <w:r>
        <w:t>sampling period was used.</w:t>
      </w:r>
    </w:p>
    <w:p w:rsidR="00D13352" w:rsidRDefault="00D13352" w:rsidP="00D13352">
      <w:pPr>
        <w:pStyle w:val="Heading3"/>
      </w:pPr>
      <w:r>
        <w:t>Establishing Stationarity</w:t>
      </w:r>
    </w:p>
    <w:p w:rsidR="00D13352" w:rsidDel="00162C86" w:rsidRDefault="00D13352">
      <w:pPr>
        <w:pStyle w:val="Textbody"/>
        <w:rPr>
          <w:del w:id="224" w:author="James" w:date="2015-04-29T22:08:00Z"/>
        </w:rPr>
      </w:pPr>
      <w:r>
        <w:t xml:space="preserve">To establish </w:t>
      </w:r>
      <w:proofErr w:type="spellStart"/>
      <w:r>
        <w:t>stationarity</w:t>
      </w:r>
      <w:proofErr w:type="spellEnd"/>
      <w:r>
        <w:t xml:space="preserve">, the ADF unit root and KPSS </w:t>
      </w:r>
      <w:proofErr w:type="spellStart"/>
      <w:r>
        <w:t>stationarity</w:t>
      </w:r>
      <w:proofErr w:type="spellEnd"/>
      <w:r>
        <w:t xml:space="preserve"> tests were applied. In both tests, it was assumed that the deterministic component was constant (without slope). </w:t>
      </w:r>
      <w:ins w:id="225" w:author="James" w:date="2015-04-29T22:08:00Z">
        <w:r w:rsidR="00162C86">
          <w:t>The</w:t>
        </w:r>
      </w:ins>
      <w:ins w:id="226" w:author="James" w:date="2015-04-29T22:10:00Z">
        <w:r w:rsidR="00162C86">
          <w:t>se</w:t>
        </w:r>
      </w:ins>
      <w:ins w:id="227" w:author="James" w:date="2015-04-29T22:08:00Z">
        <w:r w:rsidR="00162C86">
          <w:t xml:space="preserve"> test results did not agree,</w:t>
        </w:r>
      </w:ins>
      <w:ins w:id="228" w:author="James" w:date="2015-04-29T22:11:00Z">
        <w:r w:rsidR="00162C86">
          <w:t xml:space="preserve"> </w:t>
        </w:r>
      </w:ins>
      <w:ins w:id="229" w:author="James" w:date="2015-04-29T22:08:00Z">
        <w:r w:rsidR="00162C86">
          <w:t xml:space="preserve">so </w:t>
        </w:r>
      </w:ins>
      <w:del w:id="230" w:author="James" w:date="2015-04-29T22:08:00Z">
        <w:r w:rsidDel="00162C86">
          <w:delText xml:space="preserve">The results of the tests are listed in Table </w:delText>
        </w:r>
        <w:r w:rsidR="003774B6" w:rsidDel="00162C86">
          <w:delText>I</w:delText>
        </w:r>
        <w:r w:rsidDel="00162C86">
          <w:delText>.</w:delText>
        </w:r>
      </w:del>
    </w:p>
    <w:p w:rsidR="00D13352" w:rsidDel="006B02FF" w:rsidRDefault="00D13352">
      <w:pPr>
        <w:pStyle w:val="Textbody"/>
        <w:rPr>
          <w:del w:id="231" w:author="James" w:date="2015-04-29T22:10:00Z"/>
        </w:rPr>
        <w:pPrChange w:id="232" w:author="James" w:date="2015-05-02T01:02:00Z">
          <w:pPr>
            <w:pStyle w:val="Heading3"/>
          </w:pPr>
        </w:pPrChange>
      </w:pPr>
      <w:del w:id="233" w:author="James" w:date="2015-04-29T22:08:00Z">
        <w:r w:rsidDel="00162C86">
          <w:delText xml:space="preserve">The unit root test results showed less than 1% significance for all time series. However, the stationarity test also showed low significance, meaning there is evidence to reject the hypothesis of stability. Since there is disagreement in the test results, </w:delText>
        </w:r>
      </w:del>
      <w:proofErr w:type="gramStart"/>
      <w:r>
        <w:t>the</w:t>
      </w:r>
      <w:proofErr w:type="gramEnd"/>
      <w:r>
        <w:t xml:space="preserve"> time series</w:t>
      </w:r>
      <w:ins w:id="234" w:author="James" w:date="2015-04-29T22:11:00Z">
        <w:r w:rsidR="00162C86">
          <w:t xml:space="preserve"> data</w:t>
        </w:r>
      </w:ins>
      <w:r>
        <w:t xml:space="preserve"> </w:t>
      </w:r>
      <w:del w:id="235" w:author="James" w:date="2015-04-29T22:11:00Z">
        <w:r w:rsidDel="00162C86">
          <w:delText xml:space="preserve">were </w:delText>
        </w:r>
      </w:del>
      <w:ins w:id="236" w:author="James" w:date="2015-04-29T22:11:00Z">
        <w:r w:rsidR="00162C86">
          <w:t xml:space="preserve">was </w:t>
        </w:r>
      </w:ins>
      <w:r>
        <w:t xml:space="preserve">differenced and the tests </w:t>
      </w:r>
      <w:ins w:id="237" w:author="James" w:date="2015-04-29T22:08:00Z">
        <w:r w:rsidR="00162C86">
          <w:t xml:space="preserve">were </w:t>
        </w:r>
      </w:ins>
      <w:r>
        <w:t>rerun.</w:t>
      </w:r>
      <w:ins w:id="238" w:author="James" w:date="2015-04-29T22:08:00Z">
        <w:r w:rsidR="00162C86">
          <w:t xml:space="preserve"> The test results </w:t>
        </w:r>
      </w:ins>
      <w:ins w:id="239" w:author="James" w:date="2015-04-29T22:09:00Z">
        <w:r w:rsidR="00162C86">
          <w:t xml:space="preserve">then </w:t>
        </w:r>
      </w:ins>
      <w:ins w:id="240" w:author="James" w:date="2015-04-29T22:08:00Z">
        <w:r w:rsidR="00162C86">
          <w:t>agreed</w:t>
        </w:r>
      </w:ins>
      <w:ins w:id="241" w:author="James" w:date="2015-04-29T22:09:00Z">
        <w:r w:rsidR="00162C86">
          <w:t xml:space="preserve">, </w:t>
        </w:r>
      </w:ins>
      <w:ins w:id="242" w:author="James" w:date="2015-05-02T01:02:00Z">
        <w:r w:rsidR="006B02FF">
          <w:t xml:space="preserve">establishing the </w:t>
        </w:r>
        <w:proofErr w:type="spellStart"/>
        <w:r w:rsidR="006B02FF">
          <w:t>stationarity</w:t>
        </w:r>
        <w:proofErr w:type="spellEnd"/>
        <w:r w:rsidR="006B02FF">
          <w:t xml:space="preserve"> of the differenced data.</w:t>
        </w:r>
      </w:ins>
    </w:p>
    <w:p w:rsidR="006B02FF" w:rsidRDefault="006B02FF">
      <w:pPr>
        <w:pStyle w:val="Textbody"/>
        <w:rPr>
          <w:ins w:id="243" w:author="James" w:date="2015-05-02T01:03:00Z"/>
        </w:rPr>
      </w:pPr>
    </w:p>
    <w:p w:rsidR="006B02FF" w:rsidRDefault="006B02FF">
      <w:pPr>
        <w:pStyle w:val="Heading3"/>
        <w:rPr>
          <w:ins w:id="244" w:author="James" w:date="2015-05-02T01:03:00Z"/>
        </w:rPr>
        <w:pPrChange w:id="245" w:author="James" w:date="2015-05-02T01:03:00Z">
          <w:pPr>
            <w:pStyle w:val="Textbody"/>
          </w:pPr>
        </w:pPrChange>
      </w:pPr>
      <w:ins w:id="246" w:author="James" w:date="2015-05-02T01:03:00Z">
        <w:r>
          <w:t>Time Windowing</w:t>
        </w:r>
      </w:ins>
    </w:p>
    <w:p w:rsidR="00D13352" w:rsidDel="00162C86" w:rsidRDefault="00D13352">
      <w:pPr>
        <w:pStyle w:val="Textbody"/>
        <w:rPr>
          <w:del w:id="247" w:author="James" w:date="2015-04-29T22:10:00Z"/>
        </w:rPr>
        <w:pPrChange w:id="248" w:author="James" w:date="2015-05-02T01:02:00Z">
          <w:pPr>
            <w:pStyle w:val="BodyText"/>
          </w:pPr>
        </w:pPrChange>
      </w:pPr>
      <w:del w:id="249" w:author="James" w:date="2015-04-29T22:10:00Z">
        <w:r w:rsidDel="00162C86">
          <w:delText xml:space="preserve">As the </w:delText>
        </w:r>
        <w:r w:rsidR="008B67DA" w:rsidDel="00162C86">
          <w:delText xml:space="preserve">new </w:delText>
        </w:r>
        <w:r w:rsidDel="00162C86">
          <w:delText xml:space="preserve">results of the unit root and stationarity test (Table </w:delText>
        </w:r>
        <w:r w:rsidR="003774B6" w:rsidDel="00162C86">
          <w:delText>II</w:delText>
        </w:r>
        <w:r w:rsidDel="00162C86">
          <w:delText xml:space="preserve">) agreed, we rejected the hypothesis that a unit root (stochastic trend) is present at the 1% significance level and we failed to reject the hypothesis of stationarity with greater than 10% significance. Hence, the differenced time series (see Fig. </w:delText>
        </w:r>
        <w:r w:rsidR="00C70D15" w:rsidDel="00162C86">
          <w:delText>2</w:delText>
        </w:r>
        <w:r w:rsidDel="00162C86">
          <w:delText>) were used for modeling (</w:delText>
        </w:r>
        <w:r w:rsidRPr="00D13352" w:rsidDel="00162C86">
          <w:rPr>
            <w:i/>
          </w:rPr>
          <w:delText>Y</w:delText>
        </w:r>
        <w:r w:rsidRPr="00D13352" w:rsidDel="00162C86">
          <w:rPr>
            <w:rFonts w:ascii="Calibri" w:hAnsi="Calibri"/>
            <w:i/>
            <w:vertAlign w:val="subscript"/>
          </w:rPr>
          <w:delText>∆</w:delText>
        </w:r>
        <w:r w:rsidRPr="00D13352" w:rsidDel="00162C86">
          <w:rPr>
            <w:i/>
            <w:vertAlign w:val="subscript"/>
          </w:rPr>
          <w:delText>bug</w:delText>
        </w:r>
        <w:r w:rsidDel="00162C86">
          <w:delText xml:space="preserve">,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imp</w:delText>
        </w:r>
        <w:r w:rsidDel="00162C86">
          <w:delText xml:space="preserve">, and </w:delText>
        </w:r>
        <w:r w:rsidRPr="00D13352" w:rsidDel="00162C86">
          <w:rPr>
            <w:i/>
          </w:rPr>
          <w:delText>Y</w:delText>
        </w:r>
        <w:r w:rsidRPr="00D13352" w:rsidDel="00162C86">
          <w:rPr>
            <w:rFonts w:ascii="Calibri" w:hAnsi="Calibri"/>
            <w:i/>
            <w:vertAlign w:val="subscript"/>
          </w:rPr>
          <w:delText>∆</w:delText>
        </w:r>
        <w:r w:rsidDel="00162C86">
          <w:rPr>
            <w:i/>
            <w:vertAlign w:val="subscript"/>
          </w:rPr>
          <w:delText>new</w:delText>
        </w:r>
        <w:r w:rsidDel="00162C86">
          <w:delText>).</w:delText>
        </w:r>
      </w:del>
    </w:p>
    <w:p w:rsidR="00D13352" w:rsidDel="00162C86" w:rsidRDefault="00D13352">
      <w:pPr>
        <w:pStyle w:val="Textbody"/>
        <w:rPr>
          <w:del w:id="250" w:author="James" w:date="2015-04-29T22:10:00Z"/>
        </w:rPr>
        <w:pPrChange w:id="251" w:author="James" w:date="2015-05-02T01:02:00Z">
          <w:pPr>
            <w:pStyle w:val="tablehead"/>
          </w:pPr>
        </w:pPrChange>
      </w:pPr>
      <w:del w:id="252" w:author="James" w:date="2015-04-29T22:10:00Z">
        <w:r w:rsidRPr="00060298" w:rsidDel="00162C86">
          <w:delText xml:space="preserve">Results of </w:delText>
        </w:r>
        <w:r w:rsidRPr="008A6242" w:rsidDel="00162C86">
          <w:delText>running</w:delText>
        </w:r>
        <w:r w:rsidRPr="00060298" w:rsidDel="00162C86">
          <w:delText xml:space="preserve"> the ADF unit root test and KPSS stationarity</w:delText>
        </w:r>
        <w:r w:rsidDel="00162C86">
          <w:delText xml:space="preserve"> test on </w:delText>
        </w:r>
        <w:r w:rsidRPr="00D13352" w:rsidDel="00162C86">
          <w:rPr>
            <w:i/>
          </w:rPr>
          <w:delText>Y</w:delText>
        </w:r>
        <w:r w:rsidRPr="00D13352" w:rsidDel="00162C86">
          <w:rPr>
            <w:i/>
            <w:vertAlign w:val="subscript"/>
          </w:rPr>
          <w:delText>bug</w:delText>
        </w:r>
        <w:r w:rsidDel="00162C86">
          <w:delText xml:space="preserve">, </w:delText>
        </w:r>
        <w:r w:rsidRPr="00D13352" w:rsidDel="00162C86">
          <w:rPr>
            <w:i/>
          </w:rPr>
          <w:delText>Y</w:delText>
        </w:r>
        <w:r w:rsidDel="00162C86">
          <w:rPr>
            <w:i/>
            <w:vertAlign w:val="subscript"/>
          </w:rPr>
          <w:delText>imp</w:delText>
        </w:r>
        <w:r w:rsidDel="00162C86">
          <w:delText xml:space="preserve">, and </w:delText>
        </w:r>
        <w:r w:rsidRPr="00D13352" w:rsidDel="00162C86">
          <w:rPr>
            <w:i/>
          </w:rPr>
          <w:delText>Y</w:delText>
        </w:r>
        <w:r w:rsidDel="00162C86">
          <w:rPr>
            <w:i/>
            <w:vertAlign w:val="subscript"/>
          </w:rPr>
          <w:delText>new</w:delText>
        </w:r>
        <w:r w:rsidDel="00162C86">
          <w:delText>.</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630"/>
        <w:gridCol w:w="810"/>
        <w:gridCol w:w="630"/>
        <w:gridCol w:w="856"/>
        <w:gridCol w:w="736"/>
        <w:gridCol w:w="719"/>
      </w:tblGrid>
      <w:tr w:rsidR="007E4FD4" w:rsidDel="00162C86" w:rsidTr="007E4FD4">
        <w:trPr>
          <w:del w:id="253" w:author="James" w:date="2015-04-29T22:10:00Z"/>
        </w:trPr>
        <w:tc>
          <w:tcPr>
            <w:tcW w:w="828" w:type="dxa"/>
            <w:vMerge w:val="restart"/>
            <w:shd w:val="clear" w:color="auto" w:fill="auto"/>
          </w:tcPr>
          <w:p w:rsidR="00D13352" w:rsidRPr="007E4FD4" w:rsidDel="00162C86" w:rsidRDefault="00D13352">
            <w:pPr>
              <w:pStyle w:val="Textbody"/>
              <w:rPr>
                <w:del w:id="254" w:author="James" w:date="2015-04-29T22:10:00Z"/>
                <w:rFonts w:ascii="Liberation Serif" w:eastAsia="Droid Sans Fallback" w:hAnsi="Liberation Serif" w:cs="FreeSans"/>
              </w:rPr>
              <w:pPrChange w:id="255" w:author="James" w:date="2015-05-02T01:02:00Z">
                <w:pPr>
                  <w:pStyle w:val="tablecolhead"/>
                  <w:widowControl w:val="0"/>
                </w:pPr>
              </w:pPrChange>
            </w:pPr>
            <w:del w:id="256"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D13352" w:rsidRPr="007E4FD4" w:rsidDel="00162C86" w:rsidRDefault="00D13352">
            <w:pPr>
              <w:pStyle w:val="Textbody"/>
              <w:rPr>
                <w:del w:id="257" w:author="James" w:date="2015-04-29T22:10:00Z"/>
                <w:rFonts w:ascii="Liberation Serif" w:eastAsia="Droid Sans Fallback" w:hAnsi="Liberation Serif" w:cs="FreeSans"/>
              </w:rPr>
              <w:pPrChange w:id="258" w:author="James" w:date="2015-05-02T01:02:00Z">
                <w:pPr>
                  <w:pStyle w:val="tablecolhead"/>
                  <w:widowControl w:val="0"/>
                </w:pPr>
              </w:pPrChange>
            </w:pPr>
            <w:del w:id="259"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86" w:type="dxa"/>
            <w:gridSpan w:val="2"/>
            <w:shd w:val="clear" w:color="auto" w:fill="auto"/>
          </w:tcPr>
          <w:p w:rsidR="00D13352" w:rsidRPr="007E4FD4" w:rsidDel="00162C86" w:rsidRDefault="00D13352">
            <w:pPr>
              <w:pStyle w:val="Textbody"/>
              <w:rPr>
                <w:del w:id="260" w:author="James" w:date="2015-04-29T22:10:00Z"/>
                <w:rFonts w:ascii="Liberation Serif" w:eastAsia="Droid Sans Fallback" w:hAnsi="Liberation Serif" w:cs="FreeSans"/>
              </w:rPr>
              <w:pPrChange w:id="261" w:author="James" w:date="2015-05-02T01:02:00Z">
                <w:pPr>
                  <w:pStyle w:val="tablecolhead"/>
                  <w:widowControl w:val="0"/>
                </w:pPr>
              </w:pPrChange>
            </w:pPr>
            <w:del w:id="262"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455" w:type="dxa"/>
            <w:gridSpan w:val="2"/>
            <w:shd w:val="clear" w:color="auto" w:fill="auto"/>
          </w:tcPr>
          <w:p w:rsidR="00D13352" w:rsidRPr="007E4FD4" w:rsidDel="00162C86" w:rsidRDefault="00D13352">
            <w:pPr>
              <w:pStyle w:val="Textbody"/>
              <w:rPr>
                <w:del w:id="263" w:author="James" w:date="2015-04-29T22:10:00Z"/>
                <w:rFonts w:ascii="Liberation Serif" w:eastAsia="Droid Sans Fallback" w:hAnsi="Liberation Serif" w:cs="FreeSans"/>
              </w:rPr>
              <w:pPrChange w:id="264" w:author="James" w:date="2015-05-02T01:02:00Z">
                <w:pPr>
                  <w:pStyle w:val="tablecolhead"/>
                  <w:widowControl w:val="0"/>
                </w:pPr>
              </w:pPrChange>
            </w:pPr>
            <w:del w:id="265"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266" w:author="James" w:date="2015-04-29T22:10:00Z"/>
        </w:trPr>
        <w:tc>
          <w:tcPr>
            <w:tcW w:w="828" w:type="dxa"/>
            <w:vMerge/>
            <w:shd w:val="clear" w:color="auto" w:fill="auto"/>
          </w:tcPr>
          <w:p w:rsidR="00D13352" w:rsidRPr="007E4FD4" w:rsidDel="00162C86" w:rsidRDefault="00D13352">
            <w:pPr>
              <w:pStyle w:val="Textbody"/>
              <w:rPr>
                <w:del w:id="267" w:author="James" w:date="2015-04-29T22:10:00Z"/>
                <w:rFonts w:ascii="Liberation Serif" w:eastAsia="Droid Sans Fallback" w:hAnsi="Liberation Serif" w:cs="FreeSans"/>
              </w:rPr>
              <w:pPrChange w:id="268" w:author="James" w:date="2015-05-02T01:02:00Z">
                <w:pPr>
                  <w:pStyle w:val="tablecolhead"/>
                  <w:widowControl w:val="0"/>
                  <w:suppressAutoHyphens/>
                  <w:autoSpaceDN w:val="0"/>
                  <w:textAlignment w:val="baseline"/>
                </w:pPr>
              </w:pPrChange>
            </w:pPr>
          </w:p>
        </w:tc>
        <w:tc>
          <w:tcPr>
            <w:tcW w:w="630" w:type="dxa"/>
            <w:shd w:val="clear" w:color="auto" w:fill="auto"/>
          </w:tcPr>
          <w:p w:rsidR="00D13352" w:rsidRPr="007E4FD4" w:rsidDel="00162C86" w:rsidRDefault="00D13352">
            <w:pPr>
              <w:pStyle w:val="Textbody"/>
              <w:rPr>
                <w:del w:id="269" w:author="James" w:date="2015-04-29T22:10:00Z"/>
                <w:rFonts w:ascii="Liberation Serif" w:eastAsia="Droid Sans Fallback" w:hAnsi="Liberation Serif" w:cs="FreeSans"/>
              </w:rPr>
              <w:pPrChange w:id="270" w:author="James" w:date="2015-05-02T01:02:00Z">
                <w:pPr>
                  <w:pStyle w:val="tablecolsubhead"/>
                  <w:widowControl w:val="0"/>
                  <w:suppressAutoHyphens/>
                  <w:autoSpaceDN w:val="0"/>
                  <w:textAlignment w:val="baseline"/>
                </w:pPr>
              </w:pPrChange>
            </w:pPr>
            <w:del w:id="271" w:author="James" w:date="2015-04-29T22:10:00Z">
              <w:r w:rsidRPr="007E4FD4" w:rsidDel="00162C86">
                <w:rPr>
                  <w:rFonts w:ascii="Liberation Serif" w:eastAsia="Droid Sans Fallback" w:hAnsi="Liberation Serif" w:cs="FreeSans"/>
                </w:rPr>
                <w:delText>Value</w:delText>
              </w:r>
            </w:del>
          </w:p>
        </w:tc>
        <w:tc>
          <w:tcPr>
            <w:tcW w:w="810" w:type="dxa"/>
            <w:shd w:val="clear" w:color="auto" w:fill="auto"/>
          </w:tcPr>
          <w:p w:rsidR="00D13352" w:rsidRPr="007E4FD4" w:rsidDel="00162C86" w:rsidRDefault="00D13352">
            <w:pPr>
              <w:pStyle w:val="Textbody"/>
              <w:rPr>
                <w:del w:id="272" w:author="James" w:date="2015-04-29T22:10:00Z"/>
                <w:rFonts w:ascii="Liberation Serif" w:eastAsia="Droid Sans Fallback" w:hAnsi="Liberation Serif" w:cs="FreeSans"/>
              </w:rPr>
              <w:pPrChange w:id="273" w:author="James" w:date="2015-05-02T01:02:00Z">
                <w:pPr>
                  <w:pStyle w:val="tablecolsubhead"/>
                  <w:widowControl w:val="0"/>
                  <w:suppressAutoHyphens/>
                  <w:autoSpaceDN w:val="0"/>
                  <w:textAlignment w:val="baseline"/>
                </w:pPr>
              </w:pPrChange>
            </w:pPr>
            <w:del w:id="274" w:author="James" w:date="2015-04-29T22:10:00Z">
              <w:r w:rsidRPr="007E4FD4" w:rsidDel="00162C86">
                <w:rPr>
                  <w:rFonts w:ascii="Liberation Serif" w:eastAsia="Droid Sans Fallback" w:hAnsi="Liberation Serif" w:cs="FreeSans"/>
                </w:rPr>
                <w:delText>p-value</w:delText>
              </w:r>
            </w:del>
          </w:p>
        </w:tc>
        <w:tc>
          <w:tcPr>
            <w:tcW w:w="630" w:type="dxa"/>
            <w:shd w:val="clear" w:color="auto" w:fill="auto"/>
          </w:tcPr>
          <w:p w:rsidR="00D13352" w:rsidRPr="007E4FD4" w:rsidDel="00162C86" w:rsidRDefault="00D13352">
            <w:pPr>
              <w:pStyle w:val="Textbody"/>
              <w:rPr>
                <w:del w:id="275" w:author="James" w:date="2015-04-29T22:10:00Z"/>
                <w:rFonts w:ascii="Liberation Serif" w:eastAsia="Droid Sans Fallback" w:hAnsi="Liberation Serif" w:cs="FreeSans"/>
              </w:rPr>
              <w:pPrChange w:id="276" w:author="James" w:date="2015-05-02T01:02:00Z">
                <w:pPr>
                  <w:pStyle w:val="tablecolsubhead"/>
                  <w:widowControl w:val="0"/>
                  <w:suppressAutoHyphens/>
                  <w:autoSpaceDN w:val="0"/>
                  <w:textAlignment w:val="baseline"/>
                </w:pPr>
              </w:pPrChange>
            </w:pPr>
            <w:del w:id="277" w:author="James" w:date="2015-04-29T22:10:00Z">
              <w:r w:rsidRPr="007E4FD4" w:rsidDel="00162C86">
                <w:rPr>
                  <w:rFonts w:ascii="Liberation Serif" w:eastAsia="Droid Sans Fallback" w:hAnsi="Liberation Serif" w:cs="FreeSans"/>
                </w:rPr>
                <w:delText>Value</w:delText>
              </w:r>
            </w:del>
          </w:p>
        </w:tc>
        <w:tc>
          <w:tcPr>
            <w:tcW w:w="856" w:type="dxa"/>
            <w:shd w:val="clear" w:color="auto" w:fill="auto"/>
          </w:tcPr>
          <w:p w:rsidR="00D13352" w:rsidRPr="007E4FD4" w:rsidDel="00162C86" w:rsidRDefault="00D13352">
            <w:pPr>
              <w:pStyle w:val="Textbody"/>
              <w:rPr>
                <w:del w:id="278" w:author="James" w:date="2015-04-29T22:10:00Z"/>
                <w:rFonts w:ascii="Liberation Serif" w:eastAsia="Droid Sans Fallback" w:hAnsi="Liberation Serif" w:cs="FreeSans"/>
              </w:rPr>
              <w:pPrChange w:id="279" w:author="James" w:date="2015-05-02T01:02:00Z">
                <w:pPr>
                  <w:pStyle w:val="tablecolsubhead"/>
                  <w:widowControl w:val="0"/>
                  <w:suppressAutoHyphens/>
                  <w:autoSpaceDN w:val="0"/>
                  <w:textAlignment w:val="baseline"/>
                </w:pPr>
              </w:pPrChange>
            </w:pPr>
            <w:del w:id="280" w:author="James" w:date="2015-04-29T22:10:00Z">
              <w:r w:rsidRPr="007E4FD4" w:rsidDel="00162C86">
                <w:rPr>
                  <w:rFonts w:ascii="Liberation Serif" w:eastAsia="Droid Sans Fallback" w:hAnsi="Liberation Serif" w:cs="FreeSans"/>
                </w:rPr>
                <w:delText>p-value</w:delText>
              </w:r>
            </w:del>
          </w:p>
        </w:tc>
        <w:tc>
          <w:tcPr>
            <w:tcW w:w="736" w:type="dxa"/>
            <w:shd w:val="clear" w:color="auto" w:fill="auto"/>
          </w:tcPr>
          <w:p w:rsidR="00D13352" w:rsidRPr="007E4FD4" w:rsidDel="00162C86" w:rsidRDefault="00D13352">
            <w:pPr>
              <w:pStyle w:val="Textbody"/>
              <w:rPr>
                <w:del w:id="281" w:author="James" w:date="2015-04-29T22:10:00Z"/>
                <w:rFonts w:ascii="Liberation Serif" w:eastAsia="Droid Sans Fallback" w:hAnsi="Liberation Serif" w:cs="FreeSans"/>
              </w:rPr>
              <w:pPrChange w:id="282" w:author="James" w:date="2015-05-02T01:02:00Z">
                <w:pPr>
                  <w:pStyle w:val="tablecolsubhead"/>
                  <w:widowControl w:val="0"/>
                  <w:suppressAutoHyphens/>
                  <w:autoSpaceDN w:val="0"/>
                  <w:textAlignment w:val="baseline"/>
                </w:pPr>
              </w:pPrChange>
            </w:pPr>
            <w:del w:id="283"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D13352" w:rsidRPr="007E4FD4" w:rsidDel="00162C86" w:rsidRDefault="00D13352">
            <w:pPr>
              <w:pStyle w:val="Textbody"/>
              <w:rPr>
                <w:del w:id="284" w:author="James" w:date="2015-04-29T22:10:00Z"/>
                <w:rFonts w:ascii="Liberation Serif" w:eastAsia="Droid Sans Fallback" w:hAnsi="Liberation Serif" w:cs="FreeSans"/>
              </w:rPr>
              <w:pPrChange w:id="285" w:author="James" w:date="2015-05-02T01:02:00Z">
                <w:pPr>
                  <w:pStyle w:val="tablecolsubhead"/>
                  <w:widowControl w:val="0"/>
                  <w:suppressAutoHyphens/>
                  <w:autoSpaceDN w:val="0"/>
                  <w:textAlignment w:val="baseline"/>
                </w:pPr>
              </w:pPrChange>
            </w:pPr>
            <w:del w:id="286"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287" w:author="James" w:date="2015-04-29T22:10:00Z"/>
        </w:trPr>
        <w:tc>
          <w:tcPr>
            <w:tcW w:w="828" w:type="dxa"/>
            <w:shd w:val="clear" w:color="auto" w:fill="auto"/>
          </w:tcPr>
          <w:p w:rsidR="00D13352" w:rsidRPr="007E4FD4" w:rsidDel="00162C86" w:rsidRDefault="00D13352">
            <w:pPr>
              <w:pStyle w:val="Textbody"/>
              <w:rPr>
                <w:del w:id="288" w:author="James" w:date="2015-04-29T22:10:00Z"/>
                <w:rFonts w:ascii="Liberation Serif" w:eastAsia="Droid Sans Fallback" w:hAnsi="Liberation Serif" w:cs="FreeSans"/>
              </w:rPr>
              <w:pPrChange w:id="289" w:author="James" w:date="2015-05-02T01:02:00Z">
                <w:pPr>
                  <w:pStyle w:val="tablecopy"/>
                  <w:widowControl w:val="0"/>
                  <w:suppressAutoHyphens/>
                  <w:autoSpaceDN w:val="0"/>
                  <w:textAlignment w:val="baseline"/>
                </w:pPr>
              </w:pPrChange>
            </w:pPr>
            <w:del w:id="290"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τ</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pPr>
              <w:pStyle w:val="Textbody"/>
              <w:rPr>
                <w:del w:id="291" w:author="James" w:date="2015-04-29T22:10:00Z"/>
                <w:rFonts w:ascii="Liberation Serif" w:eastAsia="Droid Sans Fallback" w:hAnsi="Liberation Serif" w:cs="FreeSans"/>
              </w:rPr>
              <w:pPrChange w:id="292" w:author="James" w:date="2015-05-02T01:02:00Z">
                <w:pPr>
                  <w:pStyle w:val="tablecopy"/>
                  <w:widowControl w:val="0"/>
                  <w:suppressAutoHyphens/>
                  <w:autoSpaceDN w:val="0"/>
                  <w:textAlignment w:val="baseline"/>
                </w:pPr>
              </w:pPrChange>
            </w:pPr>
            <w:del w:id="293" w:author="James" w:date="2015-04-29T22:10:00Z">
              <w:r w:rsidRPr="007E4FD4" w:rsidDel="00162C86">
                <w:rPr>
                  <w:rFonts w:ascii="Liberation Serif" w:eastAsia="Droid Sans Fallback" w:hAnsi="Liberation Serif" w:cs="FreeSans"/>
                </w:rPr>
                <w:delText>-5.020</w:delText>
              </w:r>
            </w:del>
          </w:p>
        </w:tc>
        <w:tc>
          <w:tcPr>
            <w:tcW w:w="810" w:type="dxa"/>
            <w:shd w:val="clear" w:color="auto" w:fill="auto"/>
          </w:tcPr>
          <w:p w:rsidR="00D13352" w:rsidRPr="007E4FD4" w:rsidDel="00162C86" w:rsidRDefault="00D13352">
            <w:pPr>
              <w:pStyle w:val="Textbody"/>
              <w:rPr>
                <w:del w:id="294" w:author="James" w:date="2015-04-29T22:10:00Z"/>
                <w:rFonts w:ascii="Liberation Serif" w:eastAsia="Droid Sans Fallback" w:hAnsi="Liberation Serif" w:cs="FreeSans"/>
              </w:rPr>
              <w:pPrChange w:id="295" w:author="James" w:date="2015-05-02T01:02:00Z">
                <w:pPr>
                  <w:pStyle w:val="tablecopy"/>
                  <w:widowControl w:val="0"/>
                  <w:suppressAutoHyphens/>
                  <w:autoSpaceDN w:val="0"/>
                  <w:textAlignment w:val="baseline"/>
                </w:pPr>
              </w:pPrChange>
            </w:pPr>
            <w:del w:id="296"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297" w:author="James" w:date="2015-04-29T22:10:00Z"/>
                <w:rFonts w:ascii="Liberation Serif" w:eastAsia="Droid Sans Fallback" w:hAnsi="Liberation Serif" w:cs="FreeSans"/>
              </w:rPr>
              <w:pPrChange w:id="298" w:author="James" w:date="2015-05-02T01:02:00Z">
                <w:pPr>
                  <w:pStyle w:val="tablecopy"/>
                  <w:widowControl w:val="0"/>
                  <w:suppressAutoHyphens/>
                  <w:autoSpaceDN w:val="0"/>
                  <w:textAlignment w:val="baseline"/>
                </w:pPr>
              </w:pPrChange>
            </w:pPr>
            <w:del w:id="299" w:author="James" w:date="2015-04-29T22:10:00Z">
              <w:r w:rsidRPr="007E4FD4" w:rsidDel="00162C86">
                <w:rPr>
                  <w:rFonts w:ascii="Liberation Serif" w:eastAsia="Droid Sans Fallback" w:hAnsi="Liberation Serif" w:cs="FreeSans"/>
                </w:rPr>
                <w:delText>-7.402</w:delText>
              </w:r>
            </w:del>
          </w:p>
        </w:tc>
        <w:tc>
          <w:tcPr>
            <w:tcW w:w="856" w:type="dxa"/>
            <w:shd w:val="clear" w:color="auto" w:fill="auto"/>
          </w:tcPr>
          <w:p w:rsidR="00D13352" w:rsidRPr="007E4FD4" w:rsidDel="00162C86" w:rsidRDefault="00D13352">
            <w:pPr>
              <w:pStyle w:val="Textbody"/>
              <w:rPr>
                <w:del w:id="300" w:author="James" w:date="2015-04-29T22:10:00Z"/>
                <w:rFonts w:ascii="Liberation Serif" w:eastAsia="Droid Sans Fallback" w:hAnsi="Liberation Serif" w:cs="FreeSans"/>
              </w:rPr>
              <w:pPrChange w:id="301" w:author="James" w:date="2015-05-02T01:02:00Z">
                <w:pPr>
                  <w:pStyle w:val="tablecopy"/>
                  <w:widowControl w:val="0"/>
                  <w:suppressAutoHyphens/>
                  <w:autoSpaceDN w:val="0"/>
                  <w:textAlignment w:val="baseline"/>
                </w:pPr>
              </w:pPrChange>
            </w:pPr>
            <w:del w:id="302"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03" w:author="James" w:date="2015-04-29T22:10:00Z"/>
                <w:rFonts w:ascii="Liberation Serif" w:eastAsia="Droid Sans Fallback" w:hAnsi="Liberation Serif" w:cs="FreeSans"/>
              </w:rPr>
              <w:pPrChange w:id="304" w:author="James" w:date="2015-05-02T01:02:00Z">
                <w:pPr>
                  <w:pStyle w:val="tablecopy"/>
                  <w:widowControl w:val="0"/>
                  <w:suppressAutoHyphens/>
                  <w:autoSpaceDN w:val="0"/>
                  <w:textAlignment w:val="baseline"/>
                </w:pPr>
              </w:pPrChange>
            </w:pPr>
            <w:del w:id="305" w:author="James" w:date="2015-04-29T22:10:00Z">
              <w:r w:rsidRPr="007E4FD4" w:rsidDel="00162C86">
                <w:rPr>
                  <w:rFonts w:ascii="Liberation Serif" w:eastAsia="Droid Sans Fallback" w:hAnsi="Liberation Serif" w:cs="FreeSans"/>
                </w:rPr>
                <w:delText>-7.845</w:delText>
              </w:r>
            </w:del>
          </w:p>
        </w:tc>
        <w:tc>
          <w:tcPr>
            <w:tcW w:w="719" w:type="dxa"/>
            <w:shd w:val="clear" w:color="auto" w:fill="auto"/>
          </w:tcPr>
          <w:p w:rsidR="00D13352" w:rsidRPr="007E4FD4" w:rsidDel="00162C86" w:rsidRDefault="00D13352">
            <w:pPr>
              <w:pStyle w:val="Textbody"/>
              <w:rPr>
                <w:del w:id="306" w:author="James" w:date="2015-04-29T22:10:00Z"/>
                <w:rFonts w:ascii="Liberation Serif" w:eastAsia="Droid Sans Fallback" w:hAnsi="Liberation Serif" w:cs="FreeSans"/>
              </w:rPr>
              <w:pPrChange w:id="307" w:author="James" w:date="2015-05-02T01:02:00Z">
                <w:pPr>
                  <w:pStyle w:val="tablecopy"/>
                  <w:widowControl w:val="0"/>
                  <w:suppressAutoHyphens/>
                  <w:autoSpaceDN w:val="0"/>
                  <w:textAlignment w:val="baseline"/>
                </w:pPr>
              </w:pPrChange>
            </w:pPr>
            <w:del w:id="308"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09" w:author="James" w:date="2015-04-29T22:10:00Z"/>
        </w:trPr>
        <w:tc>
          <w:tcPr>
            <w:tcW w:w="828" w:type="dxa"/>
            <w:shd w:val="clear" w:color="auto" w:fill="auto"/>
          </w:tcPr>
          <w:p w:rsidR="00D13352" w:rsidRPr="007E4FD4" w:rsidDel="00162C86" w:rsidRDefault="00D13352">
            <w:pPr>
              <w:pStyle w:val="Textbody"/>
              <w:rPr>
                <w:del w:id="310" w:author="James" w:date="2015-04-29T22:10:00Z"/>
                <w:rFonts w:ascii="Liberation Serif" w:eastAsia="Droid Sans Fallback" w:hAnsi="Liberation Serif" w:cs="FreeSans"/>
              </w:rPr>
              <w:pPrChange w:id="311" w:author="James" w:date="2015-05-02T01:02:00Z">
                <w:pPr>
                  <w:pStyle w:val="tablecopy"/>
                  <w:widowControl w:val="0"/>
                  <w:suppressAutoHyphens/>
                  <w:autoSpaceDN w:val="0"/>
                  <w:textAlignment w:val="baseline"/>
                </w:pPr>
              </w:pPrChange>
            </w:pPr>
            <w:del w:id="312" w:author="James" w:date="2015-04-29T22:10:00Z">
              <w:r w:rsidRPr="007E4FD4" w:rsidDel="00162C86">
                <w:rPr>
                  <w:rFonts w:ascii="Liberation Serif" w:eastAsia="Droid Sans Fallback" w:hAnsi="Liberation Serif" w:cs="FreeSans"/>
                </w:rPr>
                <w:delText>ADF (</w:delText>
              </w:r>
              <w:r w:rsidR="00CF6E68" w:rsidRPr="007E4FD4" w:rsidDel="00162C86">
                <w:rPr>
                  <w:rFonts w:eastAsia="Droid Sans Fallback"/>
                  <w:i/>
                </w:rPr>
                <w:delText>ϕ</w:delText>
              </w:r>
              <w:r w:rsidR="00CF6E68"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630" w:type="dxa"/>
            <w:shd w:val="clear" w:color="auto" w:fill="auto"/>
          </w:tcPr>
          <w:p w:rsidR="00D13352" w:rsidRPr="007E4FD4" w:rsidDel="00162C86" w:rsidRDefault="00D13352">
            <w:pPr>
              <w:pStyle w:val="Textbody"/>
              <w:rPr>
                <w:del w:id="313" w:author="James" w:date="2015-04-29T22:10:00Z"/>
                <w:rFonts w:ascii="Liberation Serif" w:eastAsia="Droid Sans Fallback" w:hAnsi="Liberation Serif" w:cs="FreeSans"/>
              </w:rPr>
              <w:pPrChange w:id="314" w:author="James" w:date="2015-05-02T01:02:00Z">
                <w:pPr>
                  <w:pStyle w:val="tablecopy"/>
                  <w:widowControl w:val="0"/>
                  <w:suppressAutoHyphens/>
                  <w:autoSpaceDN w:val="0"/>
                  <w:textAlignment w:val="baseline"/>
                </w:pPr>
              </w:pPrChange>
            </w:pPr>
            <w:del w:id="315" w:author="James" w:date="2015-04-29T22:10:00Z">
              <w:r w:rsidRPr="007E4FD4" w:rsidDel="00162C86">
                <w:rPr>
                  <w:rFonts w:ascii="Liberation Serif" w:eastAsia="Droid Sans Fallback" w:hAnsi="Liberation Serif" w:cs="FreeSans"/>
                </w:rPr>
                <w:delText>12.65</w:delText>
              </w:r>
            </w:del>
          </w:p>
        </w:tc>
        <w:tc>
          <w:tcPr>
            <w:tcW w:w="810" w:type="dxa"/>
            <w:shd w:val="clear" w:color="auto" w:fill="auto"/>
          </w:tcPr>
          <w:p w:rsidR="00D13352" w:rsidRPr="007E4FD4" w:rsidDel="00162C86" w:rsidRDefault="00D13352">
            <w:pPr>
              <w:pStyle w:val="Textbody"/>
              <w:rPr>
                <w:del w:id="316" w:author="James" w:date="2015-04-29T22:10:00Z"/>
                <w:rFonts w:ascii="Liberation Serif" w:eastAsia="Droid Sans Fallback" w:hAnsi="Liberation Serif" w:cs="FreeSans"/>
              </w:rPr>
              <w:pPrChange w:id="317" w:author="James" w:date="2015-05-02T01:02:00Z">
                <w:pPr>
                  <w:pStyle w:val="tablecopy"/>
                  <w:widowControl w:val="0"/>
                  <w:suppressAutoHyphens/>
                  <w:autoSpaceDN w:val="0"/>
                  <w:textAlignment w:val="baseline"/>
                </w:pPr>
              </w:pPrChange>
            </w:pPr>
            <w:del w:id="318"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319" w:author="James" w:date="2015-04-29T22:10:00Z"/>
                <w:rFonts w:ascii="Liberation Serif" w:eastAsia="Droid Sans Fallback" w:hAnsi="Liberation Serif" w:cs="FreeSans"/>
              </w:rPr>
              <w:pPrChange w:id="320" w:author="James" w:date="2015-05-02T01:02:00Z">
                <w:pPr>
                  <w:pStyle w:val="tablecopy"/>
                  <w:widowControl w:val="0"/>
                  <w:suppressAutoHyphens/>
                  <w:autoSpaceDN w:val="0"/>
                  <w:textAlignment w:val="baseline"/>
                </w:pPr>
              </w:pPrChange>
            </w:pPr>
            <w:del w:id="321" w:author="James" w:date="2015-04-29T22:10:00Z">
              <w:r w:rsidRPr="007E4FD4" w:rsidDel="00162C86">
                <w:rPr>
                  <w:rFonts w:ascii="Liberation Serif" w:eastAsia="Droid Sans Fallback" w:hAnsi="Liberation Serif" w:cs="FreeSans"/>
                </w:rPr>
                <w:delText>27.42</w:delText>
              </w:r>
            </w:del>
          </w:p>
        </w:tc>
        <w:tc>
          <w:tcPr>
            <w:tcW w:w="856" w:type="dxa"/>
            <w:shd w:val="clear" w:color="auto" w:fill="auto"/>
          </w:tcPr>
          <w:p w:rsidR="00D13352" w:rsidRPr="007E4FD4" w:rsidDel="00162C86" w:rsidRDefault="00D13352">
            <w:pPr>
              <w:pStyle w:val="Textbody"/>
              <w:rPr>
                <w:del w:id="322" w:author="James" w:date="2015-04-29T22:10:00Z"/>
                <w:rFonts w:ascii="Liberation Serif" w:eastAsia="Droid Sans Fallback" w:hAnsi="Liberation Serif" w:cs="FreeSans"/>
              </w:rPr>
              <w:pPrChange w:id="323" w:author="James" w:date="2015-05-02T01:02:00Z">
                <w:pPr>
                  <w:pStyle w:val="tablecopy"/>
                  <w:widowControl w:val="0"/>
                  <w:suppressAutoHyphens/>
                  <w:autoSpaceDN w:val="0"/>
                  <w:textAlignment w:val="baseline"/>
                </w:pPr>
              </w:pPrChange>
            </w:pPr>
            <w:del w:id="324"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25" w:author="James" w:date="2015-04-29T22:10:00Z"/>
                <w:rFonts w:ascii="Liberation Serif" w:eastAsia="Droid Sans Fallback" w:hAnsi="Liberation Serif" w:cs="FreeSans"/>
              </w:rPr>
              <w:pPrChange w:id="326" w:author="James" w:date="2015-05-02T01:02:00Z">
                <w:pPr>
                  <w:pStyle w:val="tablecopy"/>
                  <w:widowControl w:val="0"/>
                  <w:suppressAutoHyphens/>
                  <w:autoSpaceDN w:val="0"/>
                  <w:textAlignment w:val="baseline"/>
                </w:pPr>
              </w:pPrChange>
            </w:pPr>
            <w:del w:id="327" w:author="James" w:date="2015-04-29T22:10:00Z">
              <w:r w:rsidRPr="007E4FD4" w:rsidDel="00162C86">
                <w:rPr>
                  <w:rFonts w:ascii="Liberation Serif" w:eastAsia="Droid Sans Fallback" w:hAnsi="Liberation Serif" w:cs="FreeSans"/>
                </w:rPr>
                <w:delText>30.77</w:delText>
              </w:r>
            </w:del>
          </w:p>
        </w:tc>
        <w:tc>
          <w:tcPr>
            <w:tcW w:w="719" w:type="dxa"/>
            <w:shd w:val="clear" w:color="auto" w:fill="auto"/>
          </w:tcPr>
          <w:p w:rsidR="00D13352" w:rsidRPr="007E4FD4" w:rsidDel="00162C86" w:rsidRDefault="00D13352">
            <w:pPr>
              <w:pStyle w:val="Textbody"/>
              <w:rPr>
                <w:del w:id="328" w:author="James" w:date="2015-04-29T22:10:00Z"/>
                <w:rFonts w:ascii="Liberation Serif" w:eastAsia="Droid Sans Fallback" w:hAnsi="Liberation Serif" w:cs="FreeSans"/>
              </w:rPr>
              <w:pPrChange w:id="329" w:author="James" w:date="2015-05-02T01:02:00Z">
                <w:pPr>
                  <w:pStyle w:val="tablecopy"/>
                  <w:widowControl w:val="0"/>
                  <w:suppressAutoHyphens/>
                  <w:autoSpaceDN w:val="0"/>
                  <w:textAlignment w:val="baseline"/>
                </w:pPr>
              </w:pPrChange>
            </w:pPr>
            <w:del w:id="330"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331" w:author="James" w:date="2015-04-29T22:10:00Z"/>
        </w:trPr>
        <w:tc>
          <w:tcPr>
            <w:tcW w:w="828" w:type="dxa"/>
            <w:shd w:val="clear" w:color="auto" w:fill="auto"/>
          </w:tcPr>
          <w:p w:rsidR="00D13352" w:rsidRPr="007E4FD4" w:rsidDel="00162C86" w:rsidRDefault="00D13352">
            <w:pPr>
              <w:pStyle w:val="Textbody"/>
              <w:rPr>
                <w:del w:id="332" w:author="James" w:date="2015-04-29T22:10:00Z"/>
                <w:rFonts w:ascii="Liberation Serif" w:eastAsia="Droid Sans Fallback" w:hAnsi="Liberation Serif" w:cs="FreeSans"/>
              </w:rPr>
              <w:pPrChange w:id="333" w:author="James" w:date="2015-05-02T01:02:00Z">
                <w:pPr>
                  <w:pStyle w:val="tablecopy"/>
                  <w:widowControl w:val="0"/>
                  <w:suppressAutoHyphens/>
                  <w:autoSpaceDN w:val="0"/>
                  <w:textAlignment w:val="baseline"/>
                </w:pPr>
              </w:pPrChange>
            </w:pPr>
            <w:del w:id="334" w:author="James" w:date="2015-04-29T22:10:00Z">
              <w:r w:rsidRPr="007E4FD4" w:rsidDel="00162C86">
                <w:rPr>
                  <w:rFonts w:ascii="Liberation Serif" w:eastAsia="Droid Sans Fallback" w:hAnsi="Liberation Serif" w:cs="FreeSans"/>
                </w:rPr>
                <w:delText>KPSS</w:delText>
              </w:r>
            </w:del>
          </w:p>
        </w:tc>
        <w:tc>
          <w:tcPr>
            <w:tcW w:w="630" w:type="dxa"/>
            <w:shd w:val="clear" w:color="auto" w:fill="auto"/>
          </w:tcPr>
          <w:p w:rsidR="00D13352" w:rsidRPr="007E4FD4" w:rsidDel="00162C86" w:rsidRDefault="00D13352">
            <w:pPr>
              <w:pStyle w:val="Textbody"/>
              <w:rPr>
                <w:del w:id="335" w:author="James" w:date="2015-04-29T22:10:00Z"/>
                <w:rFonts w:ascii="Liberation Serif" w:eastAsia="Droid Sans Fallback" w:hAnsi="Liberation Serif" w:cs="FreeSans"/>
              </w:rPr>
              <w:pPrChange w:id="336" w:author="James" w:date="2015-05-02T01:02:00Z">
                <w:pPr>
                  <w:pStyle w:val="tablecopy"/>
                  <w:widowControl w:val="0"/>
                  <w:suppressAutoHyphens/>
                  <w:autoSpaceDN w:val="0"/>
                  <w:textAlignment w:val="baseline"/>
                </w:pPr>
              </w:pPrChange>
            </w:pPr>
            <w:del w:id="337" w:author="James" w:date="2015-04-29T22:10:00Z">
              <w:r w:rsidRPr="007E4FD4" w:rsidDel="00162C86">
                <w:rPr>
                  <w:rFonts w:ascii="Liberation Serif" w:eastAsia="Droid Sans Fallback" w:hAnsi="Liberation Serif" w:cs="FreeSans"/>
                </w:rPr>
                <w:delText>2.852</w:delText>
              </w:r>
            </w:del>
          </w:p>
        </w:tc>
        <w:tc>
          <w:tcPr>
            <w:tcW w:w="810" w:type="dxa"/>
            <w:shd w:val="clear" w:color="auto" w:fill="auto"/>
          </w:tcPr>
          <w:p w:rsidR="00D13352" w:rsidRPr="007E4FD4" w:rsidDel="00162C86" w:rsidRDefault="00D13352">
            <w:pPr>
              <w:pStyle w:val="Textbody"/>
              <w:rPr>
                <w:del w:id="338" w:author="James" w:date="2015-04-29T22:10:00Z"/>
                <w:rFonts w:ascii="Liberation Serif" w:eastAsia="Droid Sans Fallback" w:hAnsi="Liberation Serif" w:cs="FreeSans"/>
              </w:rPr>
              <w:pPrChange w:id="339" w:author="James" w:date="2015-05-02T01:02:00Z">
                <w:pPr>
                  <w:pStyle w:val="tablecopy"/>
                  <w:widowControl w:val="0"/>
                  <w:suppressAutoHyphens/>
                  <w:autoSpaceDN w:val="0"/>
                  <w:textAlignment w:val="baseline"/>
                </w:pPr>
              </w:pPrChange>
            </w:pPr>
            <w:del w:id="340" w:author="James" w:date="2015-04-29T22:10:00Z">
              <w:r w:rsidRPr="007E4FD4" w:rsidDel="00162C86">
                <w:rPr>
                  <w:rFonts w:ascii="Liberation Serif" w:eastAsia="Droid Sans Fallback" w:hAnsi="Liberation Serif" w:cs="FreeSans"/>
                </w:rPr>
                <w:delText>&lt; 1%</w:delText>
              </w:r>
            </w:del>
          </w:p>
        </w:tc>
        <w:tc>
          <w:tcPr>
            <w:tcW w:w="630" w:type="dxa"/>
            <w:shd w:val="clear" w:color="auto" w:fill="auto"/>
          </w:tcPr>
          <w:p w:rsidR="00D13352" w:rsidRPr="007E4FD4" w:rsidDel="00162C86" w:rsidRDefault="00D13352">
            <w:pPr>
              <w:pStyle w:val="Textbody"/>
              <w:rPr>
                <w:del w:id="341" w:author="James" w:date="2015-04-29T22:10:00Z"/>
                <w:rFonts w:ascii="Liberation Serif" w:eastAsia="Droid Sans Fallback" w:hAnsi="Liberation Serif" w:cs="FreeSans"/>
              </w:rPr>
              <w:pPrChange w:id="342" w:author="James" w:date="2015-05-02T01:02:00Z">
                <w:pPr>
                  <w:pStyle w:val="tablecopy"/>
                  <w:widowControl w:val="0"/>
                  <w:suppressAutoHyphens/>
                  <w:autoSpaceDN w:val="0"/>
                  <w:textAlignment w:val="baseline"/>
                </w:pPr>
              </w:pPrChange>
            </w:pPr>
            <w:del w:id="343" w:author="James" w:date="2015-04-29T22:10:00Z">
              <w:r w:rsidRPr="007E4FD4" w:rsidDel="00162C86">
                <w:rPr>
                  <w:rFonts w:ascii="Liberation Serif" w:eastAsia="Droid Sans Fallback" w:hAnsi="Liberation Serif" w:cs="FreeSans"/>
                </w:rPr>
                <w:delText>2.021</w:delText>
              </w:r>
            </w:del>
          </w:p>
        </w:tc>
        <w:tc>
          <w:tcPr>
            <w:tcW w:w="856" w:type="dxa"/>
            <w:shd w:val="clear" w:color="auto" w:fill="auto"/>
          </w:tcPr>
          <w:p w:rsidR="00D13352" w:rsidRPr="007E4FD4" w:rsidDel="00162C86" w:rsidRDefault="00D13352">
            <w:pPr>
              <w:pStyle w:val="Textbody"/>
              <w:rPr>
                <w:del w:id="344" w:author="James" w:date="2015-04-29T22:10:00Z"/>
                <w:rFonts w:ascii="Liberation Serif" w:eastAsia="Droid Sans Fallback" w:hAnsi="Liberation Serif" w:cs="FreeSans"/>
              </w:rPr>
              <w:pPrChange w:id="345" w:author="James" w:date="2015-05-02T01:02:00Z">
                <w:pPr>
                  <w:pStyle w:val="tablecopy"/>
                  <w:widowControl w:val="0"/>
                  <w:suppressAutoHyphens/>
                  <w:autoSpaceDN w:val="0"/>
                  <w:textAlignment w:val="baseline"/>
                </w:pPr>
              </w:pPrChange>
            </w:pPr>
            <w:del w:id="346" w:author="James" w:date="2015-04-29T22:10:00Z">
              <w:r w:rsidRPr="007E4FD4" w:rsidDel="00162C86">
                <w:rPr>
                  <w:rFonts w:ascii="Liberation Serif" w:eastAsia="Droid Sans Fallback" w:hAnsi="Liberation Serif" w:cs="FreeSans"/>
                </w:rPr>
                <w:delText>&lt; 1%</w:delText>
              </w:r>
            </w:del>
          </w:p>
        </w:tc>
        <w:tc>
          <w:tcPr>
            <w:tcW w:w="736" w:type="dxa"/>
            <w:shd w:val="clear" w:color="auto" w:fill="auto"/>
          </w:tcPr>
          <w:p w:rsidR="00D13352" w:rsidRPr="007E4FD4" w:rsidDel="00162C86" w:rsidRDefault="00D13352">
            <w:pPr>
              <w:pStyle w:val="Textbody"/>
              <w:rPr>
                <w:del w:id="347" w:author="James" w:date="2015-04-29T22:10:00Z"/>
                <w:rFonts w:ascii="Liberation Serif" w:eastAsia="Droid Sans Fallback" w:hAnsi="Liberation Serif" w:cs="FreeSans"/>
              </w:rPr>
              <w:pPrChange w:id="348" w:author="James" w:date="2015-05-02T01:02:00Z">
                <w:pPr>
                  <w:pStyle w:val="tablecopy"/>
                  <w:widowControl w:val="0"/>
                  <w:suppressAutoHyphens/>
                  <w:autoSpaceDN w:val="0"/>
                  <w:textAlignment w:val="baseline"/>
                </w:pPr>
              </w:pPrChange>
            </w:pPr>
            <w:del w:id="349" w:author="James" w:date="2015-04-29T22:10:00Z">
              <w:r w:rsidRPr="007E4FD4" w:rsidDel="00162C86">
                <w:rPr>
                  <w:rFonts w:ascii="Liberation Serif" w:eastAsia="Droid Sans Fallback" w:hAnsi="Liberation Serif" w:cs="FreeSans"/>
                </w:rPr>
                <w:delText>0.5269</w:delText>
              </w:r>
            </w:del>
          </w:p>
        </w:tc>
        <w:tc>
          <w:tcPr>
            <w:tcW w:w="719" w:type="dxa"/>
            <w:shd w:val="clear" w:color="auto" w:fill="auto"/>
          </w:tcPr>
          <w:p w:rsidR="00D13352" w:rsidRPr="007E4FD4" w:rsidDel="00162C86" w:rsidRDefault="00D13352">
            <w:pPr>
              <w:pStyle w:val="Textbody"/>
              <w:rPr>
                <w:del w:id="350" w:author="James" w:date="2015-04-29T22:10:00Z"/>
                <w:rFonts w:ascii="Liberation Serif" w:eastAsia="Droid Sans Fallback" w:hAnsi="Liberation Serif" w:cs="FreeSans"/>
              </w:rPr>
              <w:pPrChange w:id="351" w:author="James" w:date="2015-05-02T01:02:00Z">
                <w:pPr>
                  <w:pStyle w:val="tablecopy"/>
                  <w:widowControl w:val="0"/>
                  <w:suppressAutoHyphens/>
                  <w:autoSpaceDN w:val="0"/>
                  <w:textAlignment w:val="baseline"/>
                </w:pPr>
              </w:pPrChange>
            </w:pPr>
            <w:del w:id="352" w:author="James" w:date="2015-04-29T22:10:00Z">
              <w:r w:rsidRPr="007E4FD4" w:rsidDel="00162C86">
                <w:rPr>
                  <w:rFonts w:ascii="Liberation Serif" w:eastAsia="Droid Sans Fallback" w:hAnsi="Liberation Serif" w:cs="FreeSans"/>
                </w:rPr>
                <w:delText>2.5-5%</w:delText>
              </w:r>
            </w:del>
          </w:p>
        </w:tc>
      </w:tr>
    </w:tbl>
    <w:p w:rsidR="00D13352" w:rsidDel="00162C86" w:rsidRDefault="00D13352">
      <w:pPr>
        <w:pStyle w:val="Textbody"/>
        <w:rPr>
          <w:del w:id="353" w:author="James" w:date="2015-04-29T22:10:00Z"/>
        </w:rPr>
        <w:pPrChange w:id="354" w:author="James" w:date="2015-05-02T01:02:00Z">
          <w:pPr>
            <w:pStyle w:val="tablehead"/>
          </w:pPr>
        </w:pPrChange>
      </w:pPr>
      <w:del w:id="355" w:author="James" w:date="2015-04-29T22:10:00Z">
        <w:r w:rsidRPr="00060298" w:rsidDel="00162C86">
          <w:delText>Results of running the ADF unit root test and KPSS stationarity</w:delText>
        </w:r>
        <w:r w:rsidDel="00162C86">
          <w:delText xml:space="preserve"> test on </w:delText>
        </w:r>
        <w:r w:rsidR="00CF6E68" w:rsidRPr="00D13352" w:rsidDel="00162C86">
          <w:rPr>
            <w:i/>
          </w:rPr>
          <w:delText>Y</w:delText>
        </w:r>
        <w:r w:rsidR="00CF6E68" w:rsidRPr="00D13352" w:rsidDel="00162C86">
          <w:rPr>
            <w:rFonts w:ascii="Calibri" w:hAnsi="Calibri"/>
            <w:i/>
            <w:vertAlign w:val="subscript"/>
          </w:rPr>
          <w:delText>∆</w:delText>
        </w:r>
        <w:r w:rsidR="00CF6E68" w:rsidRPr="00D13352" w:rsidDel="00162C86">
          <w:rPr>
            <w:i/>
            <w:vertAlign w:val="subscript"/>
          </w:rPr>
          <w:delText>bug</w:delText>
        </w:r>
        <w:r w:rsidR="00CF6E68" w:rsidDel="00162C86">
          <w:delText xml:space="preserve">,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imp</w:delText>
        </w:r>
        <w:r w:rsidR="00CF6E68" w:rsidDel="00162C86">
          <w:delText xml:space="preserve">, and </w:delText>
        </w:r>
        <w:r w:rsidR="00CF6E68" w:rsidRPr="00D13352" w:rsidDel="00162C86">
          <w:rPr>
            <w:i/>
          </w:rPr>
          <w:delText>Y</w:delText>
        </w:r>
        <w:r w:rsidR="00CF6E68" w:rsidRPr="00D13352" w:rsidDel="00162C86">
          <w:rPr>
            <w:rFonts w:ascii="Calibri" w:hAnsi="Calibri"/>
            <w:i/>
            <w:vertAlign w:val="subscript"/>
          </w:rPr>
          <w:delText>∆</w:delText>
        </w:r>
        <w:r w:rsidR="00CF6E68" w:rsidDel="00162C86">
          <w:rPr>
            <w:i/>
            <w:vertAlign w:val="subscript"/>
          </w:rPr>
          <w:delText>new</w:delText>
        </w:r>
        <w:r w:rsidR="00CF6E68" w:rsidDel="00162C86">
          <w:delText xml:space="preserve"> </w:delText>
        </w:r>
        <w:r w:rsidDel="00162C86">
          <w:delText>(Second Run).</w:delText>
        </w:r>
      </w:del>
    </w:p>
    <w:tbl>
      <w:tblPr>
        <w:tblW w:w="5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720"/>
        <w:gridCol w:w="720"/>
        <w:gridCol w:w="720"/>
        <w:gridCol w:w="720"/>
        <w:gridCol w:w="782"/>
        <w:gridCol w:w="719"/>
      </w:tblGrid>
      <w:tr w:rsidR="007E4FD4" w:rsidDel="00162C86" w:rsidTr="007E4FD4">
        <w:trPr>
          <w:del w:id="356" w:author="James" w:date="2015-04-29T22:10:00Z"/>
        </w:trPr>
        <w:tc>
          <w:tcPr>
            <w:tcW w:w="828" w:type="dxa"/>
            <w:vMerge w:val="restart"/>
            <w:shd w:val="clear" w:color="auto" w:fill="auto"/>
          </w:tcPr>
          <w:p w:rsidR="008A6242" w:rsidRPr="007E4FD4" w:rsidDel="00162C86" w:rsidRDefault="008A6242">
            <w:pPr>
              <w:pStyle w:val="Textbody"/>
              <w:rPr>
                <w:del w:id="357" w:author="James" w:date="2015-04-29T22:10:00Z"/>
                <w:rFonts w:ascii="Liberation Serif" w:eastAsia="Droid Sans Fallback" w:hAnsi="Liberation Serif" w:cs="FreeSans"/>
              </w:rPr>
              <w:pPrChange w:id="358" w:author="James" w:date="2015-05-02T01:02:00Z">
                <w:pPr>
                  <w:pStyle w:val="tablecolhead"/>
                  <w:widowControl w:val="0"/>
                </w:pPr>
              </w:pPrChange>
            </w:pPr>
            <w:del w:id="359" w:author="James" w:date="2015-04-29T22:10:00Z">
              <w:r w:rsidRPr="007E4FD4" w:rsidDel="00162C86">
                <w:rPr>
                  <w:rFonts w:ascii="Liberation Serif" w:eastAsia="Droid Sans Fallback" w:hAnsi="Liberation Serif" w:cs="FreeSans"/>
                </w:rPr>
                <w:delText>Statistic</w:delText>
              </w:r>
            </w:del>
          </w:p>
        </w:tc>
        <w:tc>
          <w:tcPr>
            <w:tcW w:w="1440" w:type="dxa"/>
            <w:gridSpan w:val="2"/>
            <w:shd w:val="clear" w:color="auto" w:fill="auto"/>
          </w:tcPr>
          <w:p w:rsidR="008A6242" w:rsidRPr="007E4FD4" w:rsidDel="00162C86" w:rsidRDefault="008A6242">
            <w:pPr>
              <w:pStyle w:val="Textbody"/>
              <w:rPr>
                <w:del w:id="360" w:author="James" w:date="2015-04-29T22:10:00Z"/>
                <w:rFonts w:ascii="Liberation Serif" w:eastAsia="Droid Sans Fallback" w:hAnsi="Liberation Serif" w:cs="FreeSans"/>
              </w:rPr>
              <w:pPrChange w:id="361" w:author="James" w:date="2015-05-02T01:02:00Z">
                <w:pPr>
                  <w:pStyle w:val="tablecolhead"/>
                  <w:widowControl w:val="0"/>
                </w:pPr>
              </w:pPrChange>
            </w:pPr>
            <w:del w:id="362"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∆bug</w:delText>
              </w:r>
            </w:del>
          </w:p>
        </w:tc>
        <w:tc>
          <w:tcPr>
            <w:tcW w:w="1440" w:type="dxa"/>
            <w:gridSpan w:val="2"/>
            <w:shd w:val="clear" w:color="auto" w:fill="auto"/>
          </w:tcPr>
          <w:p w:rsidR="008A6242" w:rsidRPr="007E4FD4" w:rsidDel="00162C86" w:rsidRDefault="008A6242">
            <w:pPr>
              <w:pStyle w:val="Textbody"/>
              <w:rPr>
                <w:del w:id="363" w:author="James" w:date="2015-04-29T22:10:00Z"/>
                <w:rFonts w:ascii="Liberation Serif" w:eastAsia="Droid Sans Fallback" w:hAnsi="Liberation Serif" w:cs="FreeSans"/>
              </w:rPr>
              <w:pPrChange w:id="364" w:author="James" w:date="2015-05-02T01:02:00Z">
                <w:pPr>
                  <w:pStyle w:val="tablecolhead"/>
                  <w:widowControl w:val="0"/>
                </w:pPr>
              </w:pPrChange>
            </w:pPr>
            <w:del w:id="365"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∆imp</w:delText>
              </w:r>
            </w:del>
          </w:p>
        </w:tc>
        <w:tc>
          <w:tcPr>
            <w:tcW w:w="1501" w:type="dxa"/>
            <w:gridSpan w:val="2"/>
            <w:shd w:val="clear" w:color="auto" w:fill="auto"/>
          </w:tcPr>
          <w:p w:rsidR="008A6242" w:rsidRPr="007E4FD4" w:rsidDel="00162C86" w:rsidRDefault="008A6242">
            <w:pPr>
              <w:pStyle w:val="Textbody"/>
              <w:rPr>
                <w:del w:id="366" w:author="James" w:date="2015-04-29T22:10:00Z"/>
                <w:rFonts w:ascii="Liberation Serif" w:eastAsia="Droid Sans Fallback" w:hAnsi="Liberation Serif" w:cs="FreeSans"/>
              </w:rPr>
              <w:pPrChange w:id="367" w:author="James" w:date="2015-05-02T01:02:00Z">
                <w:pPr>
                  <w:pStyle w:val="tablecolhead"/>
                  <w:widowControl w:val="0"/>
                </w:pPr>
              </w:pPrChange>
            </w:pPr>
            <w:del w:id="368" w:author="James" w:date="2015-04-29T22:10:00Z">
              <w:r w:rsidRPr="007E4FD4" w:rsidDel="00162C86">
                <w:rPr>
                  <w:rFonts w:ascii="Liberation Serif" w:eastAsia="Droid Sans Fallback" w:hAnsi="Liberation Serif" w:cs="FreeSans"/>
                </w:rPr>
                <w:delText>Y</w:delText>
              </w:r>
              <w:r w:rsidRPr="007E4FD4" w:rsidDel="00162C86">
                <w:rPr>
                  <w:rFonts w:ascii="Liberation Serif" w:eastAsia="Droid Sans Fallback" w:hAnsi="Liberation Serif" w:cs="FreeSans"/>
                  <w:vertAlign w:val="subscript"/>
                </w:rPr>
                <w:delText>∆new</w:delText>
              </w:r>
            </w:del>
          </w:p>
        </w:tc>
      </w:tr>
      <w:tr w:rsidR="007E4FD4" w:rsidDel="00162C86" w:rsidTr="007E4FD4">
        <w:trPr>
          <w:del w:id="369" w:author="James" w:date="2015-04-29T22:10:00Z"/>
        </w:trPr>
        <w:tc>
          <w:tcPr>
            <w:tcW w:w="828" w:type="dxa"/>
            <w:vMerge/>
            <w:shd w:val="clear" w:color="auto" w:fill="auto"/>
          </w:tcPr>
          <w:p w:rsidR="008A6242" w:rsidRPr="007E4FD4" w:rsidDel="00162C86" w:rsidRDefault="008A6242">
            <w:pPr>
              <w:pStyle w:val="Textbody"/>
              <w:rPr>
                <w:del w:id="370" w:author="James" w:date="2015-04-29T22:10:00Z"/>
                <w:rFonts w:ascii="Liberation Serif" w:eastAsia="Droid Sans Fallback" w:hAnsi="Liberation Serif" w:cs="FreeSans"/>
              </w:rPr>
              <w:pPrChange w:id="371" w:author="James" w:date="2015-05-02T01:02:00Z">
                <w:pPr>
                  <w:pStyle w:val="tablecolhead"/>
                  <w:widowControl w:val="0"/>
                  <w:suppressAutoHyphens/>
                  <w:autoSpaceDN w:val="0"/>
                  <w:textAlignment w:val="baseline"/>
                </w:pPr>
              </w:pPrChange>
            </w:pPr>
          </w:p>
        </w:tc>
        <w:tc>
          <w:tcPr>
            <w:tcW w:w="720" w:type="dxa"/>
            <w:shd w:val="clear" w:color="auto" w:fill="auto"/>
          </w:tcPr>
          <w:p w:rsidR="008A6242" w:rsidRPr="007E4FD4" w:rsidDel="00162C86" w:rsidRDefault="008A6242">
            <w:pPr>
              <w:pStyle w:val="Textbody"/>
              <w:rPr>
                <w:del w:id="372" w:author="James" w:date="2015-04-29T22:10:00Z"/>
                <w:rFonts w:ascii="Liberation Serif" w:eastAsia="Droid Sans Fallback" w:hAnsi="Liberation Serif" w:cs="FreeSans"/>
              </w:rPr>
              <w:pPrChange w:id="373" w:author="James" w:date="2015-05-02T01:02:00Z">
                <w:pPr>
                  <w:pStyle w:val="tablecolsubhead"/>
                  <w:widowControl w:val="0"/>
                  <w:suppressAutoHyphens/>
                  <w:autoSpaceDN w:val="0"/>
                  <w:textAlignment w:val="baseline"/>
                </w:pPr>
              </w:pPrChange>
            </w:pPr>
            <w:del w:id="374"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pPr>
              <w:pStyle w:val="Textbody"/>
              <w:rPr>
                <w:del w:id="375" w:author="James" w:date="2015-04-29T22:10:00Z"/>
                <w:rFonts w:ascii="Liberation Serif" w:eastAsia="Droid Sans Fallback" w:hAnsi="Liberation Serif" w:cs="FreeSans"/>
              </w:rPr>
              <w:pPrChange w:id="376" w:author="James" w:date="2015-05-02T01:02:00Z">
                <w:pPr>
                  <w:pStyle w:val="tablecolsubhead"/>
                  <w:widowControl w:val="0"/>
                  <w:suppressAutoHyphens/>
                  <w:autoSpaceDN w:val="0"/>
                  <w:textAlignment w:val="baseline"/>
                </w:pPr>
              </w:pPrChange>
            </w:pPr>
            <w:del w:id="377" w:author="James" w:date="2015-04-29T22:10:00Z">
              <w:r w:rsidRPr="007E4FD4" w:rsidDel="00162C86">
                <w:rPr>
                  <w:rFonts w:ascii="Liberation Serif" w:eastAsia="Droid Sans Fallback" w:hAnsi="Liberation Serif" w:cs="FreeSans"/>
                </w:rPr>
                <w:delText>p-value</w:delText>
              </w:r>
            </w:del>
          </w:p>
        </w:tc>
        <w:tc>
          <w:tcPr>
            <w:tcW w:w="720" w:type="dxa"/>
            <w:shd w:val="clear" w:color="auto" w:fill="auto"/>
          </w:tcPr>
          <w:p w:rsidR="008A6242" w:rsidRPr="007E4FD4" w:rsidDel="00162C86" w:rsidRDefault="008A6242">
            <w:pPr>
              <w:pStyle w:val="Textbody"/>
              <w:rPr>
                <w:del w:id="378" w:author="James" w:date="2015-04-29T22:10:00Z"/>
                <w:rFonts w:ascii="Liberation Serif" w:eastAsia="Droid Sans Fallback" w:hAnsi="Liberation Serif" w:cs="FreeSans"/>
              </w:rPr>
              <w:pPrChange w:id="379" w:author="James" w:date="2015-05-02T01:02:00Z">
                <w:pPr>
                  <w:pStyle w:val="tablecolsubhead"/>
                  <w:widowControl w:val="0"/>
                  <w:suppressAutoHyphens/>
                  <w:autoSpaceDN w:val="0"/>
                  <w:textAlignment w:val="baseline"/>
                </w:pPr>
              </w:pPrChange>
            </w:pPr>
            <w:del w:id="380" w:author="James" w:date="2015-04-29T22:10:00Z">
              <w:r w:rsidRPr="007E4FD4" w:rsidDel="00162C86">
                <w:rPr>
                  <w:rFonts w:ascii="Liberation Serif" w:eastAsia="Droid Sans Fallback" w:hAnsi="Liberation Serif" w:cs="FreeSans"/>
                </w:rPr>
                <w:delText>Value</w:delText>
              </w:r>
            </w:del>
          </w:p>
        </w:tc>
        <w:tc>
          <w:tcPr>
            <w:tcW w:w="720" w:type="dxa"/>
            <w:shd w:val="clear" w:color="auto" w:fill="auto"/>
          </w:tcPr>
          <w:p w:rsidR="008A6242" w:rsidRPr="007E4FD4" w:rsidDel="00162C86" w:rsidRDefault="008A6242">
            <w:pPr>
              <w:pStyle w:val="Textbody"/>
              <w:rPr>
                <w:del w:id="381" w:author="James" w:date="2015-04-29T22:10:00Z"/>
                <w:rFonts w:ascii="Liberation Serif" w:eastAsia="Droid Sans Fallback" w:hAnsi="Liberation Serif" w:cs="FreeSans"/>
              </w:rPr>
              <w:pPrChange w:id="382" w:author="James" w:date="2015-05-02T01:02:00Z">
                <w:pPr>
                  <w:pStyle w:val="tablecolhead"/>
                  <w:widowControl w:val="0"/>
                  <w:suppressAutoHyphens/>
                  <w:autoSpaceDN w:val="0"/>
                  <w:textAlignment w:val="baseline"/>
                </w:pPr>
              </w:pPrChange>
            </w:pPr>
          </w:p>
        </w:tc>
        <w:tc>
          <w:tcPr>
            <w:tcW w:w="782" w:type="dxa"/>
            <w:shd w:val="clear" w:color="auto" w:fill="auto"/>
          </w:tcPr>
          <w:p w:rsidR="008A6242" w:rsidRPr="007E4FD4" w:rsidDel="00162C86" w:rsidRDefault="008A6242">
            <w:pPr>
              <w:pStyle w:val="Textbody"/>
              <w:rPr>
                <w:del w:id="383" w:author="James" w:date="2015-04-29T22:10:00Z"/>
                <w:rFonts w:ascii="Liberation Serif" w:eastAsia="Droid Sans Fallback" w:hAnsi="Liberation Serif" w:cs="FreeSans"/>
              </w:rPr>
              <w:pPrChange w:id="384" w:author="James" w:date="2015-05-02T01:02:00Z">
                <w:pPr>
                  <w:pStyle w:val="tablecolsubhead"/>
                  <w:widowControl w:val="0"/>
                  <w:suppressAutoHyphens/>
                  <w:autoSpaceDN w:val="0"/>
                  <w:textAlignment w:val="baseline"/>
                </w:pPr>
              </w:pPrChange>
            </w:pPr>
            <w:del w:id="385" w:author="James" w:date="2015-04-29T22:10:00Z">
              <w:r w:rsidRPr="007E4FD4" w:rsidDel="00162C86">
                <w:rPr>
                  <w:rFonts w:ascii="Liberation Serif" w:eastAsia="Droid Sans Fallback" w:hAnsi="Liberation Serif" w:cs="FreeSans"/>
                </w:rPr>
                <w:delText>Value</w:delText>
              </w:r>
            </w:del>
          </w:p>
        </w:tc>
        <w:tc>
          <w:tcPr>
            <w:tcW w:w="719" w:type="dxa"/>
            <w:shd w:val="clear" w:color="auto" w:fill="auto"/>
          </w:tcPr>
          <w:p w:rsidR="008A6242" w:rsidRPr="007E4FD4" w:rsidDel="00162C86" w:rsidRDefault="008A6242">
            <w:pPr>
              <w:pStyle w:val="Textbody"/>
              <w:rPr>
                <w:del w:id="386" w:author="James" w:date="2015-04-29T22:10:00Z"/>
                <w:rFonts w:ascii="Liberation Serif" w:eastAsia="Droid Sans Fallback" w:hAnsi="Liberation Serif" w:cs="FreeSans"/>
              </w:rPr>
              <w:pPrChange w:id="387" w:author="James" w:date="2015-05-02T01:02:00Z">
                <w:pPr>
                  <w:pStyle w:val="tablecolsubhead"/>
                  <w:widowControl w:val="0"/>
                  <w:suppressAutoHyphens/>
                  <w:autoSpaceDN w:val="0"/>
                  <w:textAlignment w:val="baseline"/>
                </w:pPr>
              </w:pPrChange>
            </w:pPr>
            <w:del w:id="388" w:author="James" w:date="2015-04-29T22:10:00Z">
              <w:r w:rsidRPr="007E4FD4" w:rsidDel="00162C86">
                <w:rPr>
                  <w:rFonts w:ascii="Liberation Serif" w:eastAsia="Droid Sans Fallback" w:hAnsi="Liberation Serif" w:cs="FreeSans"/>
                </w:rPr>
                <w:delText>p-value</w:delText>
              </w:r>
            </w:del>
          </w:p>
        </w:tc>
      </w:tr>
      <w:tr w:rsidR="007E4FD4" w:rsidDel="00162C86" w:rsidTr="007E4FD4">
        <w:trPr>
          <w:del w:id="389" w:author="James" w:date="2015-04-29T22:10:00Z"/>
        </w:trPr>
        <w:tc>
          <w:tcPr>
            <w:tcW w:w="828" w:type="dxa"/>
            <w:shd w:val="clear" w:color="auto" w:fill="auto"/>
          </w:tcPr>
          <w:p w:rsidR="008A6242" w:rsidRPr="007E4FD4" w:rsidDel="00162C86" w:rsidRDefault="008A6242">
            <w:pPr>
              <w:pStyle w:val="Textbody"/>
              <w:rPr>
                <w:del w:id="390" w:author="James" w:date="2015-04-29T22:10:00Z"/>
                <w:rFonts w:ascii="Liberation Serif" w:eastAsia="Droid Sans Fallback" w:hAnsi="Liberation Serif" w:cs="FreeSans"/>
              </w:rPr>
              <w:pPrChange w:id="391" w:author="James" w:date="2015-05-02T01:02:00Z">
                <w:pPr>
                  <w:pStyle w:val="tablecopy"/>
                  <w:widowControl w:val="0"/>
                  <w:suppressAutoHyphens/>
                  <w:autoSpaceDN w:val="0"/>
                  <w:textAlignment w:val="baseline"/>
                </w:pPr>
              </w:pPrChange>
            </w:pPr>
            <w:del w:id="392"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τ</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pPr>
              <w:pStyle w:val="Textbody"/>
              <w:rPr>
                <w:del w:id="393" w:author="James" w:date="2015-04-29T22:10:00Z"/>
                <w:rFonts w:ascii="Liberation Serif" w:eastAsia="Droid Sans Fallback" w:hAnsi="Liberation Serif" w:cs="FreeSans"/>
              </w:rPr>
              <w:pPrChange w:id="394" w:author="James" w:date="2015-05-02T01:02:00Z">
                <w:pPr>
                  <w:pStyle w:val="tablecopy"/>
                  <w:widowControl w:val="0"/>
                  <w:suppressAutoHyphens/>
                  <w:autoSpaceDN w:val="0"/>
                  <w:textAlignment w:val="baseline"/>
                </w:pPr>
              </w:pPrChange>
            </w:pPr>
            <w:del w:id="395" w:author="James" w:date="2015-04-29T22:10:00Z">
              <w:r w:rsidRPr="007E4FD4" w:rsidDel="00162C86">
                <w:rPr>
                  <w:rFonts w:ascii="Liberation Serif" w:eastAsia="Droid Sans Fallback" w:hAnsi="Liberation Serif" w:cs="FreeSans"/>
                </w:rPr>
                <w:delText>-17.65</w:delText>
              </w:r>
            </w:del>
          </w:p>
        </w:tc>
        <w:tc>
          <w:tcPr>
            <w:tcW w:w="720" w:type="dxa"/>
            <w:shd w:val="clear" w:color="auto" w:fill="auto"/>
          </w:tcPr>
          <w:p w:rsidR="008A6242" w:rsidRPr="007E4FD4" w:rsidDel="00162C86" w:rsidRDefault="008A6242">
            <w:pPr>
              <w:pStyle w:val="Textbody"/>
              <w:rPr>
                <w:del w:id="396" w:author="James" w:date="2015-04-29T22:10:00Z"/>
                <w:rFonts w:ascii="Liberation Serif" w:eastAsia="Droid Sans Fallback" w:hAnsi="Liberation Serif" w:cs="FreeSans"/>
              </w:rPr>
              <w:pPrChange w:id="397" w:author="James" w:date="2015-05-02T01:02:00Z">
                <w:pPr>
                  <w:pStyle w:val="tablecopy"/>
                  <w:widowControl w:val="0"/>
                  <w:suppressAutoHyphens/>
                  <w:autoSpaceDN w:val="0"/>
                  <w:textAlignment w:val="baseline"/>
                </w:pPr>
              </w:pPrChange>
            </w:pPr>
            <w:del w:id="398"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pPr>
              <w:pStyle w:val="Textbody"/>
              <w:rPr>
                <w:del w:id="399" w:author="James" w:date="2015-04-29T22:10:00Z"/>
                <w:rFonts w:ascii="Liberation Serif" w:eastAsia="Droid Sans Fallback" w:hAnsi="Liberation Serif" w:cs="FreeSans"/>
              </w:rPr>
              <w:pPrChange w:id="400" w:author="James" w:date="2015-05-02T01:02:00Z">
                <w:pPr>
                  <w:pStyle w:val="tablecopy"/>
                  <w:widowControl w:val="0"/>
                  <w:suppressAutoHyphens/>
                  <w:autoSpaceDN w:val="0"/>
                  <w:textAlignment w:val="baseline"/>
                </w:pPr>
              </w:pPrChange>
            </w:pPr>
            <w:del w:id="401" w:author="James" w:date="2015-04-29T22:10:00Z">
              <w:r w:rsidRPr="007E4FD4" w:rsidDel="00162C86">
                <w:rPr>
                  <w:rFonts w:ascii="Liberation Serif" w:eastAsia="Droid Sans Fallback" w:hAnsi="Liberation Serif" w:cs="FreeSans"/>
                </w:rPr>
                <w:delText>-20.44</w:delText>
              </w:r>
            </w:del>
          </w:p>
        </w:tc>
        <w:tc>
          <w:tcPr>
            <w:tcW w:w="720" w:type="dxa"/>
            <w:shd w:val="clear" w:color="auto" w:fill="auto"/>
          </w:tcPr>
          <w:p w:rsidR="008A6242" w:rsidRPr="007E4FD4" w:rsidDel="00162C86" w:rsidRDefault="008A6242">
            <w:pPr>
              <w:pStyle w:val="Textbody"/>
              <w:rPr>
                <w:del w:id="402" w:author="James" w:date="2015-04-29T22:10:00Z"/>
                <w:rFonts w:ascii="Liberation Serif" w:eastAsia="Droid Sans Fallback" w:hAnsi="Liberation Serif" w:cs="FreeSans"/>
              </w:rPr>
              <w:pPrChange w:id="403" w:author="James" w:date="2015-05-02T01:02:00Z">
                <w:pPr>
                  <w:pStyle w:val="tablecopy"/>
                  <w:widowControl w:val="0"/>
                  <w:suppressAutoHyphens/>
                  <w:autoSpaceDN w:val="0"/>
                  <w:textAlignment w:val="baseline"/>
                </w:pPr>
              </w:pPrChange>
            </w:pPr>
            <w:del w:id="404"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pPr>
              <w:pStyle w:val="Textbody"/>
              <w:rPr>
                <w:del w:id="405" w:author="James" w:date="2015-04-29T22:10:00Z"/>
                <w:rFonts w:ascii="Liberation Serif" w:eastAsia="Droid Sans Fallback" w:hAnsi="Liberation Serif" w:cs="FreeSans"/>
              </w:rPr>
              <w:pPrChange w:id="406" w:author="James" w:date="2015-05-02T01:02:00Z">
                <w:pPr>
                  <w:pStyle w:val="tablecopy"/>
                  <w:widowControl w:val="0"/>
                  <w:suppressAutoHyphens/>
                  <w:autoSpaceDN w:val="0"/>
                  <w:textAlignment w:val="baseline"/>
                </w:pPr>
              </w:pPrChange>
            </w:pPr>
            <w:del w:id="407" w:author="James" w:date="2015-04-29T22:10:00Z">
              <w:r w:rsidRPr="007E4FD4" w:rsidDel="00162C86">
                <w:rPr>
                  <w:rFonts w:ascii="Liberation Serif" w:eastAsia="Droid Sans Fallback" w:hAnsi="Liberation Serif" w:cs="FreeSans"/>
                </w:rPr>
                <w:delText>-21.90</w:delText>
              </w:r>
            </w:del>
          </w:p>
        </w:tc>
        <w:tc>
          <w:tcPr>
            <w:tcW w:w="719" w:type="dxa"/>
            <w:shd w:val="clear" w:color="auto" w:fill="auto"/>
          </w:tcPr>
          <w:p w:rsidR="008A6242" w:rsidRPr="007E4FD4" w:rsidDel="00162C86" w:rsidRDefault="008A6242">
            <w:pPr>
              <w:pStyle w:val="Textbody"/>
              <w:rPr>
                <w:del w:id="408" w:author="James" w:date="2015-04-29T22:10:00Z"/>
                <w:rFonts w:ascii="Liberation Serif" w:eastAsia="Droid Sans Fallback" w:hAnsi="Liberation Serif" w:cs="FreeSans"/>
              </w:rPr>
              <w:pPrChange w:id="409" w:author="James" w:date="2015-05-02T01:02:00Z">
                <w:pPr>
                  <w:pStyle w:val="tablecopy"/>
                  <w:widowControl w:val="0"/>
                  <w:suppressAutoHyphens/>
                  <w:autoSpaceDN w:val="0"/>
                  <w:textAlignment w:val="baseline"/>
                </w:pPr>
              </w:pPrChange>
            </w:pPr>
            <w:del w:id="410"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11" w:author="James" w:date="2015-04-29T22:10:00Z"/>
        </w:trPr>
        <w:tc>
          <w:tcPr>
            <w:tcW w:w="828" w:type="dxa"/>
            <w:shd w:val="clear" w:color="auto" w:fill="auto"/>
          </w:tcPr>
          <w:p w:rsidR="008A6242" w:rsidRPr="007E4FD4" w:rsidDel="00162C86" w:rsidRDefault="008A6242">
            <w:pPr>
              <w:pStyle w:val="Textbody"/>
              <w:rPr>
                <w:del w:id="412" w:author="James" w:date="2015-04-29T22:10:00Z"/>
                <w:rFonts w:ascii="Liberation Serif" w:eastAsia="Droid Sans Fallback" w:hAnsi="Liberation Serif" w:cs="FreeSans"/>
              </w:rPr>
              <w:pPrChange w:id="413" w:author="James" w:date="2015-05-02T01:02:00Z">
                <w:pPr>
                  <w:pStyle w:val="tablecopy"/>
                  <w:widowControl w:val="0"/>
                  <w:suppressAutoHyphens/>
                  <w:autoSpaceDN w:val="0"/>
                  <w:textAlignment w:val="baseline"/>
                </w:pPr>
              </w:pPrChange>
            </w:pPr>
            <w:del w:id="414" w:author="James" w:date="2015-04-29T22:10:00Z">
              <w:r w:rsidRPr="007E4FD4" w:rsidDel="00162C86">
                <w:rPr>
                  <w:rFonts w:ascii="Liberation Serif" w:eastAsia="Droid Sans Fallback" w:hAnsi="Liberation Serif" w:cs="FreeSans"/>
                </w:rPr>
                <w:delText>ADF (</w:delText>
              </w:r>
              <w:r w:rsidRPr="007E4FD4" w:rsidDel="00162C86">
                <w:rPr>
                  <w:rFonts w:eastAsia="Droid Sans Fallback"/>
                  <w:i/>
                </w:rPr>
                <w:delText>ϕ</w:delText>
              </w:r>
              <w:r w:rsidRPr="007E4FD4" w:rsidDel="00162C86">
                <w:rPr>
                  <w:rFonts w:ascii="Liberation Serif" w:eastAsia="Droid Sans Fallback" w:hAnsi="Liberation Serif" w:cs="FreeSans"/>
                  <w:i/>
                  <w:vertAlign w:val="subscript"/>
                </w:rPr>
                <w:delText>2</w:delText>
              </w:r>
              <w:r w:rsidRPr="007E4FD4" w:rsidDel="00162C86">
                <w:rPr>
                  <w:rFonts w:ascii="Liberation Serif" w:eastAsia="Droid Sans Fallback" w:hAnsi="Liberation Serif" w:cs="FreeSans"/>
                </w:rPr>
                <w:delText>)</w:delText>
              </w:r>
            </w:del>
          </w:p>
        </w:tc>
        <w:tc>
          <w:tcPr>
            <w:tcW w:w="720" w:type="dxa"/>
            <w:shd w:val="clear" w:color="auto" w:fill="auto"/>
          </w:tcPr>
          <w:p w:rsidR="008A6242" w:rsidRPr="007E4FD4" w:rsidDel="00162C86" w:rsidRDefault="008A6242">
            <w:pPr>
              <w:pStyle w:val="Textbody"/>
              <w:rPr>
                <w:del w:id="415" w:author="James" w:date="2015-04-29T22:10:00Z"/>
                <w:rFonts w:ascii="Liberation Serif" w:eastAsia="Droid Sans Fallback" w:hAnsi="Liberation Serif" w:cs="FreeSans"/>
              </w:rPr>
              <w:pPrChange w:id="416" w:author="James" w:date="2015-05-02T01:02:00Z">
                <w:pPr>
                  <w:pStyle w:val="tablecopy"/>
                  <w:widowControl w:val="0"/>
                  <w:suppressAutoHyphens/>
                  <w:autoSpaceDN w:val="0"/>
                  <w:textAlignment w:val="baseline"/>
                </w:pPr>
              </w:pPrChange>
            </w:pPr>
            <w:del w:id="417" w:author="James" w:date="2015-04-29T22:10:00Z">
              <w:r w:rsidRPr="007E4FD4" w:rsidDel="00162C86">
                <w:rPr>
                  <w:rFonts w:ascii="Liberation Serif" w:eastAsia="Droid Sans Fallback" w:hAnsi="Liberation Serif" w:cs="FreeSans"/>
                </w:rPr>
                <w:delText>155.8</w:delText>
              </w:r>
            </w:del>
          </w:p>
        </w:tc>
        <w:tc>
          <w:tcPr>
            <w:tcW w:w="720" w:type="dxa"/>
            <w:shd w:val="clear" w:color="auto" w:fill="auto"/>
          </w:tcPr>
          <w:p w:rsidR="008A6242" w:rsidRPr="007E4FD4" w:rsidDel="00162C86" w:rsidRDefault="008A6242">
            <w:pPr>
              <w:pStyle w:val="Textbody"/>
              <w:rPr>
                <w:del w:id="418" w:author="James" w:date="2015-04-29T22:10:00Z"/>
                <w:rFonts w:ascii="Liberation Serif" w:eastAsia="Droid Sans Fallback" w:hAnsi="Liberation Serif" w:cs="FreeSans"/>
              </w:rPr>
              <w:pPrChange w:id="419" w:author="James" w:date="2015-05-02T01:02:00Z">
                <w:pPr>
                  <w:pStyle w:val="tablecopy"/>
                  <w:widowControl w:val="0"/>
                  <w:suppressAutoHyphens/>
                  <w:autoSpaceDN w:val="0"/>
                  <w:textAlignment w:val="baseline"/>
                </w:pPr>
              </w:pPrChange>
            </w:pPr>
            <w:del w:id="420" w:author="James" w:date="2015-04-29T22:10:00Z">
              <w:r w:rsidRPr="007E4FD4" w:rsidDel="00162C86">
                <w:rPr>
                  <w:rFonts w:ascii="Liberation Serif" w:eastAsia="Droid Sans Fallback" w:hAnsi="Liberation Serif" w:cs="FreeSans"/>
                </w:rPr>
                <w:delText>&lt; 1%</w:delText>
              </w:r>
            </w:del>
          </w:p>
        </w:tc>
        <w:tc>
          <w:tcPr>
            <w:tcW w:w="720" w:type="dxa"/>
            <w:shd w:val="clear" w:color="auto" w:fill="auto"/>
          </w:tcPr>
          <w:p w:rsidR="008A6242" w:rsidRPr="007E4FD4" w:rsidDel="00162C86" w:rsidRDefault="008A6242">
            <w:pPr>
              <w:pStyle w:val="Textbody"/>
              <w:rPr>
                <w:del w:id="421" w:author="James" w:date="2015-04-29T22:10:00Z"/>
                <w:rFonts w:ascii="Liberation Serif" w:eastAsia="Droid Sans Fallback" w:hAnsi="Liberation Serif" w:cs="FreeSans"/>
              </w:rPr>
              <w:pPrChange w:id="422" w:author="James" w:date="2015-05-02T01:02:00Z">
                <w:pPr>
                  <w:pStyle w:val="tablecopy"/>
                  <w:widowControl w:val="0"/>
                  <w:suppressAutoHyphens/>
                  <w:autoSpaceDN w:val="0"/>
                  <w:textAlignment w:val="baseline"/>
                </w:pPr>
              </w:pPrChange>
            </w:pPr>
            <w:del w:id="423" w:author="James" w:date="2015-04-29T22:10:00Z">
              <w:r w:rsidRPr="007E4FD4" w:rsidDel="00162C86">
                <w:rPr>
                  <w:rFonts w:ascii="Liberation Serif" w:eastAsia="Droid Sans Fallback" w:hAnsi="Liberation Serif" w:cs="FreeSans"/>
                </w:rPr>
                <w:delText>208.9</w:delText>
              </w:r>
            </w:del>
          </w:p>
        </w:tc>
        <w:tc>
          <w:tcPr>
            <w:tcW w:w="720" w:type="dxa"/>
            <w:shd w:val="clear" w:color="auto" w:fill="auto"/>
          </w:tcPr>
          <w:p w:rsidR="008A6242" w:rsidRPr="007E4FD4" w:rsidDel="00162C86" w:rsidRDefault="008A6242">
            <w:pPr>
              <w:pStyle w:val="Textbody"/>
              <w:rPr>
                <w:del w:id="424" w:author="James" w:date="2015-04-29T22:10:00Z"/>
                <w:rFonts w:ascii="Liberation Serif" w:eastAsia="Droid Sans Fallback" w:hAnsi="Liberation Serif" w:cs="FreeSans"/>
              </w:rPr>
              <w:pPrChange w:id="425" w:author="James" w:date="2015-05-02T01:02:00Z">
                <w:pPr>
                  <w:pStyle w:val="tablecopy"/>
                  <w:widowControl w:val="0"/>
                  <w:suppressAutoHyphens/>
                  <w:autoSpaceDN w:val="0"/>
                  <w:textAlignment w:val="baseline"/>
                </w:pPr>
              </w:pPrChange>
            </w:pPr>
            <w:del w:id="426" w:author="James" w:date="2015-04-29T22:10:00Z">
              <w:r w:rsidRPr="007E4FD4" w:rsidDel="00162C86">
                <w:rPr>
                  <w:rFonts w:ascii="Liberation Serif" w:eastAsia="Droid Sans Fallback" w:hAnsi="Liberation Serif" w:cs="FreeSans"/>
                </w:rPr>
                <w:delText>&lt; 1%</w:delText>
              </w:r>
            </w:del>
          </w:p>
        </w:tc>
        <w:tc>
          <w:tcPr>
            <w:tcW w:w="782" w:type="dxa"/>
            <w:shd w:val="clear" w:color="auto" w:fill="auto"/>
          </w:tcPr>
          <w:p w:rsidR="008A6242" w:rsidRPr="007E4FD4" w:rsidDel="00162C86" w:rsidRDefault="008A6242">
            <w:pPr>
              <w:pStyle w:val="Textbody"/>
              <w:rPr>
                <w:del w:id="427" w:author="James" w:date="2015-04-29T22:10:00Z"/>
                <w:rFonts w:ascii="Liberation Serif" w:eastAsia="Droid Sans Fallback" w:hAnsi="Liberation Serif" w:cs="FreeSans"/>
              </w:rPr>
              <w:pPrChange w:id="428" w:author="James" w:date="2015-05-02T01:02:00Z">
                <w:pPr>
                  <w:pStyle w:val="tablecopy"/>
                  <w:widowControl w:val="0"/>
                  <w:suppressAutoHyphens/>
                  <w:autoSpaceDN w:val="0"/>
                  <w:textAlignment w:val="baseline"/>
                </w:pPr>
              </w:pPrChange>
            </w:pPr>
            <w:del w:id="429" w:author="James" w:date="2015-04-29T22:10:00Z">
              <w:r w:rsidRPr="007E4FD4" w:rsidDel="00162C86">
                <w:rPr>
                  <w:rFonts w:ascii="Liberation Serif" w:eastAsia="Droid Sans Fallback" w:hAnsi="Liberation Serif" w:cs="FreeSans"/>
                </w:rPr>
                <w:delText>239.8</w:delText>
              </w:r>
            </w:del>
          </w:p>
        </w:tc>
        <w:tc>
          <w:tcPr>
            <w:tcW w:w="719" w:type="dxa"/>
            <w:shd w:val="clear" w:color="auto" w:fill="auto"/>
          </w:tcPr>
          <w:p w:rsidR="008A6242" w:rsidRPr="007E4FD4" w:rsidDel="00162C86" w:rsidRDefault="008A6242">
            <w:pPr>
              <w:pStyle w:val="Textbody"/>
              <w:rPr>
                <w:del w:id="430" w:author="James" w:date="2015-04-29T22:10:00Z"/>
                <w:rFonts w:ascii="Liberation Serif" w:eastAsia="Droid Sans Fallback" w:hAnsi="Liberation Serif" w:cs="FreeSans"/>
              </w:rPr>
              <w:pPrChange w:id="431" w:author="James" w:date="2015-05-02T01:02:00Z">
                <w:pPr>
                  <w:pStyle w:val="tablecopy"/>
                  <w:widowControl w:val="0"/>
                  <w:suppressAutoHyphens/>
                  <w:autoSpaceDN w:val="0"/>
                  <w:textAlignment w:val="baseline"/>
                </w:pPr>
              </w:pPrChange>
            </w:pPr>
            <w:del w:id="432" w:author="James" w:date="2015-04-29T22:10:00Z">
              <w:r w:rsidRPr="007E4FD4" w:rsidDel="00162C86">
                <w:rPr>
                  <w:rFonts w:ascii="Liberation Serif" w:eastAsia="Droid Sans Fallback" w:hAnsi="Liberation Serif" w:cs="FreeSans"/>
                </w:rPr>
                <w:delText>&lt; 1%</w:delText>
              </w:r>
            </w:del>
          </w:p>
        </w:tc>
      </w:tr>
      <w:tr w:rsidR="007E4FD4" w:rsidDel="00162C86" w:rsidTr="007E4FD4">
        <w:trPr>
          <w:del w:id="433" w:author="James" w:date="2015-04-29T22:10:00Z"/>
        </w:trPr>
        <w:tc>
          <w:tcPr>
            <w:tcW w:w="828" w:type="dxa"/>
            <w:shd w:val="clear" w:color="auto" w:fill="auto"/>
          </w:tcPr>
          <w:p w:rsidR="008A6242" w:rsidRPr="007E4FD4" w:rsidDel="00162C86" w:rsidRDefault="008A6242">
            <w:pPr>
              <w:pStyle w:val="Textbody"/>
              <w:rPr>
                <w:del w:id="434" w:author="James" w:date="2015-04-29T22:10:00Z"/>
                <w:rFonts w:ascii="Liberation Serif" w:eastAsia="Droid Sans Fallback" w:hAnsi="Liberation Serif" w:cs="FreeSans"/>
              </w:rPr>
              <w:pPrChange w:id="435" w:author="James" w:date="2015-05-02T01:02:00Z">
                <w:pPr>
                  <w:pStyle w:val="tablecopy"/>
                  <w:widowControl w:val="0"/>
                  <w:suppressAutoHyphens/>
                  <w:autoSpaceDN w:val="0"/>
                  <w:textAlignment w:val="baseline"/>
                </w:pPr>
              </w:pPrChange>
            </w:pPr>
            <w:del w:id="436" w:author="James" w:date="2015-04-29T22:10:00Z">
              <w:r w:rsidRPr="007E4FD4" w:rsidDel="00162C86">
                <w:rPr>
                  <w:rFonts w:ascii="Liberation Serif" w:eastAsia="Droid Sans Fallback" w:hAnsi="Liberation Serif" w:cs="FreeSans"/>
                </w:rPr>
                <w:delText>KPSS</w:delText>
              </w:r>
            </w:del>
          </w:p>
        </w:tc>
        <w:tc>
          <w:tcPr>
            <w:tcW w:w="720" w:type="dxa"/>
            <w:shd w:val="clear" w:color="auto" w:fill="auto"/>
          </w:tcPr>
          <w:p w:rsidR="008A6242" w:rsidRPr="007E4FD4" w:rsidDel="00162C86" w:rsidRDefault="008A6242">
            <w:pPr>
              <w:pStyle w:val="Textbody"/>
              <w:rPr>
                <w:del w:id="437" w:author="James" w:date="2015-04-29T22:10:00Z"/>
                <w:rFonts w:ascii="Liberation Serif" w:eastAsia="Droid Sans Fallback" w:hAnsi="Liberation Serif" w:cs="FreeSans"/>
              </w:rPr>
              <w:pPrChange w:id="438" w:author="James" w:date="2015-05-02T01:02:00Z">
                <w:pPr>
                  <w:pStyle w:val="tablecopy"/>
                  <w:widowControl w:val="0"/>
                  <w:suppressAutoHyphens/>
                  <w:autoSpaceDN w:val="0"/>
                  <w:textAlignment w:val="baseline"/>
                </w:pPr>
              </w:pPrChange>
            </w:pPr>
            <w:del w:id="439" w:author="James" w:date="2015-04-29T22:10:00Z">
              <w:r w:rsidRPr="007E4FD4" w:rsidDel="00162C86">
                <w:rPr>
                  <w:rFonts w:ascii="Liberation Serif" w:eastAsia="Droid Sans Fallback" w:hAnsi="Liberation Serif" w:cs="FreeSans"/>
                </w:rPr>
                <w:delText>0.0115</w:delText>
              </w:r>
            </w:del>
          </w:p>
        </w:tc>
        <w:tc>
          <w:tcPr>
            <w:tcW w:w="720" w:type="dxa"/>
            <w:shd w:val="clear" w:color="auto" w:fill="auto"/>
          </w:tcPr>
          <w:p w:rsidR="008A6242" w:rsidRPr="007E4FD4" w:rsidDel="00162C86" w:rsidRDefault="008A6242">
            <w:pPr>
              <w:pStyle w:val="Textbody"/>
              <w:rPr>
                <w:del w:id="440" w:author="James" w:date="2015-04-29T22:10:00Z"/>
                <w:rFonts w:ascii="Liberation Serif" w:eastAsia="Droid Sans Fallback" w:hAnsi="Liberation Serif" w:cs="FreeSans"/>
              </w:rPr>
              <w:pPrChange w:id="441" w:author="James" w:date="2015-05-02T01:02:00Z">
                <w:pPr>
                  <w:pStyle w:val="tablecopy"/>
                  <w:widowControl w:val="0"/>
                  <w:suppressAutoHyphens/>
                  <w:autoSpaceDN w:val="0"/>
                  <w:textAlignment w:val="baseline"/>
                </w:pPr>
              </w:pPrChange>
            </w:pPr>
            <w:del w:id="442" w:author="James" w:date="2015-04-29T22:10:00Z">
              <w:r w:rsidRPr="007E4FD4" w:rsidDel="00162C86">
                <w:rPr>
                  <w:rFonts w:ascii="Liberation Serif" w:eastAsia="Droid Sans Fallback" w:hAnsi="Liberation Serif" w:cs="FreeSans"/>
                </w:rPr>
                <w:delText>&gt; 10%</w:delText>
              </w:r>
            </w:del>
          </w:p>
        </w:tc>
        <w:tc>
          <w:tcPr>
            <w:tcW w:w="720" w:type="dxa"/>
            <w:shd w:val="clear" w:color="auto" w:fill="auto"/>
          </w:tcPr>
          <w:p w:rsidR="008A6242" w:rsidRPr="007E4FD4" w:rsidDel="00162C86" w:rsidRDefault="008A6242">
            <w:pPr>
              <w:pStyle w:val="Textbody"/>
              <w:rPr>
                <w:del w:id="443" w:author="James" w:date="2015-04-29T22:10:00Z"/>
                <w:rFonts w:ascii="Liberation Serif" w:eastAsia="Droid Sans Fallback" w:hAnsi="Liberation Serif" w:cs="FreeSans"/>
              </w:rPr>
              <w:pPrChange w:id="444" w:author="James" w:date="2015-05-02T01:02:00Z">
                <w:pPr>
                  <w:pStyle w:val="tablecopy"/>
                  <w:widowControl w:val="0"/>
                  <w:suppressAutoHyphens/>
                  <w:autoSpaceDN w:val="0"/>
                  <w:textAlignment w:val="baseline"/>
                </w:pPr>
              </w:pPrChange>
            </w:pPr>
            <w:del w:id="445" w:author="James" w:date="2015-04-29T22:10:00Z">
              <w:r w:rsidRPr="007E4FD4" w:rsidDel="00162C86">
                <w:rPr>
                  <w:rFonts w:ascii="Liberation Serif" w:eastAsia="Droid Sans Fallback" w:hAnsi="Liberation Serif" w:cs="FreeSans"/>
                </w:rPr>
                <w:delText>0.0127</w:delText>
              </w:r>
            </w:del>
          </w:p>
        </w:tc>
        <w:tc>
          <w:tcPr>
            <w:tcW w:w="720" w:type="dxa"/>
            <w:shd w:val="clear" w:color="auto" w:fill="auto"/>
          </w:tcPr>
          <w:p w:rsidR="008A6242" w:rsidRPr="007E4FD4" w:rsidDel="00162C86" w:rsidRDefault="008A6242">
            <w:pPr>
              <w:pStyle w:val="Textbody"/>
              <w:rPr>
                <w:del w:id="446" w:author="James" w:date="2015-04-29T22:10:00Z"/>
                <w:rFonts w:ascii="Liberation Serif" w:eastAsia="Droid Sans Fallback" w:hAnsi="Liberation Serif" w:cs="FreeSans"/>
              </w:rPr>
              <w:pPrChange w:id="447" w:author="James" w:date="2015-05-02T01:02:00Z">
                <w:pPr>
                  <w:pStyle w:val="tablecopy"/>
                  <w:widowControl w:val="0"/>
                  <w:suppressAutoHyphens/>
                  <w:autoSpaceDN w:val="0"/>
                  <w:textAlignment w:val="baseline"/>
                </w:pPr>
              </w:pPrChange>
            </w:pPr>
            <w:del w:id="448" w:author="James" w:date="2015-04-29T22:10:00Z">
              <w:r w:rsidRPr="007E4FD4" w:rsidDel="00162C86">
                <w:rPr>
                  <w:rFonts w:ascii="Liberation Serif" w:eastAsia="Droid Sans Fallback" w:hAnsi="Liberation Serif" w:cs="FreeSans"/>
                </w:rPr>
                <w:delText>&gt; 10%</w:delText>
              </w:r>
            </w:del>
          </w:p>
        </w:tc>
        <w:tc>
          <w:tcPr>
            <w:tcW w:w="782" w:type="dxa"/>
            <w:shd w:val="clear" w:color="auto" w:fill="auto"/>
          </w:tcPr>
          <w:p w:rsidR="008A6242" w:rsidRPr="007E4FD4" w:rsidDel="00162C86" w:rsidRDefault="008A6242">
            <w:pPr>
              <w:pStyle w:val="Textbody"/>
              <w:rPr>
                <w:del w:id="449" w:author="James" w:date="2015-04-29T22:10:00Z"/>
                <w:rFonts w:ascii="Liberation Serif" w:eastAsia="Droid Sans Fallback" w:hAnsi="Liberation Serif" w:cs="FreeSans"/>
              </w:rPr>
              <w:pPrChange w:id="450" w:author="James" w:date="2015-05-02T01:02:00Z">
                <w:pPr>
                  <w:pStyle w:val="tablecopy"/>
                  <w:widowControl w:val="0"/>
                  <w:suppressAutoHyphens/>
                  <w:autoSpaceDN w:val="0"/>
                  <w:textAlignment w:val="baseline"/>
                </w:pPr>
              </w:pPrChange>
            </w:pPr>
            <w:del w:id="451" w:author="James" w:date="2015-04-29T22:10:00Z">
              <w:r w:rsidRPr="007E4FD4" w:rsidDel="00162C86">
                <w:rPr>
                  <w:rFonts w:ascii="Liberation Serif" w:eastAsia="Droid Sans Fallback" w:hAnsi="Liberation Serif" w:cs="FreeSans"/>
                </w:rPr>
                <w:delText>0.0127</w:delText>
              </w:r>
            </w:del>
          </w:p>
        </w:tc>
        <w:tc>
          <w:tcPr>
            <w:tcW w:w="719" w:type="dxa"/>
            <w:shd w:val="clear" w:color="auto" w:fill="auto"/>
          </w:tcPr>
          <w:p w:rsidR="008A6242" w:rsidRPr="007E4FD4" w:rsidDel="00162C86" w:rsidRDefault="008A6242">
            <w:pPr>
              <w:pStyle w:val="Textbody"/>
              <w:rPr>
                <w:del w:id="452" w:author="James" w:date="2015-04-29T22:10:00Z"/>
                <w:rFonts w:ascii="Liberation Serif" w:eastAsia="Droid Sans Fallback" w:hAnsi="Liberation Serif" w:cs="FreeSans"/>
              </w:rPr>
              <w:pPrChange w:id="453" w:author="James" w:date="2015-05-02T01:02:00Z">
                <w:pPr>
                  <w:pStyle w:val="tablecopy"/>
                  <w:widowControl w:val="0"/>
                  <w:suppressAutoHyphens/>
                  <w:autoSpaceDN w:val="0"/>
                  <w:textAlignment w:val="baseline"/>
                </w:pPr>
              </w:pPrChange>
            </w:pPr>
            <w:del w:id="454" w:author="James" w:date="2015-04-29T22:10:00Z">
              <w:r w:rsidRPr="007E4FD4" w:rsidDel="00162C86">
                <w:rPr>
                  <w:rFonts w:ascii="Liberation Serif" w:eastAsia="Droid Sans Fallback" w:hAnsi="Liberation Serif" w:cs="FreeSans"/>
                </w:rPr>
                <w:delText>&gt; 10%</w:delText>
              </w:r>
            </w:del>
          </w:p>
        </w:tc>
      </w:tr>
    </w:tbl>
    <w:p w:rsidR="00D13352" w:rsidDel="006B02FF" w:rsidRDefault="005D15A0">
      <w:pPr>
        <w:pStyle w:val="Textbody"/>
        <w:rPr>
          <w:del w:id="455" w:author="James" w:date="2015-05-02T01:01:00Z"/>
        </w:rPr>
      </w:pPr>
      <w:del w:id="456" w:author="James" w:date="2015-05-02T01:01:00Z">
        <w:r>
          <w:rPr>
            <w:noProof/>
          </w:rPr>
          <w:pict>
            <v:shape id="Picture 3" o:spid="_x0000_i1031" type="#_x0000_t75" style="width:243.75pt;height:183pt;visibility:visible;mso-wrap-style:square">
              <v:imagedata r:id="rId16" o:title=""/>
            </v:shape>
          </w:pict>
        </w:r>
      </w:del>
    </w:p>
    <w:p w:rsidR="00D13352" w:rsidDel="006B02FF" w:rsidRDefault="00D13352">
      <w:pPr>
        <w:pStyle w:val="Textbody"/>
        <w:rPr>
          <w:del w:id="457" w:author="James" w:date="2015-05-02T01:02:00Z"/>
        </w:rPr>
        <w:pPrChange w:id="458" w:author="James" w:date="2015-05-02T01:02:00Z">
          <w:pPr>
            <w:pStyle w:val="figurecaption"/>
          </w:pPr>
        </w:pPrChange>
      </w:pPr>
      <w:del w:id="459" w:author="James" w:date="2015-05-02T01:01:00Z">
        <w:r w:rsidRPr="009D25C8" w:rsidDel="006B02FF">
          <w:delText>Differenced time series data.</w:delText>
        </w:r>
      </w:del>
    </w:p>
    <w:p w:rsidR="00252770" w:rsidDel="006B02FF" w:rsidRDefault="00252770">
      <w:pPr>
        <w:pStyle w:val="Textbody"/>
        <w:rPr>
          <w:del w:id="460" w:author="James" w:date="2015-05-02T01:03:00Z"/>
        </w:rPr>
        <w:pPrChange w:id="461" w:author="James" w:date="2015-05-02T01:02:00Z">
          <w:pPr>
            <w:pStyle w:val="Heading3"/>
          </w:pPr>
        </w:pPrChange>
      </w:pPr>
      <w:del w:id="462" w:author="James" w:date="2015-05-02T01:02:00Z">
        <w:r w:rsidDel="006B02FF">
          <w:delText>Time Windowing</w:delText>
        </w:r>
      </w:del>
    </w:p>
    <w:p w:rsidR="00252770" w:rsidRDefault="00252770" w:rsidP="00252770">
      <w:pPr>
        <w:pStyle w:val="Textbody"/>
      </w:pPr>
      <w:r>
        <w:t>It can be assumed that the software development process underlying a given project changes over time. Rather than developing a model that also changes over time, the data was kept for modeling only if it occurred within a time window. This was done to limit the effect of process change on the model. A time window of 78 weeks (approximately 18 months) was selected to balance between more observations (to capture consistent long-term behaviors), and fewer observations (to limit exposure to behavioral changes).</w:t>
      </w:r>
    </w:p>
    <w:p w:rsidR="00252770" w:rsidRDefault="00252770" w:rsidP="00252770">
      <w:pPr>
        <w:pStyle w:val="BodyText"/>
      </w:pPr>
      <w:r>
        <w:t xml:space="preserve">Applying this time window, the data was divided into three 78-week windows. As the data was differenced, the first sample was skipped in each data period.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p>
    <w:p w:rsidR="00252770" w:rsidRDefault="00252770" w:rsidP="00252770">
      <w:pPr>
        <w:pStyle w:val="Heading2"/>
      </w:pPr>
      <w:r>
        <w:t>VARX Modeling</w:t>
      </w:r>
    </w:p>
    <w:p w:rsidR="00252770" w:rsidRDefault="00252770" w:rsidP="00252770">
      <w:pPr>
        <w:pStyle w:val="Heading3"/>
      </w:pPr>
      <w:r>
        <w:t>Use of the VARX Model</w:t>
      </w:r>
    </w:p>
    <w:p w:rsidR="00252770" w:rsidDel="00901B54" w:rsidRDefault="00252770" w:rsidP="00252770">
      <w:pPr>
        <w:pStyle w:val="Textbody"/>
        <w:rPr>
          <w:del w:id="463" w:author="James" w:date="2015-05-02T02:45:00Z"/>
        </w:rPr>
      </w:pPr>
      <w:del w:id="464" w:author="James" w:date="2015-05-02T02:44:00Z">
        <w:r w:rsidDel="00901B54">
          <w:delText xml:space="preserve">As discussed in Section </w:delText>
        </w:r>
        <w:r w:rsidR="00203BBD" w:rsidDel="00901B54">
          <w:fldChar w:fldCharType="begin"/>
        </w:r>
        <w:r w:rsidR="00203BBD" w:rsidDel="00901B54">
          <w:delInstrText xml:space="preserve"> REF _Ref414740437 \r \h </w:delInstrText>
        </w:r>
        <w:r w:rsidR="00203BBD" w:rsidDel="00901B54">
          <w:fldChar w:fldCharType="separate"/>
        </w:r>
        <w:r w:rsidR="009339BD" w:rsidDel="00901B54">
          <w:delText>III</w:delText>
        </w:r>
        <w:r w:rsidR="00203BBD" w:rsidDel="00901B54">
          <w:fldChar w:fldCharType="end"/>
        </w:r>
        <w:r w:rsidDel="00901B54">
          <w:delText>, t</w:delText>
        </w:r>
      </w:del>
      <w:ins w:id="465" w:author="James" w:date="2015-05-02T02:44:00Z">
        <w:r w:rsidR="00901B54">
          <w:t>T</w:t>
        </w:r>
      </w:ins>
      <w:r>
        <w:t xml:space="preserve">he </w:t>
      </w:r>
      <w:r w:rsidRPr="00252770">
        <w:rPr>
          <w:i/>
        </w:rPr>
        <w:t>VARX</w:t>
      </w:r>
      <w:r>
        <w:t xml:space="preserve"> model was chosen to model the time series because there are multiple time series to be considered jointly. The </w:t>
      </w:r>
      <w:proofErr w:type="spellStart"/>
      <w:r w:rsidRPr="00D13352">
        <w:rPr>
          <w:i/>
        </w:rPr>
        <w:t>Y</w:t>
      </w:r>
      <w:r w:rsidRPr="00D13352">
        <w:rPr>
          <w:rFonts w:ascii="Calibri" w:hAnsi="Calibri"/>
          <w:i/>
          <w:vertAlign w:val="subscript"/>
        </w:rPr>
        <w:t>∆</w:t>
      </w:r>
      <w:r>
        <w:rPr>
          <w:i/>
          <w:vertAlign w:val="subscript"/>
        </w:rPr>
        <w:t>imp</w:t>
      </w:r>
      <w:proofErr w:type="spellEnd"/>
      <w:r>
        <w:t xml:space="preserve"> and </w:t>
      </w:r>
      <w:proofErr w:type="spellStart"/>
      <w:r w:rsidRPr="00D13352">
        <w:rPr>
          <w:i/>
        </w:rPr>
        <w:t>Y</w:t>
      </w:r>
      <w:r w:rsidRPr="00D13352">
        <w:rPr>
          <w:rFonts w:ascii="Calibri" w:hAnsi="Calibri"/>
          <w:i/>
          <w:vertAlign w:val="subscript"/>
        </w:rPr>
        <w:t>∆</w:t>
      </w:r>
      <w:r>
        <w:rPr>
          <w:i/>
          <w:vertAlign w:val="subscript"/>
        </w:rPr>
        <w:t>new</w:t>
      </w:r>
      <w:proofErr w:type="spellEnd"/>
      <w:r w:rsidRPr="00252770">
        <w:fldChar w:fldCharType="begin"/>
      </w:r>
      <w:r w:rsidRPr="00252770">
        <w:instrText xml:space="preserve"> QUOTE </w:instrText>
      </w:r>
      <w:r w:rsidR="005D15A0">
        <w:rPr>
          <w:position w:val="-5"/>
        </w:rPr>
        <w:pict>
          <v:shape id="_x0000_i1032" type="#_x0000_t75" style="width:23.25pt;height:11.25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40&quot;/&gt;&lt;w:stylePaneFormatFilter w:val=&quot;3F01&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F945E7&quot;/&gt;&lt;wsp:rsid wsp:val=&quot;00184DAF&quot;/&gt;&lt;wsp:rsid wsp:val=&quot;002254A9&quot;/&gt;&lt;wsp:rsid wsp:val=&quot;00252770&quot;/&gt;&lt;wsp:rsid wsp:val=&quot;00313801&quot;/&gt;&lt;wsp:rsid wsp:val=&quot;005B520E&quot;/&gt;&lt;wsp:rsid wsp:val=&quot;006C31C7&quot;/&gt;&lt;wsp:rsid wsp:val=&quot;007C2FF2&quot;/&gt;&lt;wsp:rsid wsp:val=&quot;008A6242&quot;/&gt;&lt;wsp:rsid wsp:val=&quot;009303D9&quot;/&gt;&lt;wsp:rsid wsp:val=&quot;009A0A09&quot;/&gt;&lt;wsp:rsid wsp:val=&quot;00A37E93&quot;/&gt;&lt;wsp:rsid wsp:val=&quot;00B11A60&quot;/&gt;&lt;wsp:rsid wsp:val=&quot;00BC6216&quot;/&gt;&lt;wsp:rsid wsp:val=&quot;00C96AA9&quot;/&gt;&lt;wsp:rsid wsp:val=&quot;00CF6E68&quot;/&gt;&lt;wsp:rsid wsp:val=&quot;00D13352&quot;/&gt;&lt;wsp:rsid wsp:val=&quot;00DC5D61&quot;/&gt;&lt;wsp:rsid wsp:val=&quot;00F36CC5&quot;/&gt;&lt;wsp:rsid wsp:val=&quot;00F945E7&quot;/&gt;&lt;/wsp:rsids&gt;&lt;/w:docPr&gt;&lt;w:body&gt;&lt;wx:sect&gt;&lt;w:p wsp:rsidR=&quot;00000000&quot; wsp:rsidRDefault=&quot;009A0A09&quot; wsp:rsidP=&quot;009A0A09&quot;&gt;&lt;m:oMathPara&gt;&lt;m:oMath&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Y&lt;/m:t&gt;&lt;/m:r&gt;&lt;/m:e&gt;&lt;m:sub&gt;&lt;m:r&gt;&lt;w:rPr&gt;&lt;w:rFonts w:ascii=&quot;Cambria Math&quot; w:h-ansi=&quot;Cambria Math&quot;/&gt;&lt;wx:font wx:val=&quot;Cambria Math&quot;/&gt;&lt;w:i/&gt;&lt;/w:rPr&gt;&lt;m:t&gt;âˆ‡ne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252770">
        <w:instrText xml:space="preserve"> </w:instrText>
      </w:r>
      <w:r w:rsidRPr="00252770">
        <w:fldChar w:fldCharType="end"/>
      </w:r>
      <w:r>
        <w:t xml:space="preserve"> time series were both considered exogenous, so that hypothetical future values could be considered when comparing release plans.</w:t>
      </w:r>
      <w:r w:rsidR="009725EC">
        <w:t xml:space="preserve"> </w:t>
      </w:r>
    </w:p>
    <w:p w:rsidR="00252770" w:rsidDel="00B35CDA" w:rsidRDefault="00252770" w:rsidP="00901B54">
      <w:pPr>
        <w:pStyle w:val="Textbody"/>
        <w:rPr>
          <w:del w:id="466" w:author="James" w:date="2015-04-29T22:12:00Z"/>
        </w:rPr>
        <w:pPrChange w:id="467" w:author="James" w:date="2015-05-02T02:45:00Z">
          <w:pPr>
            <w:pStyle w:val="BodyText"/>
          </w:pPr>
        </w:pPrChange>
      </w:pPr>
      <w:del w:id="468" w:author="James" w:date="2015-05-02T02:45:00Z">
        <w:r w:rsidDel="00901B54">
          <w:delText>By</w:delText>
        </w:r>
      </w:del>
      <w:ins w:id="469" w:author="James" w:date="2015-05-02T02:45:00Z">
        <w:r w:rsidR="00901B54">
          <w:rPr>
            <w:rFonts w:eastAsia="SimSun"/>
            <w:kern w:val="0"/>
            <w:lang w:eastAsia="en-US"/>
          </w:rPr>
          <w:t>And by</w:t>
        </w:r>
      </w:ins>
      <w:r>
        <w:t xml:space="preserve"> selecting </w:t>
      </w:r>
      <w:proofErr w:type="spellStart"/>
      <w:r>
        <w:t>K</w:t>
      </w:r>
      <w:r w:rsidRPr="00252770">
        <w:rPr>
          <w:vertAlign w:val="subscript"/>
        </w:rPr>
        <w:t>min</w:t>
      </w:r>
      <w:proofErr w:type="spellEnd"/>
      <w:ins w:id="470" w:author="James" w:date="2015-05-02T01:03:00Z">
        <w:r w:rsidR="00951076">
          <w:rPr>
            <w:vertAlign w:val="subscript"/>
          </w:rPr>
          <w:t xml:space="preserve"> </w:t>
        </w:r>
      </w:ins>
      <w:r>
        <w:t>=</w:t>
      </w:r>
      <w:ins w:id="471" w:author="James" w:date="2015-05-02T01:03:00Z">
        <w:r w:rsidR="00951076">
          <w:t xml:space="preserve"> </w:t>
        </w:r>
      </w:ins>
      <w:r>
        <w:t xml:space="preserve">4, a maximum model order </w:t>
      </w:r>
      <w:ins w:id="472" w:author="James" w:date="2015-04-29T22:12:00Z">
        <w:r w:rsidR="00B35CDA">
          <w:t xml:space="preserve">of </w:t>
        </w:r>
        <w:proofErr w:type="spellStart"/>
        <w:r w:rsidR="00B35CDA" w:rsidRPr="00B35CDA">
          <w:rPr>
            <w:i/>
            <w:rPrChange w:id="473" w:author="James" w:date="2015-04-29T22:12:00Z">
              <w:rPr/>
            </w:rPrChange>
          </w:rPr>
          <w:t>p</w:t>
        </w:r>
        <w:r w:rsidR="00B35CDA" w:rsidRPr="00B35CDA">
          <w:rPr>
            <w:i/>
            <w:vertAlign w:val="subscript"/>
            <w:rPrChange w:id="474" w:author="James" w:date="2015-04-29T22:12:00Z">
              <w:rPr/>
            </w:rPrChange>
          </w:rPr>
          <w:t>max</w:t>
        </w:r>
        <w:proofErr w:type="spellEnd"/>
        <w:r w:rsidR="00B35CDA">
          <w:t xml:space="preserve"> = 6 is obtained, s</w:t>
        </w:r>
      </w:ins>
      <w:del w:id="475" w:author="James" w:date="2015-04-29T22:12:00Z">
        <w:r w:rsidDel="00B35CDA">
          <w:delText>is obtained by</w:delText>
        </w:r>
      </w:del>
    </w:p>
    <w:p w:rsidR="00252770" w:rsidDel="00B35CDA" w:rsidRDefault="005D15A0" w:rsidP="00901B54">
      <w:pPr>
        <w:pStyle w:val="Textbody"/>
        <w:rPr>
          <w:del w:id="476" w:author="James" w:date="2015-04-29T22:12:00Z"/>
        </w:rPr>
        <w:pPrChange w:id="477" w:author="James" w:date="2015-05-02T02:45:00Z">
          <w:pPr>
            <w:pStyle w:val="BodyText"/>
            <w:jc w:val="center"/>
          </w:pPr>
        </w:pPrChange>
      </w:pPr>
      <w:del w:id="478" w:author="James" w:date="2015-04-29T22:12:00Z">
        <w:r>
          <w:pict>
            <v:shape id="_x0000_i1033" type="#_x0000_t75" style="width:149.25pt;height:29.25pt">
              <v:imagedata r:id="rId18" o:title="eqn-p_max_calc"/>
            </v:shape>
          </w:pict>
        </w:r>
      </w:del>
    </w:p>
    <w:p w:rsidR="00252770" w:rsidRDefault="00252770" w:rsidP="00901B54">
      <w:pPr>
        <w:pStyle w:val="Textbody"/>
        <w:pPrChange w:id="479" w:author="James" w:date="2015-05-02T02:45:00Z">
          <w:pPr>
            <w:pStyle w:val="BodyText"/>
          </w:pPr>
        </w:pPrChange>
      </w:pPr>
      <w:del w:id="480" w:author="James" w:date="2015-04-29T22:12:00Z">
        <w:r w:rsidDel="00B35CDA">
          <w:delText>S</w:delText>
        </w:r>
      </w:del>
      <w:del w:id="481" w:author="James" w:date="2015-05-02T01:04:00Z">
        <w:r w:rsidDel="00883948">
          <w:delText>o</w:delText>
        </w:r>
      </w:del>
      <w:proofErr w:type="gramStart"/>
      <w:ins w:id="482" w:author="James" w:date="2015-05-02T01:04:00Z">
        <w:r w:rsidR="00883948">
          <w:t>o</w:t>
        </w:r>
      </w:ins>
      <w:proofErr w:type="gramEnd"/>
      <w:r>
        <w:t xml:space="preserve"> </w:t>
      </w:r>
      <w:ins w:id="483" w:author="James" w:date="2015-04-29T22:13:00Z">
        <w:r w:rsidR="00B35CDA">
          <w:t xml:space="preserve">only </w:t>
        </w:r>
      </w:ins>
      <w:r>
        <w:t>model</w:t>
      </w:r>
      <w:del w:id="484" w:author="James" w:date="2015-04-29T22:13:00Z">
        <w:r w:rsidDel="00B35CDA">
          <w:delText>s</w:delText>
        </w:r>
      </w:del>
      <w:r>
        <w:t xml:space="preserve"> </w:t>
      </w:r>
      <w:ins w:id="485" w:author="James" w:date="2015-04-29T22:13:00Z">
        <w:r w:rsidR="00B35CDA">
          <w:t>o</w:t>
        </w:r>
      </w:ins>
      <w:del w:id="486" w:author="James" w:date="2015-04-29T22:12:00Z">
        <w:r w:rsidDel="00B35CDA">
          <w:delText>of o</w:delText>
        </w:r>
      </w:del>
      <w:r>
        <w:t>rder</w:t>
      </w:r>
      <w:ins w:id="487" w:author="James" w:date="2015-04-29T22:13:00Z">
        <w:r w:rsidR="00B35CDA">
          <w:t>s</w:t>
        </w:r>
      </w:ins>
      <w:r>
        <w:t xml:space="preserve"> 1 through </w:t>
      </w:r>
      <w:del w:id="488" w:author="James" w:date="2015-05-02T01:03:00Z">
        <w:r w:rsidR="009725EC" w:rsidRPr="009725EC" w:rsidDel="00155DC0">
          <w:rPr>
            <w:i/>
          </w:rPr>
          <w:delText>p</w:delText>
        </w:r>
        <w:r w:rsidR="009725EC" w:rsidRPr="009725EC" w:rsidDel="00155DC0">
          <w:rPr>
            <w:i/>
            <w:vertAlign w:val="subscript"/>
          </w:rPr>
          <w:delText>max</w:delText>
        </w:r>
        <w:r w:rsidR="009725EC" w:rsidDel="00155DC0">
          <w:delText xml:space="preserve"> = </w:delText>
        </w:r>
      </w:del>
      <w:r>
        <w:t>6 were estimated for later diagnostic checking.</w:t>
      </w:r>
    </w:p>
    <w:p w:rsidR="00252770" w:rsidRDefault="00252770" w:rsidP="00252770">
      <w:pPr>
        <w:pStyle w:val="Heading2"/>
      </w:pPr>
      <w:r>
        <w:t>Model Diagnostic Checking</w:t>
      </w:r>
    </w:p>
    <w:p w:rsidR="00252770" w:rsidRDefault="00252770" w:rsidP="00252770">
      <w:pPr>
        <w:pStyle w:val="Textbody"/>
      </w:pPr>
      <w:r>
        <w:t xml:space="preserve">Candidate models were tested for stability and inadequacy. A 5% significance level was used in the </w:t>
      </w:r>
      <w:proofErr w:type="spellStart"/>
      <w:r>
        <w:t>Ljung</w:t>
      </w:r>
      <w:proofErr w:type="spellEnd"/>
      <w:r>
        <w:t xml:space="preserve">-Box test. </w:t>
      </w:r>
      <w:del w:id="489" w:author="James" w:date="2015-04-29T22:13:00Z">
        <w:r w:rsidDel="00B35CDA">
          <w:delText xml:space="preserve">The results for each windowed period are shown in Table </w:delText>
        </w:r>
        <w:r w:rsidR="003774B6" w:rsidDel="00B35CDA">
          <w:delText>III</w:delText>
        </w:r>
        <w:r w:rsidDel="00B35CDA">
          <w:delText xml:space="preserve">. </w:delText>
        </w:r>
      </w:del>
      <w:r>
        <w:t xml:space="preserve">All model orders were </w:t>
      </w:r>
      <w:ins w:id="490" w:author="James" w:date="2015-04-29T22:13:00Z">
        <w:r w:rsidR="00B35CDA">
          <w:t xml:space="preserve">found </w:t>
        </w:r>
      </w:ins>
      <w:r>
        <w:t xml:space="preserve">stable for all windowed periods. </w:t>
      </w:r>
      <w:r>
        <w:lastRenderedPageBreak/>
        <w:t xml:space="preserve">Several model orders were found to be inadequate, specifically orders 1-2 for period </w:t>
      </w:r>
      <w:r>
        <w:rPr>
          <w:i/>
          <w:iCs/>
        </w:rPr>
        <w:t>W</w:t>
      </w:r>
      <w:r>
        <w:rPr>
          <w:i/>
          <w:iCs/>
          <w:spacing w:val="-2"/>
          <w:vertAlign w:val="subscript"/>
        </w:rPr>
        <w:t>2-79</w:t>
      </w:r>
      <w:r>
        <w:t xml:space="preserve">, and order 5 for period </w:t>
      </w:r>
      <w:r>
        <w:rPr>
          <w:i/>
          <w:iCs/>
        </w:rPr>
        <w:t>W</w:t>
      </w:r>
      <w:r>
        <w:rPr>
          <w:i/>
          <w:iCs/>
          <w:spacing w:val="-2"/>
          <w:vertAlign w:val="subscript"/>
        </w:rPr>
        <w:t>158−235</w:t>
      </w:r>
      <w:r>
        <w:t>.</w:t>
      </w:r>
    </w:p>
    <w:p w:rsidR="00252770" w:rsidDel="00232CFE" w:rsidRDefault="00252770" w:rsidP="00252770">
      <w:pPr>
        <w:pStyle w:val="tablehead"/>
        <w:rPr>
          <w:del w:id="491" w:author="James" w:date="2015-04-29T22:14:00Z"/>
        </w:rPr>
      </w:pPr>
      <w:del w:id="492" w:author="James" w:date="2015-04-29T22:14:00Z">
        <w:r w:rsidRPr="00EF6B18" w:rsidDel="00232CFE">
          <w:delText>Results of running stability and Ljung-Box test on each windowed period.</w:delText>
        </w:r>
      </w:del>
    </w:p>
    <w:tbl>
      <w:tblPr>
        <w:tblW w:w="5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02"/>
        <w:gridCol w:w="816"/>
        <w:gridCol w:w="702"/>
        <w:gridCol w:w="714"/>
        <w:gridCol w:w="702"/>
        <w:gridCol w:w="736"/>
      </w:tblGrid>
      <w:tr w:rsidR="007E4FD4" w:rsidDel="00232CFE" w:rsidTr="007E4FD4">
        <w:trPr>
          <w:del w:id="493" w:author="James" w:date="2015-04-29T22:14:00Z"/>
        </w:trPr>
        <w:tc>
          <w:tcPr>
            <w:tcW w:w="734" w:type="dxa"/>
            <w:vMerge w:val="restart"/>
            <w:shd w:val="clear" w:color="auto" w:fill="auto"/>
          </w:tcPr>
          <w:p w:rsidR="00252770" w:rsidRPr="007E4FD4" w:rsidDel="00232CFE" w:rsidRDefault="00252770" w:rsidP="007E4FD4">
            <w:pPr>
              <w:pStyle w:val="tablecolhead"/>
              <w:widowControl w:val="0"/>
              <w:suppressAutoHyphens/>
              <w:autoSpaceDN w:val="0"/>
              <w:textAlignment w:val="baseline"/>
              <w:rPr>
                <w:del w:id="494" w:author="James" w:date="2015-04-29T22:14:00Z"/>
                <w:rFonts w:ascii="Liberation Serif" w:eastAsia="Droid Sans Fallback" w:hAnsi="Liberation Serif" w:cs="FreeSans"/>
                <w:kern w:val="3"/>
              </w:rPr>
            </w:pPr>
            <w:del w:id="495" w:author="James" w:date="2015-04-29T22:14:00Z">
              <w:r w:rsidRPr="007E4FD4" w:rsidDel="00232CFE">
                <w:rPr>
                  <w:rFonts w:ascii="Liberation Serif" w:eastAsia="Droid Sans Fallback" w:hAnsi="Liberation Serif" w:cs="FreeSans"/>
                  <w:kern w:val="3"/>
                </w:rPr>
                <w:delText>Model order</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96" w:author="James" w:date="2015-04-29T22:14:00Z"/>
                <w:rFonts w:ascii="Liberation Serif" w:eastAsia="Droid Sans Fallback" w:hAnsi="Liberation Serif" w:cs="FreeSans"/>
                <w:kern w:val="3"/>
              </w:rPr>
            </w:pPr>
            <w:del w:id="497"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2-79</w:delText>
              </w:r>
            </w:del>
          </w:p>
        </w:tc>
        <w:tc>
          <w:tcPr>
            <w:tcW w:w="1452"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498" w:author="James" w:date="2015-04-29T22:14:00Z"/>
                <w:rFonts w:ascii="Liberation Serif" w:eastAsia="Droid Sans Fallback" w:hAnsi="Liberation Serif" w:cs="FreeSans"/>
                <w:kern w:val="3"/>
              </w:rPr>
            </w:pPr>
            <w:del w:id="499"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80−157</w:delText>
              </w:r>
            </w:del>
          </w:p>
        </w:tc>
        <w:tc>
          <w:tcPr>
            <w:tcW w:w="1453" w:type="dxa"/>
            <w:gridSpan w:val="2"/>
            <w:shd w:val="clear" w:color="auto" w:fill="auto"/>
          </w:tcPr>
          <w:p w:rsidR="00252770" w:rsidRPr="007E4FD4" w:rsidDel="00232CFE" w:rsidRDefault="00252770" w:rsidP="007E4FD4">
            <w:pPr>
              <w:pStyle w:val="tablecolhead"/>
              <w:widowControl w:val="0"/>
              <w:suppressAutoHyphens/>
              <w:autoSpaceDN w:val="0"/>
              <w:textAlignment w:val="baseline"/>
              <w:rPr>
                <w:del w:id="500" w:author="James" w:date="2015-04-29T22:14:00Z"/>
                <w:rFonts w:ascii="Liberation Serif" w:eastAsia="Droid Sans Fallback" w:hAnsi="Liberation Serif" w:cs="FreeSans"/>
                <w:kern w:val="3"/>
              </w:rPr>
            </w:pPr>
            <w:del w:id="501" w:author="James" w:date="2015-04-29T22:14:00Z">
              <w:r w:rsidRPr="007E4FD4" w:rsidDel="00232CFE">
                <w:rPr>
                  <w:rFonts w:ascii="Liberation Serif" w:eastAsia="Droid Sans Fallback" w:hAnsi="Liberation Serif" w:cs="FreeSans"/>
                  <w:i/>
                  <w:iCs/>
                  <w:kern w:val="3"/>
                </w:rPr>
                <w:delText>W</w:delText>
              </w:r>
              <w:r w:rsidRPr="007E4FD4" w:rsidDel="00232CFE">
                <w:rPr>
                  <w:rFonts w:ascii="Liberation Serif" w:eastAsia="Droid Sans Fallback" w:hAnsi="Liberation Serif" w:cs="FreeSans"/>
                  <w:i/>
                  <w:iCs/>
                  <w:spacing w:val="-2"/>
                  <w:kern w:val="3"/>
                  <w:vertAlign w:val="subscript"/>
                </w:rPr>
                <w:delText>158−235</w:delText>
              </w:r>
            </w:del>
          </w:p>
        </w:tc>
      </w:tr>
      <w:tr w:rsidR="007E4FD4" w:rsidDel="00232CFE" w:rsidTr="007E4FD4">
        <w:trPr>
          <w:del w:id="502" w:author="James" w:date="2015-04-29T22:14:00Z"/>
        </w:trPr>
        <w:tc>
          <w:tcPr>
            <w:tcW w:w="734" w:type="dxa"/>
            <w:vMerge/>
            <w:shd w:val="clear" w:color="auto" w:fill="auto"/>
          </w:tcPr>
          <w:p w:rsidR="00252770" w:rsidRPr="007E4FD4" w:rsidDel="00232CFE" w:rsidRDefault="00252770" w:rsidP="007E4FD4">
            <w:pPr>
              <w:pStyle w:val="Textbody"/>
              <w:widowControl w:val="0"/>
              <w:ind w:firstLine="0"/>
              <w:rPr>
                <w:del w:id="503" w:author="James" w:date="2015-04-29T22:14:00Z"/>
                <w:rFonts w:ascii="Liberation Serif" w:hAnsi="Liberation Serif" w:cs="FreeSans"/>
                <w:sz w:val="24"/>
                <w:szCs w:val="24"/>
                <w:lang w:bidi="hi-IN"/>
              </w:rPr>
            </w:pPr>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04" w:author="James" w:date="2015-04-29T22:14:00Z"/>
                <w:rFonts w:ascii="Liberation Serif" w:eastAsia="Droid Sans Fallback" w:hAnsi="Liberation Serif" w:cs="FreeSans"/>
                <w:kern w:val="3"/>
              </w:rPr>
            </w:pPr>
            <w:del w:id="505"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06" w:author="James" w:date="2015-04-29T22:14:00Z"/>
                <w:rFonts w:ascii="Liberation Serif" w:eastAsia="Droid Sans Fallback" w:hAnsi="Liberation Serif" w:cs="FreeSans"/>
                <w:kern w:val="3"/>
              </w:rPr>
            </w:pPr>
            <w:del w:id="507"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08" w:author="James" w:date="2015-04-29T22:14:00Z"/>
                <w:rFonts w:ascii="Liberation Serif" w:eastAsia="Droid Sans Fallback" w:hAnsi="Liberation Serif" w:cs="FreeSans"/>
                <w:kern w:val="3"/>
              </w:rPr>
            </w:pPr>
            <w:del w:id="509" w:author="James" w:date="2015-04-29T22:14:00Z">
              <w:r w:rsidRPr="007E4FD4" w:rsidDel="00232CFE">
                <w:rPr>
                  <w:rFonts w:ascii="Liberation Serif" w:eastAsia="Droid Sans Fallback" w:hAnsi="Liberation Serif" w:cs="FreeSans"/>
                  <w:kern w:val="3"/>
                </w:rPr>
                <w:delText>Stable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10" w:author="James" w:date="2015-04-29T22:14:00Z"/>
                <w:rFonts w:ascii="Liberation Serif" w:eastAsia="Droid Sans Fallback" w:hAnsi="Liberation Serif" w:cs="FreeSans"/>
                <w:kern w:val="3"/>
              </w:rPr>
            </w:pPr>
            <w:del w:id="511" w:author="James" w:date="2015-04-29T22:14:00Z">
              <w:r w:rsidRPr="007E4FD4" w:rsidDel="00232CFE">
                <w:rPr>
                  <w:rFonts w:ascii="Liberation Serif" w:eastAsia="Droid Sans Fallback" w:hAnsi="Liberation Serif" w:cs="FreeSans"/>
                  <w:kern w:val="3"/>
                </w:rPr>
                <w:delText>p-value</w:delText>
              </w:r>
            </w:del>
          </w:p>
        </w:tc>
        <w:tc>
          <w:tcPr>
            <w:tcW w:w="726" w:type="dxa"/>
            <w:shd w:val="clear" w:color="auto" w:fill="auto"/>
          </w:tcPr>
          <w:p w:rsidR="00252770" w:rsidRPr="007E4FD4" w:rsidDel="00232CFE" w:rsidRDefault="00252770" w:rsidP="007E4FD4">
            <w:pPr>
              <w:pStyle w:val="tablecolsubhead"/>
              <w:widowControl w:val="0"/>
              <w:suppressAutoHyphens/>
              <w:autoSpaceDN w:val="0"/>
              <w:textAlignment w:val="baseline"/>
              <w:rPr>
                <w:del w:id="512" w:author="James" w:date="2015-04-29T22:14:00Z"/>
                <w:rFonts w:ascii="Liberation Serif" w:eastAsia="Droid Sans Fallback" w:hAnsi="Liberation Serif" w:cs="FreeSans"/>
                <w:kern w:val="3"/>
              </w:rPr>
            </w:pPr>
            <w:del w:id="513" w:author="James" w:date="2015-04-29T22:14:00Z">
              <w:r w:rsidRPr="007E4FD4" w:rsidDel="00232CFE">
                <w:rPr>
                  <w:rFonts w:ascii="Liberation Serif" w:eastAsia="Droid Sans Fallback" w:hAnsi="Liberation Serif" w:cs="FreeSans"/>
                  <w:kern w:val="3"/>
                </w:rPr>
                <w:delText>Stable</w:delText>
              </w:r>
            </w:del>
          </w:p>
        </w:tc>
        <w:tc>
          <w:tcPr>
            <w:tcW w:w="727" w:type="dxa"/>
            <w:shd w:val="clear" w:color="auto" w:fill="auto"/>
          </w:tcPr>
          <w:p w:rsidR="00252770" w:rsidRPr="007E4FD4" w:rsidDel="00232CFE" w:rsidRDefault="00252770" w:rsidP="007E4FD4">
            <w:pPr>
              <w:pStyle w:val="tablecolsubhead"/>
              <w:widowControl w:val="0"/>
              <w:suppressAutoHyphens/>
              <w:autoSpaceDN w:val="0"/>
              <w:textAlignment w:val="baseline"/>
              <w:rPr>
                <w:del w:id="514" w:author="James" w:date="2015-04-29T22:14:00Z"/>
                <w:rFonts w:ascii="Liberation Serif" w:eastAsia="Droid Sans Fallback" w:hAnsi="Liberation Serif" w:cs="FreeSans"/>
                <w:kern w:val="3"/>
              </w:rPr>
            </w:pPr>
            <w:del w:id="515" w:author="James" w:date="2015-04-29T22:14:00Z">
              <w:r w:rsidRPr="007E4FD4" w:rsidDel="00232CFE">
                <w:rPr>
                  <w:rFonts w:ascii="Liberation Serif" w:eastAsia="Droid Sans Fallback" w:hAnsi="Liberation Serif" w:cs="FreeSans"/>
                  <w:kern w:val="3"/>
                </w:rPr>
                <w:delText>p-value</w:delText>
              </w:r>
            </w:del>
          </w:p>
        </w:tc>
      </w:tr>
      <w:tr w:rsidR="007E4FD4" w:rsidDel="00232CFE" w:rsidTr="007E4FD4">
        <w:trPr>
          <w:del w:id="51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17" w:author="James" w:date="2015-04-29T22:14:00Z"/>
                <w:rFonts w:ascii="Liberation Serif" w:eastAsia="Droid Sans Fallback" w:hAnsi="Liberation Serif" w:cs="FreeSans"/>
                <w:kern w:val="3"/>
              </w:rPr>
            </w:pPr>
            <w:del w:id="518" w:author="James" w:date="2015-04-29T22:14:00Z">
              <w:r w:rsidRPr="007E4FD4" w:rsidDel="00232CFE">
                <w:rPr>
                  <w:rFonts w:ascii="Liberation Serif" w:eastAsia="Droid Sans Fallback" w:hAnsi="Liberation Serif" w:cs="FreeSans"/>
                  <w:kern w:val="3"/>
                </w:rPr>
                <w:delText>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19" w:author="James" w:date="2015-04-29T22:14:00Z"/>
                <w:rFonts w:ascii="Liberation Serif" w:eastAsia="Droid Sans Fallback" w:hAnsi="Liberation Serif" w:cs="FreeSans"/>
                <w:kern w:val="3"/>
              </w:rPr>
            </w:pPr>
            <w:del w:id="52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1" w:author="James" w:date="2015-04-29T22:14:00Z"/>
                <w:rFonts w:ascii="Liberation Serif" w:eastAsia="Droid Sans Fallback" w:hAnsi="Liberation Serif" w:cs="FreeSans"/>
                <w:kern w:val="3"/>
              </w:rPr>
            </w:pPr>
            <w:del w:id="522" w:author="James" w:date="2015-04-29T22:14:00Z">
              <w:r w:rsidRPr="007E4FD4" w:rsidDel="00232CFE">
                <w:rPr>
                  <w:rFonts w:ascii="Liberation Serif" w:eastAsia="Droid Sans Fallback" w:hAnsi="Liberation Serif" w:cs="FreeSans"/>
                  <w:kern w:val="3"/>
                </w:rPr>
                <w:delText>0.009061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3" w:author="James" w:date="2015-04-29T22:14:00Z"/>
                <w:rFonts w:ascii="Liberation Serif" w:eastAsia="Droid Sans Fallback" w:hAnsi="Liberation Serif" w:cs="FreeSans"/>
                <w:kern w:val="3"/>
              </w:rPr>
            </w:pPr>
            <w:del w:id="52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5" w:author="James" w:date="2015-04-29T22:14:00Z"/>
                <w:rFonts w:ascii="Liberation Serif" w:eastAsia="Droid Sans Fallback" w:hAnsi="Liberation Serif" w:cs="FreeSans"/>
                <w:kern w:val="3"/>
              </w:rPr>
            </w:pPr>
            <w:del w:id="526" w:author="James" w:date="2015-04-29T22:14:00Z">
              <w:r w:rsidRPr="007E4FD4" w:rsidDel="00232CFE">
                <w:rPr>
                  <w:rFonts w:ascii="Liberation Serif" w:eastAsia="Droid Sans Fallback" w:hAnsi="Liberation Serif" w:cs="FreeSans"/>
                  <w:kern w:val="3"/>
                </w:rPr>
                <w:delText>0.4478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27" w:author="James" w:date="2015-04-29T22:14:00Z"/>
                <w:rFonts w:ascii="Liberation Serif" w:eastAsia="Droid Sans Fallback" w:hAnsi="Liberation Serif" w:cs="FreeSans"/>
                <w:kern w:val="3"/>
              </w:rPr>
            </w:pPr>
            <w:del w:id="52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29" w:author="James" w:date="2015-04-29T22:14:00Z"/>
                <w:rFonts w:ascii="Liberation Serif" w:eastAsia="Droid Sans Fallback" w:hAnsi="Liberation Serif" w:cs="FreeSans"/>
                <w:kern w:val="3"/>
              </w:rPr>
            </w:pPr>
            <w:del w:id="530" w:author="James" w:date="2015-04-29T22:14:00Z">
              <w:r w:rsidRPr="007E4FD4" w:rsidDel="00232CFE">
                <w:rPr>
                  <w:rFonts w:ascii="Liberation Serif" w:eastAsia="Droid Sans Fallback" w:hAnsi="Liberation Serif" w:cs="FreeSans"/>
                  <w:kern w:val="3"/>
                </w:rPr>
                <w:delText>0.09453</w:delText>
              </w:r>
            </w:del>
          </w:p>
        </w:tc>
      </w:tr>
      <w:tr w:rsidR="007E4FD4" w:rsidDel="00232CFE" w:rsidTr="007E4FD4">
        <w:trPr>
          <w:del w:id="53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32" w:author="James" w:date="2015-04-29T22:14:00Z"/>
                <w:rFonts w:ascii="Liberation Serif" w:eastAsia="Droid Sans Fallback" w:hAnsi="Liberation Serif" w:cs="FreeSans"/>
                <w:kern w:val="3"/>
              </w:rPr>
            </w:pPr>
            <w:del w:id="533" w:author="James" w:date="2015-04-29T22:14:00Z">
              <w:r w:rsidRPr="007E4FD4" w:rsidDel="00232CFE">
                <w:rPr>
                  <w:rFonts w:ascii="Liberation Serif" w:eastAsia="Droid Sans Fallback" w:hAnsi="Liberation Serif" w:cs="FreeSans"/>
                  <w:kern w:val="3"/>
                </w:rPr>
                <w:delText>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4" w:author="James" w:date="2015-04-29T22:14:00Z"/>
                <w:rFonts w:ascii="Liberation Serif" w:eastAsia="Droid Sans Fallback" w:hAnsi="Liberation Serif" w:cs="FreeSans"/>
                <w:kern w:val="3"/>
              </w:rPr>
            </w:pPr>
            <w:del w:id="53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6" w:author="James" w:date="2015-04-29T22:14:00Z"/>
                <w:rFonts w:ascii="Liberation Serif" w:eastAsia="Droid Sans Fallback" w:hAnsi="Liberation Serif" w:cs="FreeSans"/>
                <w:kern w:val="3"/>
              </w:rPr>
            </w:pPr>
            <w:del w:id="537" w:author="James" w:date="2015-04-29T22:14:00Z">
              <w:r w:rsidRPr="007E4FD4" w:rsidDel="00232CFE">
                <w:rPr>
                  <w:rFonts w:ascii="Liberation Serif" w:eastAsia="Droid Sans Fallback" w:hAnsi="Liberation Serif" w:cs="FreeSans"/>
                  <w:kern w:val="3"/>
                </w:rPr>
                <w:delText>0.01401</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38" w:author="James" w:date="2015-04-29T22:14:00Z"/>
                <w:rFonts w:ascii="Liberation Serif" w:eastAsia="Droid Sans Fallback" w:hAnsi="Liberation Serif" w:cs="FreeSans"/>
                <w:kern w:val="3"/>
              </w:rPr>
            </w:pPr>
            <w:del w:id="53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0" w:author="James" w:date="2015-04-29T22:14:00Z"/>
                <w:rFonts w:ascii="Liberation Serif" w:eastAsia="Droid Sans Fallback" w:hAnsi="Liberation Serif" w:cs="FreeSans"/>
                <w:kern w:val="3"/>
              </w:rPr>
            </w:pPr>
            <w:del w:id="541" w:author="James" w:date="2015-04-29T22:14:00Z">
              <w:r w:rsidRPr="007E4FD4" w:rsidDel="00232CFE">
                <w:rPr>
                  <w:rFonts w:ascii="Liberation Serif" w:eastAsia="Droid Sans Fallback" w:hAnsi="Liberation Serif" w:cs="FreeSans"/>
                  <w:kern w:val="3"/>
                </w:rPr>
                <w:delText>0.5866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2" w:author="James" w:date="2015-04-29T22:14:00Z"/>
                <w:rFonts w:ascii="Liberation Serif" w:eastAsia="Droid Sans Fallback" w:hAnsi="Liberation Serif" w:cs="FreeSans"/>
                <w:kern w:val="3"/>
              </w:rPr>
            </w:pPr>
            <w:del w:id="54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44" w:author="James" w:date="2015-04-29T22:14:00Z"/>
                <w:rFonts w:ascii="Liberation Serif" w:eastAsia="Droid Sans Fallback" w:hAnsi="Liberation Serif" w:cs="FreeSans"/>
                <w:kern w:val="3"/>
              </w:rPr>
            </w:pPr>
            <w:del w:id="545" w:author="James" w:date="2015-04-29T22:14:00Z">
              <w:r w:rsidRPr="007E4FD4" w:rsidDel="00232CFE">
                <w:rPr>
                  <w:rFonts w:ascii="Liberation Serif" w:eastAsia="Droid Sans Fallback" w:hAnsi="Liberation Serif" w:cs="FreeSans"/>
                  <w:kern w:val="3"/>
                </w:rPr>
                <w:delText>0.1255</w:delText>
              </w:r>
            </w:del>
          </w:p>
        </w:tc>
      </w:tr>
      <w:tr w:rsidR="007E4FD4" w:rsidDel="00232CFE" w:rsidTr="007E4FD4">
        <w:trPr>
          <w:del w:id="54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47" w:author="James" w:date="2015-04-29T22:14:00Z"/>
                <w:rFonts w:ascii="Liberation Serif" w:eastAsia="Droid Sans Fallback" w:hAnsi="Liberation Serif" w:cs="FreeSans"/>
                <w:kern w:val="3"/>
              </w:rPr>
            </w:pPr>
            <w:del w:id="548" w:author="James" w:date="2015-04-29T22:14:00Z">
              <w:r w:rsidRPr="007E4FD4" w:rsidDel="00232CFE">
                <w:rPr>
                  <w:rFonts w:ascii="Liberation Serif" w:eastAsia="Droid Sans Fallback" w:hAnsi="Liberation Serif" w:cs="FreeSans"/>
                  <w:kern w:val="3"/>
                </w:rPr>
                <w:delText>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49" w:author="James" w:date="2015-04-29T22:14:00Z"/>
                <w:rFonts w:ascii="Liberation Serif" w:eastAsia="Droid Sans Fallback" w:hAnsi="Liberation Serif" w:cs="FreeSans"/>
                <w:kern w:val="3"/>
              </w:rPr>
            </w:pPr>
            <w:del w:id="55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1" w:author="James" w:date="2015-04-29T22:14:00Z"/>
                <w:rFonts w:ascii="Liberation Serif" w:eastAsia="Droid Sans Fallback" w:hAnsi="Liberation Serif" w:cs="FreeSans"/>
                <w:kern w:val="3"/>
              </w:rPr>
            </w:pPr>
            <w:del w:id="552" w:author="James" w:date="2015-04-29T22:14:00Z">
              <w:r w:rsidRPr="007E4FD4" w:rsidDel="00232CFE">
                <w:rPr>
                  <w:rFonts w:ascii="Liberation Serif" w:eastAsia="Droid Sans Fallback" w:hAnsi="Liberation Serif" w:cs="FreeSans"/>
                  <w:kern w:val="3"/>
                </w:rPr>
                <w:delText>0.2052</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3" w:author="James" w:date="2015-04-29T22:14:00Z"/>
                <w:rFonts w:ascii="Liberation Serif" w:eastAsia="Droid Sans Fallback" w:hAnsi="Liberation Serif" w:cs="FreeSans"/>
                <w:kern w:val="3"/>
              </w:rPr>
            </w:pPr>
            <w:del w:id="55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5" w:author="James" w:date="2015-04-29T22:14:00Z"/>
                <w:rFonts w:ascii="Liberation Serif" w:eastAsia="Droid Sans Fallback" w:hAnsi="Liberation Serif" w:cs="FreeSans"/>
                <w:kern w:val="3"/>
              </w:rPr>
            </w:pPr>
            <w:del w:id="556" w:author="James" w:date="2015-04-29T22:14:00Z">
              <w:r w:rsidRPr="007E4FD4" w:rsidDel="00232CFE">
                <w:rPr>
                  <w:rFonts w:ascii="Liberation Serif" w:eastAsia="Droid Sans Fallback" w:hAnsi="Liberation Serif" w:cs="FreeSans"/>
                  <w:kern w:val="3"/>
                </w:rPr>
                <w:delText>0.6470</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57" w:author="James" w:date="2015-04-29T22:14:00Z"/>
                <w:rFonts w:ascii="Liberation Serif" w:eastAsia="Droid Sans Fallback" w:hAnsi="Liberation Serif" w:cs="FreeSans"/>
                <w:kern w:val="3"/>
              </w:rPr>
            </w:pPr>
            <w:del w:id="55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59" w:author="James" w:date="2015-04-29T22:14:00Z"/>
                <w:rFonts w:ascii="Liberation Serif" w:eastAsia="Droid Sans Fallback" w:hAnsi="Liberation Serif" w:cs="FreeSans"/>
                <w:kern w:val="3"/>
              </w:rPr>
            </w:pPr>
            <w:del w:id="560" w:author="James" w:date="2015-04-29T22:14:00Z">
              <w:r w:rsidRPr="007E4FD4" w:rsidDel="00232CFE">
                <w:rPr>
                  <w:rFonts w:ascii="Liberation Serif" w:eastAsia="Droid Sans Fallback" w:hAnsi="Liberation Serif" w:cs="FreeSans"/>
                  <w:kern w:val="3"/>
                </w:rPr>
                <w:delText>0.1753</w:delText>
              </w:r>
            </w:del>
          </w:p>
        </w:tc>
      </w:tr>
      <w:tr w:rsidR="007E4FD4" w:rsidDel="00232CFE" w:rsidTr="007E4FD4">
        <w:trPr>
          <w:del w:id="56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62" w:author="James" w:date="2015-04-29T22:14:00Z"/>
                <w:rFonts w:ascii="Liberation Serif" w:eastAsia="Droid Sans Fallback" w:hAnsi="Liberation Serif" w:cs="FreeSans"/>
                <w:kern w:val="3"/>
              </w:rPr>
            </w:pPr>
            <w:del w:id="563" w:author="James" w:date="2015-04-29T22:14:00Z">
              <w:r w:rsidRPr="007E4FD4" w:rsidDel="00232CFE">
                <w:rPr>
                  <w:rFonts w:ascii="Liberation Serif" w:eastAsia="Droid Sans Fallback" w:hAnsi="Liberation Serif" w:cs="FreeSans"/>
                  <w:kern w:val="3"/>
                </w:rPr>
                <w:delText>4</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4" w:author="James" w:date="2015-04-29T22:14:00Z"/>
                <w:rFonts w:ascii="Liberation Serif" w:eastAsia="Droid Sans Fallback" w:hAnsi="Liberation Serif" w:cs="FreeSans"/>
                <w:kern w:val="3"/>
              </w:rPr>
            </w:pPr>
            <w:del w:id="56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6" w:author="James" w:date="2015-04-29T22:14:00Z"/>
                <w:rFonts w:ascii="Liberation Serif" w:eastAsia="Droid Sans Fallback" w:hAnsi="Liberation Serif" w:cs="FreeSans"/>
                <w:kern w:val="3"/>
              </w:rPr>
            </w:pPr>
            <w:del w:id="567" w:author="James" w:date="2015-04-29T22:14:00Z">
              <w:r w:rsidRPr="007E4FD4" w:rsidDel="00232CFE">
                <w:rPr>
                  <w:rFonts w:ascii="Liberation Serif" w:eastAsia="Droid Sans Fallback" w:hAnsi="Liberation Serif" w:cs="FreeSans"/>
                  <w:kern w:val="3"/>
                </w:rPr>
                <w:delText>0.1288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68" w:author="James" w:date="2015-04-29T22:14:00Z"/>
                <w:rFonts w:ascii="Liberation Serif" w:eastAsia="Droid Sans Fallback" w:hAnsi="Liberation Serif" w:cs="FreeSans"/>
                <w:kern w:val="3"/>
              </w:rPr>
            </w:pPr>
            <w:del w:id="56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0" w:author="James" w:date="2015-04-29T22:14:00Z"/>
                <w:rFonts w:ascii="Liberation Serif" w:eastAsia="Droid Sans Fallback" w:hAnsi="Liberation Serif" w:cs="FreeSans"/>
                <w:kern w:val="3"/>
              </w:rPr>
            </w:pPr>
            <w:del w:id="571" w:author="James" w:date="2015-04-29T22:14:00Z">
              <w:r w:rsidRPr="007E4FD4" w:rsidDel="00232CFE">
                <w:rPr>
                  <w:rFonts w:ascii="Liberation Serif" w:eastAsia="Droid Sans Fallback" w:hAnsi="Liberation Serif" w:cs="FreeSans"/>
                  <w:kern w:val="3"/>
                </w:rPr>
                <w:delText>0.7596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2" w:author="James" w:date="2015-04-29T22:14:00Z"/>
                <w:rFonts w:ascii="Liberation Serif" w:eastAsia="Droid Sans Fallback" w:hAnsi="Liberation Serif" w:cs="FreeSans"/>
                <w:kern w:val="3"/>
              </w:rPr>
            </w:pPr>
            <w:del w:id="57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74" w:author="James" w:date="2015-04-29T22:14:00Z"/>
                <w:rFonts w:ascii="Liberation Serif" w:eastAsia="Droid Sans Fallback" w:hAnsi="Liberation Serif" w:cs="FreeSans"/>
                <w:kern w:val="3"/>
              </w:rPr>
            </w:pPr>
            <w:del w:id="575" w:author="James" w:date="2015-04-29T22:14:00Z">
              <w:r w:rsidRPr="007E4FD4" w:rsidDel="00232CFE">
                <w:rPr>
                  <w:rFonts w:ascii="Liberation Serif" w:eastAsia="Droid Sans Fallback" w:hAnsi="Liberation Serif" w:cs="FreeSans"/>
                  <w:kern w:val="3"/>
                </w:rPr>
                <w:delText>0.09363</w:delText>
              </w:r>
            </w:del>
          </w:p>
        </w:tc>
      </w:tr>
      <w:tr w:rsidR="007E4FD4" w:rsidDel="00232CFE" w:rsidTr="007E4FD4">
        <w:trPr>
          <w:del w:id="576"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77" w:author="James" w:date="2015-04-29T22:14:00Z"/>
                <w:rFonts w:ascii="Liberation Serif" w:eastAsia="Droid Sans Fallback" w:hAnsi="Liberation Serif" w:cs="FreeSans"/>
                <w:kern w:val="3"/>
              </w:rPr>
            </w:pPr>
            <w:del w:id="578" w:author="James" w:date="2015-04-29T22:14:00Z">
              <w:r w:rsidRPr="007E4FD4" w:rsidDel="00232CFE">
                <w:rPr>
                  <w:rFonts w:ascii="Liberation Serif" w:eastAsia="Droid Sans Fallback" w:hAnsi="Liberation Serif" w:cs="FreeSans"/>
                  <w:kern w:val="3"/>
                </w:rPr>
                <w:delText>5</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79" w:author="James" w:date="2015-04-29T22:14:00Z"/>
                <w:rFonts w:ascii="Liberation Serif" w:eastAsia="Droid Sans Fallback" w:hAnsi="Liberation Serif" w:cs="FreeSans"/>
                <w:kern w:val="3"/>
              </w:rPr>
            </w:pPr>
            <w:del w:id="580"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1" w:author="James" w:date="2015-04-29T22:14:00Z"/>
                <w:rFonts w:ascii="Liberation Serif" w:eastAsia="Droid Sans Fallback" w:hAnsi="Liberation Serif" w:cs="FreeSans"/>
                <w:kern w:val="3"/>
              </w:rPr>
            </w:pPr>
            <w:del w:id="582" w:author="James" w:date="2015-04-29T22:14:00Z">
              <w:r w:rsidRPr="007E4FD4" w:rsidDel="00232CFE">
                <w:rPr>
                  <w:rFonts w:ascii="Liberation Serif" w:eastAsia="Droid Sans Fallback" w:hAnsi="Liberation Serif" w:cs="FreeSans"/>
                  <w:kern w:val="3"/>
                </w:rPr>
                <w:delText>0.3363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3" w:author="James" w:date="2015-04-29T22:14:00Z"/>
                <w:rFonts w:ascii="Liberation Serif" w:eastAsia="Droid Sans Fallback" w:hAnsi="Liberation Serif" w:cs="FreeSans"/>
                <w:kern w:val="3"/>
              </w:rPr>
            </w:pPr>
            <w:del w:id="584"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5" w:author="James" w:date="2015-04-29T22:14:00Z"/>
                <w:rFonts w:ascii="Liberation Serif" w:eastAsia="Droid Sans Fallback" w:hAnsi="Liberation Serif" w:cs="FreeSans"/>
                <w:kern w:val="3"/>
              </w:rPr>
            </w:pPr>
            <w:del w:id="586" w:author="James" w:date="2015-04-29T22:14:00Z">
              <w:r w:rsidRPr="007E4FD4" w:rsidDel="00232CFE">
                <w:rPr>
                  <w:rFonts w:ascii="Liberation Serif" w:eastAsia="Droid Sans Fallback" w:hAnsi="Liberation Serif" w:cs="FreeSans"/>
                  <w:kern w:val="3"/>
                </w:rPr>
                <w:delText>0.6133</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87" w:author="James" w:date="2015-04-29T22:14:00Z"/>
                <w:rFonts w:ascii="Liberation Serif" w:eastAsia="Droid Sans Fallback" w:hAnsi="Liberation Serif" w:cs="FreeSans"/>
                <w:kern w:val="3"/>
              </w:rPr>
            </w:pPr>
            <w:del w:id="588"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589" w:author="James" w:date="2015-04-29T22:14:00Z"/>
                <w:rFonts w:ascii="Liberation Serif" w:eastAsia="Droid Sans Fallback" w:hAnsi="Liberation Serif" w:cs="FreeSans"/>
                <w:kern w:val="3"/>
              </w:rPr>
            </w:pPr>
            <w:del w:id="590" w:author="James" w:date="2015-04-29T22:14:00Z">
              <w:r w:rsidRPr="007E4FD4" w:rsidDel="00232CFE">
                <w:rPr>
                  <w:rFonts w:ascii="Liberation Serif" w:eastAsia="Droid Sans Fallback" w:hAnsi="Liberation Serif" w:cs="FreeSans"/>
                  <w:kern w:val="3"/>
                </w:rPr>
                <w:delText>0.04656</w:delText>
              </w:r>
            </w:del>
          </w:p>
        </w:tc>
      </w:tr>
      <w:tr w:rsidR="007E4FD4" w:rsidDel="00232CFE" w:rsidTr="007E4FD4">
        <w:trPr>
          <w:del w:id="591" w:author="James" w:date="2015-04-29T22:14:00Z"/>
        </w:trPr>
        <w:tc>
          <w:tcPr>
            <w:tcW w:w="734" w:type="dxa"/>
            <w:shd w:val="clear" w:color="auto" w:fill="auto"/>
          </w:tcPr>
          <w:p w:rsidR="00252770" w:rsidRPr="007E4FD4" w:rsidDel="00232CFE" w:rsidRDefault="00252770" w:rsidP="007E4FD4">
            <w:pPr>
              <w:pStyle w:val="tablecopy"/>
              <w:widowControl w:val="0"/>
              <w:suppressAutoHyphens/>
              <w:autoSpaceDN w:val="0"/>
              <w:textAlignment w:val="baseline"/>
              <w:rPr>
                <w:del w:id="592" w:author="James" w:date="2015-04-29T22:14:00Z"/>
                <w:rFonts w:ascii="Liberation Serif" w:eastAsia="Droid Sans Fallback" w:hAnsi="Liberation Serif" w:cs="FreeSans"/>
                <w:kern w:val="3"/>
              </w:rPr>
            </w:pPr>
            <w:del w:id="593" w:author="James" w:date="2015-04-29T22:14:00Z">
              <w:r w:rsidRPr="007E4FD4" w:rsidDel="00232CFE">
                <w:rPr>
                  <w:rFonts w:ascii="Liberation Serif" w:eastAsia="Droid Sans Fallback" w:hAnsi="Liberation Serif" w:cs="FreeSans"/>
                  <w:kern w:val="3"/>
                </w:rPr>
                <w:delText>6</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94" w:author="James" w:date="2015-04-29T22:14:00Z"/>
                <w:rFonts w:ascii="Liberation Serif" w:eastAsia="Droid Sans Fallback" w:hAnsi="Liberation Serif" w:cs="FreeSans"/>
                <w:kern w:val="3"/>
              </w:rPr>
            </w:pPr>
            <w:del w:id="595"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96" w:author="James" w:date="2015-04-29T22:14:00Z"/>
                <w:rFonts w:ascii="Liberation Serif" w:eastAsia="Droid Sans Fallback" w:hAnsi="Liberation Serif" w:cs="FreeSans"/>
                <w:kern w:val="3"/>
              </w:rPr>
            </w:pPr>
            <w:del w:id="597" w:author="James" w:date="2015-04-29T22:14:00Z">
              <w:r w:rsidRPr="007E4FD4" w:rsidDel="00232CFE">
                <w:rPr>
                  <w:rFonts w:ascii="Liberation Serif" w:eastAsia="Droid Sans Fallback" w:hAnsi="Liberation Serif" w:cs="FreeSans"/>
                  <w:kern w:val="3"/>
                </w:rPr>
                <w:delText>0.2818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598" w:author="James" w:date="2015-04-29T22:14:00Z"/>
                <w:rFonts w:ascii="Liberation Serif" w:eastAsia="Droid Sans Fallback" w:hAnsi="Liberation Serif" w:cs="FreeSans"/>
                <w:kern w:val="3"/>
              </w:rPr>
            </w:pPr>
            <w:del w:id="599" w:author="James" w:date="2015-04-29T22:14:00Z">
              <w:r w:rsidRPr="007E4FD4" w:rsidDel="00232CFE">
                <w:rPr>
                  <w:rFonts w:ascii="Liberation Serif" w:eastAsia="Droid Sans Fallback" w:hAnsi="Liberation Serif" w:cs="FreeSans"/>
                  <w:kern w:val="3"/>
                </w:rPr>
                <w:delText>Yes</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00" w:author="James" w:date="2015-04-29T22:14:00Z"/>
                <w:rFonts w:ascii="Liberation Serif" w:eastAsia="Droid Sans Fallback" w:hAnsi="Liberation Serif" w:cs="FreeSans"/>
                <w:kern w:val="3"/>
              </w:rPr>
            </w:pPr>
            <w:del w:id="601" w:author="James" w:date="2015-04-29T22:14:00Z">
              <w:r w:rsidRPr="007E4FD4" w:rsidDel="00232CFE">
                <w:rPr>
                  <w:rFonts w:ascii="Liberation Serif" w:eastAsia="Droid Sans Fallback" w:hAnsi="Liberation Serif" w:cs="FreeSans"/>
                  <w:kern w:val="3"/>
                </w:rPr>
                <w:delText>0.3838</w:delText>
              </w:r>
            </w:del>
          </w:p>
        </w:tc>
        <w:tc>
          <w:tcPr>
            <w:tcW w:w="726" w:type="dxa"/>
            <w:shd w:val="clear" w:color="auto" w:fill="auto"/>
          </w:tcPr>
          <w:p w:rsidR="00252770" w:rsidRPr="007E4FD4" w:rsidDel="00232CFE" w:rsidRDefault="00252770" w:rsidP="007E4FD4">
            <w:pPr>
              <w:pStyle w:val="tablecopy"/>
              <w:widowControl w:val="0"/>
              <w:suppressAutoHyphens/>
              <w:autoSpaceDN w:val="0"/>
              <w:textAlignment w:val="baseline"/>
              <w:rPr>
                <w:del w:id="602" w:author="James" w:date="2015-04-29T22:14:00Z"/>
                <w:rFonts w:ascii="Liberation Serif" w:eastAsia="Droid Sans Fallback" w:hAnsi="Liberation Serif" w:cs="FreeSans"/>
                <w:kern w:val="3"/>
              </w:rPr>
            </w:pPr>
            <w:del w:id="603" w:author="James" w:date="2015-04-29T22:14:00Z">
              <w:r w:rsidRPr="007E4FD4" w:rsidDel="00232CFE">
                <w:rPr>
                  <w:rFonts w:ascii="Liberation Serif" w:eastAsia="Droid Sans Fallback" w:hAnsi="Liberation Serif" w:cs="FreeSans"/>
                  <w:kern w:val="3"/>
                </w:rPr>
                <w:delText>Yes</w:delText>
              </w:r>
            </w:del>
          </w:p>
        </w:tc>
        <w:tc>
          <w:tcPr>
            <w:tcW w:w="727" w:type="dxa"/>
            <w:shd w:val="clear" w:color="auto" w:fill="auto"/>
          </w:tcPr>
          <w:p w:rsidR="00252770" w:rsidRPr="007E4FD4" w:rsidDel="00232CFE" w:rsidRDefault="00252770" w:rsidP="007E4FD4">
            <w:pPr>
              <w:pStyle w:val="tablecopy"/>
              <w:widowControl w:val="0"/>
              <w:suppressAutoHyphens/>
              <w:autoSpaceDN w:val="0"/>
              <w:textAlignment w:val="baseline"/>
              <w:rPr>
                <w:del w:id="604" w:author="James" w:date="2015-04-29T22:14:00Z"/>
                <w:rFonts w:ascii="Liberation Serif" w:eastAsia="Droid Sans Fallback" w:hAnsi="Liberation Serif" w:cs="FreeSans"/>
                <w:kern w:val="3"/>
              </w:rPr>
            </w:pPr>
            <w:del w:id="605" w:author="James" w:date="2015-04-29T22:14:00Z">
              <w:r w:rsidRPr="007E4FD4" w:rsidDel="00232CFE">
                <w:rPr>
                  <w:rFonts w:ascii="Liberation Serif" w:eastAsia="Droid Sans Fallback" w:hAnsi="Liberation Serif" w:cs="FreeSans"/>
                  <w:kern w:val="3"/>
                </w:rPr>
                <w:delText>0.05703</w:delText>
              </w:r>
            </w:del>
          </w:p>
        </w:tc>
      </w:tr>
    </w:tbl>
    <w:p w:rsidR="00252770" w:rsidRDefault="00252770" w:rsidP="00252770">
      <w:pPr>
        <w:pStyle w:val="Heading2"/>
      </w:pPr>
      <w:r>
        <w:t>Model Selection</w:t>
      </w:r>
    </w:p>
    <w:p w:rsidR="001F6B35" w:rsidRDefault="00252770" w:rsidP="001F6B35">
      <w:pPr>
        <w:pStyle w:val="BodyText"/>
      </w:pPr>
      <w:r>
        <w:t xml:space="preserve">Models that were not rejected for instability or inadequacy were then compared and the best for each windowed period was selected by AIC selection criterion. </w:t>
      </w:r>
      <w:ins w:id="606" w:author="James" w:date="2015-04-29T22:15:00Z">
        <w:r w:rsidR="00232CFE">
          <w:t xml:space="preserve">The best </w:t>
        </w:r>
      </w:ins>
      <w:ins w:id="607" w:author="James" w:date="2015-04-29T22:16:00Z">
        <w:r w:rsidR="00232CFE">
          <w:t xml:space="preserve">model </w:t>
        </w:r>
      </w:ins>
      <w:ins w:id="608" w:author="James" w:date="2015-04-29T22:15:00Z">
        <w:r w:rsidR="00232CFE">
          <w:t>orders</w:t>
        </w:r>
      </w:ins>
      <w:ins w:id="609" w:author="James" w:date="2015-04-29T22:16:00Z">
        <w:r w:rsidR="00232CFE">
          <w:t xml:space="preserve"> found were 4, 1, and 1, for windowed periods </w:t>
        </w:r>
        <w:r w:rsidR="00232CFE">
          <w:rPr>
            <w:i/>
            <w:iCs/>
          </w:rPr>
          <w:t>W</w:t>
        </w:r>
        <w:r w:rsidR="00232CFE">
          <w:rPr>
            <w:i/>
            <w:iCs/>
            <w:spacing w:val="-2"/>
            <w:vertAlign w:val="subscript"/>
          </w:rPr>
          <w:t>2-79</w:t>
        </w:r>
        <w:r w:rsidR="00232CFE">
          <w:t xml:space="preserve">, </w:t>
        </w:r>
      </w:ins>
      <w:ins w:id="610" w:author="James" w:date="2015-04-29T22:17:00Z">
        <w:r w:rsidR="00232CFE">
          <w:rPr>
            <w:i/>
            <w:iCs/>
          </w:rPr>
          <w:t>W</w:t>
        </w:r>
        <w:r w:rsidR="00232CFE">
          <w:rPr>
            <w:i/>
            <w:iCs/>
            <w:spacing w:val="-2"/>
            <w:vertAlign w:val="subscript"/>
          </w:rPr>
          <w:t>80−157</w:t>
        </w:r>
      </w:ins>
      <w:ins w:id="611" w:author="James" w:date="2015-04-29T22:16:00Z">
        <w:r w:rsidR="00232CFE">
          <w:t xml:space="preserve">, and </w:t>
        </w:r>
      </w:ins>
      <w:ins w:id="612" w:author="James" w:date="2015-04-29T22:17:00Z">
        <w:r w:rsidR="00232CFE">
          <w:rPr>
            <w:i/>
            <w:iCs/>
          </w:rPr>
          <w:t>W</w:t>
        </w:r>
        <w:r w:rsidR="00232CFE">
          <w:rPr>
            <w:i/>
            <w:iCs/>
            <w:spacing w:val="-2"/>
            <w:vertAlign w:val="subscript"/>
          </w:rPr>
          <w:t>158−235</w:t>
        </w:r>
      </w:ins>
      <w:ins w:id="613" w:author="James" w:date="2015-04-29T22:16:00Z">
        <w:r w:rsidR="00232CFE">
          <w:t>, respectively.</w:t>
        </w:r>
      </w:ins>
      <w:del w:id="614" w:author="James" w:date="2015-04-29T22:16:00Z">
        <w:r w:rsidDel="00232CFE">
          <w:delText xml:space="preserve">The results of selection are </w:delText>
        </w:r>
        <w:r w:rsidR="00EC045A" w:rsidDel="00232CFE">
          <w:delText xml:space="preserve">the bolded values </w:delText>
        </w:r>
        <w:r w:rsidDel="00232CFE">
          <w:delText>shown in Table IV.</w:delText>
        </w:r>
      </w:del>
      <w:r>
        <w:t xml:space="preserve"> The fit for each of these models was demonstrated by plotting one-step predictions along with actual values, as shown for each model in Fig.</w:t>
      </w:r>
      <w:r w:rsidR="00C70D15">
        <w:t xml:space="preserve"> </w:t>
      </w:r>
      <w:del w:id="615" w:author="James" w:date="2015-05-02T02:39:00Z">
        <w:r w:rsidR="00C70D15" w:rsidDel="0013390E">
          <w:delText>3</w:delText>
        </w:r>
      </w:del>
      <w:ins w:id="616" w:author="James" w:date="2015-05-02T02:39:00Z">
        <w:r w:rsidR="0013390E">
          <w:t>1</w:t>
        </w:r>
      </w:ins>
      <w:r>
        <w:t>. The fit for each appears to track well with many of the significant changes in the time series.</w:t>
      </w:r>
    </w:p>
    <w:p w:rsidR="001F6B35" w:rsidDel="00232CFE" w:rsidRDefault="001F6B35" w:rsidP="001F6B35">
      <w:pPr>
        <w:pStyle w:val="tablehead"/>
        <w:rPr>
          <w:del w:id="617" w:author="James" w:date="2015-04-29T22:17:00Z"/>
        </w:rPr>
      </w:pPr>
      <w:del w:id="618" w:author="James" w:date="2015-04-29T22:17:00Z">
        <w:r w:rsidRPr="000917C8" w:rsidDel="00232CFE">
          <w:delText xml:space="preserve">Results of model selection, </w:delText>
        </w:r>
        <w:r w:rsidRPr="003774B6" w:rsidDel="00232CFE">
          <w:delText>using</w:delText>
        </w:r>
        <w:r w:rsidRPr="000917C8" w:rsidDel="00232CFE">
          <w:delText xml:space="preserve"> AIC score to compare models of different order.</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271"/>
        <w:gridCol w:w="1271"/>
        <w:gridCol w:w="1271"/>
      </w:tblGrid>
      <w:tr w:rsidR="007E4FD4" w:rsidDel="00232CFE" w:rsidTr="007E4FD4">
        <w:trPr>
          <w:del w:id="619" w:author="James" w:date="2015-04-29T22:17:00Z"/>
        </w:trPr>
        <w:tc>
          <w:tcPr>
            <w:tcW w:w="1270" w:type="dxa"/>
            <w:vMerge w:val="restart"/>
            <w:shd w:val="clear" w:color="auto" w:fill="auto"/>
          </w:tcPr>
          <w:p w:rsidR="001F6B35" w:rsidRPr="007E4FD4" w:rsidDel="00232CFE" w:rsidRDefault="001F6B35" w:rsidP="007E4FD4">
            <w:pPr>
              <w:pStyle w:val="tablecolhead"/>
              <w:widowControl w:val="0"/>
              <w:suppressAutoHyphens/>
              <w:autoSpaceDN w:val="0"/>
              <w:textAlignment w:val="baseline"/>
              <w:rPr>
                <w:del w:id="620" w:author="James" w:date="2015-04-29T22:17:00Z"/>
                <w:rFonts w:ascii="Liberation Serif" w:eastAsia="Droid Sans Fallback" w:hAnsi="Liberation Serif" w:cs="FreeSans"/>
                <w:kern w:val="3"/>
              </w:rPr>
            </w:pPr>
            <w:del w:id="621" w:author="James" w:date="2015-04-29T22:17:00Z">
              <w:r w:rsidRPr="007E4FD4" w:rsidDel="00232CFE">
                <w:rPr>
                  <w:rFonts w:ascii="Liberation Serif" w:eastAsia="Droid Sans Fallback" w:hAnsi="Liberation Serif" w:cs="FreeSans"/>
                  <w:kern w:val="3"/>
                </w:rPr>
                <w:delText>Model order</w:delText>
              </w:r>
            </w:del>
          </w:p>
        </w:tc>
        <w:tc>
          <w:tcPr>
            <w:tcW w:w="3813" w:type="dxa"/>
            <w:gridSpan w:val="3"/>
            <w:shd w:val="clear" w:color="auto" w:fill="auto"/>
          </w:tcPr>
          <w:p w:rsidR="001F6B35" w:rsidRPr="007E4FD4" w:rsidDel="00232CFE" w:rsidRDefault="001F6B35" w:rsidP="007E4FD4">
            <w:pPr>
              <w:pStyle w:val="tablecolhead"/>
              <w:widowControl w:val="0"/>
              <w:suppressAutoHyphens/>
              <w:autoSpaceDN w:val="0"/>
              <w:textAlignment w:val="baseline"/>
              <w:rPr>
                <w:del w:id="622" w:author="James" w:date="2015-04-29T22:17:00Z"/>
                <w:rFonts w:ascii="Liberation Serif" w:eastAsia="Droid Sans Fallback" w:hAnsi="Liberation Serif" w:cs="FreeSans"/>
                <w:kern w:val="3"/>
              </w:rPr>
            </w:pPr>
            <w:del w:id="623" w:author="James" w:date="2015-04-29T22:17:00Z">
              <w:r w:rsidRPr="007E4FD4" w:rsidDel="00232CFE">
                <w:rPr>
                  <w:rFonts w:ascii="Liberation Serif" w:eastAsia="Droid Sans Fallback" w:hAnsi="Liberation Serif" w:cs="FreeSans"/>
                  <w:kern w:val="3"/>
                </w:rPr>
                <w:delText>AIC score</w:delText>
              </w:r>
            </w:del>
          </w:p>
        </w:tc>
      </w:tr>
      <w:tr w:rsidR="007E4FD4" w:rsidDel="00232CFE" w:rsidTr="007E4FD4">
        <w:trPr>
          <w:del w:id="624" w:author="James" w:date="2015-04-29T22:17:00Z"/>
        </w:trPr>
        <w:tc>
          <w:tcPr>
            <w:tcW w:w="1270" w:type="dxa"/>
            <w:vMerge/>
            <w:shd w:val="clear" w:color="auto" w:fill="auto"/>
          </w:tcPr>
          <w:p w:rsidR="001F6B35" w:rsidRPr="007E4FD4" w:rsidDel="00232CFE" w:rsidRDefault="001F6B35" w:rsidP="007E4FD4">
            <w:pPr>
              <w:pStyle w:val="Textbody"/>
              <w:widowControl w:val="0"/>
              <w:ind w:firstLine="0"/>
              <w:rPr>
                <w:del w:id="625" w:author="James" w:date="2015-04-29T22:17:00Z"/>
                <w:rFonts w:ascii="Liberation Serif" w:hAnsi="Liberation Serif" w:cs="FreeSans"/>
                <w:sz w:val="24"/>
                <w:szCs w:val="24"/>
                <w:lang w:bidi="hi-IN"/>
              </w:rPr>
            </w:pPr>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26" w:author="James" w:date="2015-04-29T22:17:00Z"/>
                <w:rFonts w:ascii="Liberation Serif" w:eastAsia="Droid Sans Fallback" w:hAnsi="Liberation Serif" w:cs="FreeSans"/>
                <w:kern w:val="3"/>
              </w:rPr>
            </w:pPr>
            <w:del w:id="627"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kern w:val="3"/>
                  <w:vertAlign w:val="subscript"/>
                </w:rPr>
                <w:delText>2-79</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28" w:author="James" w:date="2015-04-29T22:17:00Z"/>
                <w:rFonts w:ascii="Liberation Serif" w:eastAsia="Droid Sans Fallback" w:hAnsi="Liberation Serif" w:cs="FreeSans"/>
                <w:kern w:val="3"/>
              </w:rPr>
            </w:pPr>
            <w:del w:id="629"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80−157</w:delText>
              </w:r>
            </w:del>
          </w:p>
        </w:tc>
        <w:tc>
          <w:tcPr>
            <w:tcW w:w="1271" w:type="dxa"/>
            <w:shd w:val="clear" w:color="auto" w:fill="auto"/>
          </w:tcPr>
          <w:p w:rsidR="001F6B35" w:rsidRPr="007E4FD4" w:rsidDel="00232CFE" w:rsidRDefault="001F6B35" w:rsidP="007E4FD4">
            <w:pPr>
              <w:pStyle w:val="tablecolsubhead"/>
              <w:widowControl w:val="0"/>
              <w:suppressAutoHyphens/>
              <w:autoSpaceDN w:val="0"/>
              <w:textAlignment w:val="baseline"/>
              <w:rPr>
                <w:del w:id="630" w:author="James" w:date="2015-04-29T22:17:00Z"/>
                <w:rFonts w:ascii="Liberation Serif" w:eastAsia="Droid Sans Fallback" w:hAnsi="Liberation Serif" w:cs="FreeSans"/>
                <w:kern w:val="3"/>
              </w:rPr>
            </w:pPr>
            <w:del w:id="631" w:author="James" w:date="2015-04-29T22:17:00Z">
              <w:r w:rsidRPr="007E4FD4" w:rsidDel="00232CFE">
                <w:rPr>
                  <w:rFonts w:ascii="Liberation Serif" w:eastAsia="Droid Sans Fallback" w:hAnsi="Liberation Serif" w:cs="FreeSans"/>
                  <w:kern w:val="3"/>
                </w:rPr>
                <w:delText>W</w:delText>
              </w:r>
              <w:r w:rsidRPr="007E4FD4" w:rsidDel="00232CFE">
                <w:rPr>
                  <w:rFonts w:ascii="Liberation Serif" w:eastAsia="Droid Sans Fallback" w:hAnsi="Liberation Serif" w:cs="FreeSans"/>
                  <w:b w:val="0"/>
                  <w:i w:val="0"/>
                  <w:iCs w:val="0"/>
                  <w:spacing w:val="-2"/>
                  <w:kern w:val="3"/>
                  <w:vertAlign w:val="subscript"/>
                </w:rPr>
                <w:delText>158−235</w:delText>
              </w:r>
            </w:del>
          </w:p>
        </w:tc>
      </w:tr>
      <w:tr w:rsidR="007E4FD4" w:rsidDel="00232CFE" w:rsidTr="007E4FD4">
        <w:trPr>
          <w:del w:id="632"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33" w:author="James" w:date="2015-04-29T22:17:00Z"/>
                <w:rFonts w:ascii="Liberation Serif" w:eastAsia="Droid Sans Fallback" w:hAnsi="Liberation Serif" w:cs="FreeSans"/>
                <w:kern w:val="3"/>
              </w:rPr>
            </w:pPr>
            <w:del w:id="634" w:author="James" w:date="2015-04-29T22:17:00Z">
              <w:r w:rsidRPr="007E4FD4" w:rsidDel="00232CFE">
                <w:rPr>
                  <w:rFonts w:ascii="Liberation Serif" w:eastAsia="Droid Sans Fallback" w:hAnsi="Liberation Serif" w:cs="FreeSans"/>
                  <w:kern w:val="3"/>
                </w:rPr>
                <w:delText>1</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35" w:author="James" w:date="2015-04-29T22:17:00Z"/>
                <w:rFonts w:ascii="Liberation Serif" w:eastAsia="Droid Sans Fallback" w:hAnsi="Liberation Serif" w:cs="FreeSans"/>
                <w:kern w:val="3"/>
              </w:rPr>
            </w:pPr>
            <w:del w:id="636" w:author="James" w:date="2015-04-29T22:17:00Z">
              <w:r w:rsidRPr="007E4FD4" w:rsidDel="00232CFE">
                <w:rPr>
                  <w:rFonts w:ascii="Liberation Serif" w:eastAsia="Droid Sans Fallback" w:hAnsi="Liberation Serif" w:cs="FreeSans"/>
                  <w:kern w:val="3"/>
                </w:rPr>
                <w:delText xml:space="preserve">N/A </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37" w:author="James" w:date="2015-04-29T22:17:00Z"/>
                <w:rFonts w:ascii="Liberation Serif" w:eastAsia="Droid Sans Fallback" w:hAnsi="Liberation Serif" w:cs="FreeSans"/>
                <w:b/>
                <w:kern w:val="3"/>
              </w:rPr>
            </w:pPr>
            <w:del w:id="638" w:author="James" w:date="2015-04-29T22:17:00Z">
              <w:r w:rsidRPr="001E2D5D" w:rsidDel="00232CFE">
                <w:rPr>
                  <w:rFonts w:ascii="Liberation Serif" w:eastAsia="Droid Sans Fallback" w:hAnsi="Liberation Serif" w:cs="FreeSans"/>
                  <w:b/>
                  <w:kern w:val="3"/>
                </w:rPr>
                <w:delText>429.8</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39" w:author="James" w:date="2015-04-29T22:17:00Z"/>
                <w:rFonts w:ascii="Liberation Serif" w:eastAsia="Droid Sans Fallback" w:hAnsi="Liberation Serif" w:cs="FreeSans"/>
                <w:b/>
                <w:kern w:val="3"/>
              </w:rPr>
            </w:pPr>
            <w:del w:id="640" w:author="James" w:date="2015-04-29T22:17:00Z">
              <w:r w:rsidRPr="001E2D5D" w:rsidDel="00232CFE">
                <w:rPr>
                  <w:rFonts w:ascii="Liberation Serif" w:eastAsia="Droid Sans Fallback" w:hAnsi="Liberation Serif" w:cs="FreeSans"/>
                  <w:b/>
                  <w:kern w:val="3"/>
                </w:rPr>
                <w:delText>477.9</w:delText>
              </w:r>
            </w:del>
          </w:p>
        </w:tc>
      </w:tr>
      <w:tr w:rsidR="007E4FD4" w:rsidDel="00232CFE" w:rsidTr="007E4FD4">
        <w:trPr>
          <w:del w:id="641"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42" w:author="James" w:date="2015-04-29T22:17:00Z"/>
                <w:rFonts w:ascii="Liberation Serif" w:eastAsia="Droid Sans Fallback" w:hAnsi="Liberation Serif" w:cs="FreeSans"/>
                <w:kern w:val="3"/>
              </w:rPr>
            </w:pPr>
            <w:del w:id="643" w:author="James" w:date="2015-04-29T22:17:00Z">
              <w:r w:rsidRPr="007E4FD4" w:rsidDel="00232CFE">
                <w:rPr>
                  <w:rFonts w:ascii="Liberation Serif" w:eastAsia="Droid Sans Fallback" w:hAnsi="Liberation Serif" w:cs="FreeSans"/>
                  <w:kern w:val="3"/>
                </w:rPr>
                <w:delText>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44" w:author="James" w:date="2015-04-29T22:17:00Z"/>
                <w:rFonts w:ascii="Liberation Serif" w:eastAsia="Droid Sans Fallback" w:hAnsi="Liberation Serif" w:cs="FreeSans"/>
                <w:kern w:val="3"/>
              </w:rPr>
            </w:pPr>
            <w:del w:id="645" w:author="James" w:date="2015-04-29T22:17:00Z">
              <w:r w:rsidRPr="007E4FD4" w:rsidDel="00232CFE">
                <w:rPr>
                  <w:rFonts w:ascii="Liberation Serif" w:eastAsia="Droid Sans Fallback" w:hAnsi="Liberation Serif" w:cs="FreeSans"/>
                  <w:kern w:val="3"/>
                </w:rPr>
                <w:delText>N/A</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46" w:author="James" w:date="2015-04-29T22:17:00Z"/>
                <w:rFonts w:ascii="Liberation Serif" w:eastAsia="Droid Sans Fallback" w:hAnsi="Liberation Serif" w:cs="FreeSans"/>
                <w:kern w:val="3"/>
              </w:rPr>
            </w:pPr>
            <w:del w:id="647" w:author="James" w:date="2015-04-29T22:17:00Z">
              <w:r w:rsidRPr="007E4FD4" w:rsidDel="00232CFE">
                <w:rPr>
                  <w:rFonts w:ascii="Liberation Serif" w:eastAsia="Droid Sans Fallback" w:hAnsi="Liberation Serif" w:cs="FreeSans"/>
                  <w:kern w:val="3"/>
                </w:rPr>
                <w:delText>439.3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48" w:author="James" w:date="2015-04-29T22:17:00Z"/>
                <w:rFonts w:ascii="Liberation Serif" w:eastAsia="Droid Sans Fallback" w:hAnsi="Liberation Serif" w:cs="FreeSans"/>
                <w:kern w:val="3"/>
              </w:rPr>
            </w:pPr>
            <w:del w:id="649" w:author="James" w:date="2015-04-29T22:17:00Z">
              <w:r w:rsidRPr="007E4FD4" w:rsidDel="00232CFE">
                <w:rPr>
                  <w:rFonts w:ascii="Liberation Serif" w:eastAsia="Droid Sans Fallback" w:hAnsi="Liberation Serif" w:cs="FreeSans"/>
                  <w:kern w:val="3"/>
                </w:rPr>
                <w:delText>482.4</w:delText>
              </w:r>
            </w:del>
          </w:p>
        </w:tc>
      </w:tr>
      <w:tr w:rsidR="007E4FD4" w:rsidDel="00232CFE" w:rsidTr="007E4FD4">
        <w:trPr>
          <w:del w:id="650"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51" w:author="James" w:date="2015-04-29T22:17:00Z"/>
                <w:rFonts w:ascii="Liberation Serif" w:eastAsia="Droid Sans Fallback" w:hAnsi="Liberation Serif" w:cs="FreeSans"/>
                <w:kern w:val="3"/>
              </w:rPr>
            </w:pPr>
            <w:del w:id="652" w:author="James" w:date="2015-04-29T22:17:00Z">
              <w:r w:rsidRPr="007E4FD4" w:rsidDel="00232CFE">
                <w:rPr>
                  <w:rFonts w:ascii="Liberation Serif" w:eastAsia="Droid Sans Fallback" w:hAnsi="Liberation Serif" w:cs="FreeSans"/>
                  <w:kern w:val="3"/>
                </w:rPr>
                <w:delText>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53" w:author="James" w:date="2015-04-29T22:17:00Z"/>
                <w:rFonts w:ascii="Liberation Serif" w:eastAsia="Droid Sans Fallback" w:hAnsi="Liberation Serif" w:cs="FreeSans"/>
                <w:kern w:val="3"/>
              </w:rPr>
            </w:pPr>
            <w:del w:id="654" w:author="James" w:date="2015-04-29T22:17:00Z">
              <w:r w:rsidRPr="007E4FD4" w:rsidDel="00232CFE">
                <w:rPr>
                  <w:rFonts w:ascii="Liberation Serif" w:eastAsia="Droid Sans Fallback" w:hAnsi="Liberation Serif" w:cs="FreeSans"/>
                  <w:kern w:val="3"/>
                </w:rPr>
                <w:delText>400.8</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55" w:author="James" w:date="2015-04-29T22:17:00Z"/>
                <w:rFonts w:ascii="Liberation Serif" w:eastAsia="Droid Sans Fallback" w:hAnsi="Liberation Serif" w:cs="FreeSans"/>
                <w:kern w:val="3"/>
              </w:rPr>
            </w:pPr>
            <w:del w:id="656" w:author="James" w:date="2015-04-29T22:17:00Z">
              <w:r w:rsidRPr="007E4FD4" w:rsidDel="00232CFE">
                <w:rPr>
                  <w:rFonts w:ascii="Liberation Serif" w:eastAsia="Droid Sans Fallback" w:hAnsi="Liberation Serif" w:cs="FreeSans"/>
                  <w:kern w:val="3"/>
                </w:rPr>
                <w:delText>440.9</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57" w:author="James" w:date="2015-04-29T22:17:00Z"/>
                <w:rFonts w:ascii="Liberation Serif" w:eastAsia="Droid Sans Fallback" w:hAnsi="Liberation Serif" w:cs="FreeSans"/>
                <w:kern w:val="3"/>
              </w:rPr>
            </w:pPr>
            <w:del w:id="658" w:author="James" w:date="2015-04-29T22:17:00Z">
              <w:r w:rsidRPr="007E4FD4" w:rsidDel="00232CFE">
                <w:rPr>
                  <w:rFonts w:ascii="Liberation Serif" w:eastAsia="Droid Sans Fallback" w:hAnsi="Liberation Serif" w:cs="FreeSans"/>
                  <w:kern w:val="3"/>
                </w:rPr>
                <w:delText>489.7</w:delText>
              </w:r>
            </w:del>
          </w:p>
        </w:tc>
      </w:tr>
      <w:tr w:rsidR="007E4FD4" w:rsidDel="00232CFE" w:rsidTr="007E4FD4">
        <w:trPr>
          <w:del w:id="659"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60" w:author="James" w:date="2015-04-29T22:17:00Z"/>
                <w:rFonts w:ascii="Liberation Serif" w:eastAsia="Droid Sans Fallback" w:hAnsi="Liberation Serif" w:cs="FreeSans"/>
                <w:kern w:val="3"/>
              </w:rPr>
            </w:pPr>
            <w:del w:id="661" w:author="James" w:date="2015-04-29T22:17:00Z">
              <w:r w:rsidRPr="007E4FD4" w:rsidDel="00232CFE">
                <w:rPr>
                  <w:rFonts w:ascii="Liberation Serif" w:eastAsia="Droid Sans Fallback" w:hAnsi="Liberation Serif" w:cs="FreeSans"/>
                  <w:kern w:val="3"/>
                </w:rPr>
                <w:delText>4</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62" w:author="James" w:date="2015-04-29T22:17:00Z"/>
                <w:rFonts w:ascii="Liberation Serif" w:eastAsia="Droid Sans Fallback" w:hAnsi="Liberation Serif" w:cs="FreeSans"/>
                <w:b/>
                <w:kern w:val="3"/>
              </w:rPr>
            </w:pPr>
            <w:del w:id="663" w:author="James" w:date="2015-04-29T22:17:00Z">
              <w:r w:rsidRPr="001E2D5D" w:rsidDel="00232CFE">
                <w:rPr>
                  <w:rFonts w:ascii="Liberation Serif" w:eastAsia="Droid Sans Fallback" w:hAnsi="Liberation Serif" w:cs="FreeSans"/>
                  <w:b/>
                  <w:kern w:val="3"/>
                </w:rPr>
                <w:delText>400.3</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64" w:author="James" w:date="2015-04-29T22:17:00Z"/>
                <w:rFonts w:ascii="Liberation Serif" w:eastAsia="Droid Sans Fallback" w:hAnsi="Liberation Serif" w:cs="FreeSans"/>
                <w:kern w:val="3"/>
              </w:rPr>
            </w:pPr>
            <w:del w:id="665" w:author="James" w:date="2015-04-29T22:17:00Z">
              <w:r w:rsidRPr="007E4FD4" w:rsidDel="00232CFE">
                <w:rPr>
                  <w:rFonts w:ascii="Liberation Serif" w:eastAsia="Droid Sans Fallback" w:hAnsi="Liberation Serif" w:cs="FreeSans"/>
                  <w:kern w:val="3"/>
                </w:rPr>
                <w:delText>450.2</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66" w:author="James" w:date="2015-04-29T22:17:00Z"/>
                <w:rFonts w:ascii="Liberation Serif" w:eastAsia="Droid Sans Fallback" w:hAnsi="Liberation Serif" w:cs="FreeSans"/>
                <w:kern w:val="3"/>
              </w:rPr>
            </w:pPr>
            <w:del w:id="667" w:author="James" w:date="2015-04-29T22:17:00Z">
              <w:r w:rsidRPr="007E4FD4" w:rsidDel="00232CFE">
                <w:rPr>
                  <w:rFonts w:ascii="Liberation Serif" w:eastAsia="Droid Sans Fallback" w:hAnsi="Liberation Serif" w:cs="FreeSans"/>
                  <w:kern w:val="3"/>
                </w:rPr>
                <w:delText>499.9</w:delText>
              </w:r>
            </w:del>
          </w:p>
        </w:tc>
      </w:tr>
      <w:tr w:rsidR="007E4FD4" w:rsidDel="00232CFE" w:rsidTr="007E4FD4">
        <w:trPr>
          <w:del w:id="668"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69" w:author="James" w:date="2015-04-29T22:17:00Z"/>
                <w:rFonts w:ascii="Liberation Serif" w:eastAsia="Droid Sans Fallback" w:hAnsi="Liberation Serif" w:cs="FreeSans"/>
                <w:kern w:val="3"/>
              </w:rPr>
            </w:pPr>
            <w:del w:id="670" w:author="James" w:date="2015-04-29T22:17:00Z">
              <w:r w:rsidRPr="007E4FD4" w:rsidDel="00232CFE">
                <w:rPr>
                  <w:rFonts w:ascii="Liberation Serif" w:eastAsia="Droid Sans Fallback" w:hAnsi="Liberation Serif" w:cs="FreeSans"/>
                  <w:kern w:val="3"/>
                </w:rPr>
                <w:delText>5</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71" w:author="James" w:date="2015-04-29T22:17:00Z"/>
                <w:rFonts w:ascii="Liberation Serif" w:eastAsia="Droid Sans Fallback" w:hAnsi="Liberation Serif" w:cs="FreeSans"/>
                <w:kern w:val="3"/>
              </w:rPr>
            </w:pPr>
            <w:del w:id="672" w:author="James" w:date="2015-04-29T22:17:00Z">
              <w:r w:rsidRPr="007E4FD4" w:rsidDel="00232CFE">
                <w:rPr>
                  <w:rFonts w:ascii="Liberation Serif" w:eastAsia="Droid Sans Fallback" w:hAnsi="Liberation Serif" w:cs="FreeSans"/>
                  <w:kern w:val="3"/>
                </w:rPr>
                <w:delText>404.0</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73" w:author="James" w:date="2015-04-29T22:17:00Z"/>
                <w:rFonts w:ascii="Liberation Serif" w:eastAsia="Droid Sans Fallback" w:hAnsi="Liberation Serif" w:cs="FreeSans"/>
                <w:kern w:val="3"/>
              </w:rPr>
            </w:pPr>
            <w:del w:id="674" w:author="James" w:date="2015-04-29T22:17:00Z">
              <w:r w:rsidRPr="007E4FD4" w:rsidDel="00232CFE">
                <w:rPr>
                  <w:rFonts w:ascii="Liberation Serif" w:eastAsia="Droid Sans Fallback" w:hAnsi="Liberation Serif" w:cs="FreeSans"/>
                  <w:kern w:val="3"/>
                </w:rPr>
                <w:delText>456.7</w:delText>
              </w:r>
            </w:del>
          </w:p>
        </w:tc>
        <w:tc>
          <w:tcPr>
            <w:tcW w:w="1271" w:type="dxa"/>
            <w:shd w:val="clear" w:color="auto" w:fill="auto"/>
          </w:tcPr>
          <w:p w:rsidR="001F6B35" w:rsidRPr="007E4FD4" w:rsidDel="00232CFE" w:rsidRDefault="001F6B35" w:rsidP="007E4FD4">
            <w:pPr>
              <w:pStyle w:val="tablecopy"/>
              <w:widowControl w:val="0"/>
              <w:suppressAutoHyphens/>
              <w:autoSpaceDN w:val="0"/>
              <w:textAlignment w:val="baseline"/>
              <w:rPr>
                <w:del w:id="675" w:author="James" w:date="2015-04-29T22:17:00Z"/>
                <w:rFonts w:ascii="Liberation Serif" w:eastAsia="Droid Sans Fallback" w:hAnsi="Liberation Serif" w:cs="FreeSans"/>
                <w:kern w:val="3"/>
              </w:rPr>
            </w:pPr>
            <w:del w:id="676" w:author="James" w:date="2015-04-29T22:17:00Z">
              <w:r w:rsidRPr="007E4FD4" w:rsidDel="00232CFE">
                <w:rPr>
                  <w:rFonts w:ascii="Liberation Serif" w:eastAsia="Droid Sans Fallback" w:hAnsi="Liberation Serif" w:cs="FreeSans"/>
                  <w:kern w:val="3"/>
                </w:rPr>
                <w:delText>N/A</w:delText>
              </w:r>
            </w:del>
          </w:p>
        </w:tc>
      </w:tr>
      <w:tr w:rsidR="007E4FD4" w:rsidDel="00232CFE" w:rsidTr="007E4FD4">
        <w:trPr>
          <w:del w:id="677" w:author="James" w:date="2015-04-29T22:17:00Z"/>
        </w:trPr>
        <w:tc>
          <w:tcPr>
            <w:tcW w:w="1270" w:type="dxa"/>
            <w:shd w:val="clear" w:color="auto" w:fill="auto"/>
          </w:tcPr>
          <w:p w:rsidR="001F6B35" w:rsidRPr="007E4FD4" w:rsidDel="00232CFE" w:rsidRDefault="001F6B35" w:rsidP="007E4FD4">
            <w:pPr>
              <w:pStyle w:val="tablecopy"/>
              <w:widowControl w:val="0"/>
              <w:suppressAutoHyphens/>
              <w:autoSpaceDN w:val="0"/>
              <w:textAlignment w:val="baseline"/>
              <w:rPr>
                <w:del w:id="678" w:author="James" w:date="2015-04-29T22:17:00Z"/>
                <w:rFonts w:ascii="Liberation Serif" w:eastAsia="Droid Sans Fallback" w:hAnsi="Liberation Serif" w:cs="FreeSans"/>
                <w:kern w:val="3"/>
              </w:rPr>
            </w:pPr>
            <w:del w:id="679" w:author="James" w:date="2015-04-29T22:17:00Z">
              <w:r w:rsidRPr="007E4FD4" w:rsidDel="00232CFE">
                <w:rPr>
                  <w:rFonts w:ascii="Liberation Serif" w:eastAsia="Droid Sans Fallback" w:hAnsi="Liberation Serif" w:cs="FreeSans"/>
                  <w:kern w:val="3"/>
                </w:rPr>
                <w:delText>6</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80" w:author="James" w:date="2015-04-29T22:17:00Z"/>
                <w:rFonts w:ascii="Liberation Serif" w:eastAsia="Droid Sans Fallback" w:hAnsi="Liberation Serif" w:cs="FreeSans"/>
                <w:kern w:val="3"/>
              </w:rPr>
            </w:pPr>
            <w:del w:id="681" w:author="James" w:date="2015-04-29T22:17:00Z">
              <w:r w:rsidRPr="001E2D5D" w:rsidDel="00232CFE">
                <w:rPr>
                  <w:rFonts w:ascii="Liberation Serif" w:eastAsia="Droid Sans Fallback" w:hAnsi="Liberation Serif" w:cs="FreeSans"/>
                  <w:kern w:val="3"/>
                </w:rPr>
                <w:delText>414.9</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82" w:author="James" w:date="2015-04-29T22:17:00Z"/>
                <w:rFonts w:ascii="Liberation Serif" w:eastAsia="Droid Sans Fallback" w:hAnsi="Liberation Serif" w:cs="FreeSans"/>
                <w:kern w:val="3"/>
              </w:rPr>
            </w:pPr>
            <w:del w:id="683" w:author="James" w:date="2015-04-29T22:17:00Z">
              <w:r w:rsidRPr="001E2D5D" w:rsidDel="00232CFE">
                <w:rPr>
                  <w:rFonts w:ascii="Liberation Serif" w:eastAsia="Droid Sans Fallback" w:hAnsi="Liberation Serif" w:cs="FreeSans"/>
                  <w:kern w:val="3"/>
                </w:rPr>
                <w:delText>461.7</w:delText>
              </w:r>
            </w:del>
          </w:p>
        </w:tc>
        <w:tc>
          <w:tcPr>
            <w:tcW w:w="1271" w:type="dxa"/>
            <w:shd w:val="clear" w:color="auto" w:fill="auto"/>
          </w:tcPr>
          <w:p w:rsidR="001F6B35" w:rsidRPr="001E2D5D" w:rsidDel="00232CFE" w:rsidRDefault="001F6B35" w:rsidP="007E4FD4">
            <w:pPr>
              <w:pStyle w:val="tablecopy"/>
              <w:widowControl w:val="0"/>
              <w:suppressAutoHyphens/>
              <w:autoSpaceDN w:val="0"/>
              <w:textAlignment w:val="baseline"/>
              <w:rPr>
                <w:del w:id="684" w:author="James" w:date="2015-04-29T22:17:00Z"/>
                <w:rFonts w:ascii="Liberation Serif" w:eastAsia="Droid Sans Fallback" w:hAnsi="Liberation Serif" w:cs="FreeSans"/>
                <w:kern w:val="3"/>
              </w:rPr>
            </w:pPr>
            <w:del w:id="685" w:author="James" w:date="2015-04-29T22:17:00Z">
              <w:r w:rsidRPr="001E2D5D" w:rsidDel="00232CFE">
                <w:rPr>
                  <w:rFonts w:ascii="Liberation Serif" w:eastAsia="Droid Sans Fallback" w:hAnsi="Liberation Serif" w:cs="FreeSans"/>
                  <w:kern w:val="3"/>
                </w:rPr>
                <w:delText>508.8</w:delText>
              </w:r>
            </w:del>
          </w:p>
        </w:tc>
      </w:tr>
    </w:tbl>
    <w:p w:rsidR="001F6B35" w:rsidDel="00232CFE" w:rsidRDefault="001F6B35" w:rsidP="001F6B35">
      <w:pPr>
        <w:pStyle w:val="Textbody"/>
        <w:rPr>
          <w:del w:id="686" w:author="James" w:date="2015-04-29T22:17:00Z"/>
        </w:rPr>
      </w:pPr>
    </w:p>
    <w:tbl>
      <w:tblPr>
        <w:tblW w:w="0" w:type="auto"/>
        <w:tblLook w:val="04A0" w:firstRow="1" w:lastRow="0" w:firstColumn="1" w:lastColumn="0" w:noHBand="0" w:noVBand="1"/>
      </w:tblPr>
      <w:tblGrid>
        <w:gridCol w:w="5083"/>
      </w:tblGrid>
      <w:tr w:rsidR="007E4FD4" w:rsidTr="007E4FD4">
        <w:tc>
          <w:tcPr>
            <w:tcW w:w="5083" w:type="dxa"/>
            <w:shd w:val="clear" w:color="auto" w:fill="auto"/>
          </w:tcPr>
          <w:p w:rsidR="001F6B35" w:rsidRPr="007E4FD4" w:rsidRDefault="005D15A0"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2" o:spid="_x0000_i1035" type="#_x0000_t75" style="width:243pt;height:81.75pt;visibility:visible;mso-wrap-style:square">
                  <v:imagedata r:id="rId19" o:title=""/>
                </v:shape>
              </w:pict>
            </w:r>
          </w:p>
        </w:tc>
      </w:tr>
      <w:tr w:rsidR="007E4FD4" w:rsidTr="007E4FD4">
        <w:tc>
          <w:tcPr>
            <w:tcW w:w="5083" w:type="dxa"/>
            <w:shd w:val="clear" w:color="auto" w:fill="auto"/>
          </w:tcPr>
          <w:p w:rsidR="001F6B35" w:rsidRPr="007E4FD4" w:rsidRDefault="005D15A0"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4" o:spid="_x0000_i1036" type="#_x0000_t75" style="width:243pt;height:81.75pt;visibility:visible;mso-wrap-style:square">
                  <v:imagedata r:id="rId20" o:title=""/>
                </v:shape>
              </w:pict>
            </w:r>
          </w:p>
        </w:tc>
      </w:tr>
      <w:tr w:rsidR="007E4FD4" w:rsidTr="007E4FD4">
        <w:tc>
          <w:tcPr>
            <w:tcW w:w="5083" w:type="dxa"/>
            <w:shd w:val="clear" w:color="auto" w:fill="auto"/>
          </w:tcPr>
          <w:p w:rsidR="001F6B35" w:rsidRPr="007E4FD4" w:rsidRDefault="005D15A0" w:rsidP="007E4FD4">
            <w:pPr>
              <w:pStyle w:val="Textbody"/>
              <w:widowControl w:val="0"/>
              <w:ind w:firstLine="0"/>
              <w:rPr>
                <w:rFonts w:ascii="Liberation Serif" w:hAnsi="Liberation Serif" w:cs="FreeSans"/>
                <w:sz w:val="24"/>
                <w:szCs w:val="24"/>
                <w:lang w:bidi="hi-IN"/>
              </w:rPr>
            </w:pPr>
            <w:r>
              <w:rPr>
                <w:rFonts w:ascii="Liberation Serif" w:hAnsi="Liberation Serif" w:cs="FreeSans"/>
                <w:noProof/>
                <w:sz w:val="24"/>
                <w:szCs w:val="24"/>
                <w:lang w:eastAsia="en-US" w:bidi="hi-IN"/>
              </w:rPr>
              <w:pict>
                <v:shape id="Picture 5" o:spid="_x0000_i1037" type="#_x0000_t75" style="width:243pt;height:81.75pt;visibility:visible;mso-wrap-style:square">
                  <v:imagedata r:id="rId21" o:title=""/>
                </v:shape>
              </w:pict>
            </w:r>
          </w:p>
        </w:tc>
      </w:tr>
    </w:tbl>
    <w:p w:rsidR="001F6B35" w:rsidRDefault="001F6B35" w:rsidP="001F6B35">
      <w:pPr>
        <w:pStyle w:val="figurecaption"/>
      </w:pPr>
      <w:r w:rsidRPr="001B207B">
        <w:t>One-step predictions vs actual values, for each model selected by AIC score.</w:t>
      </w:r>
    </w:p>
    <w:p w:rsidR="00200E98" w:rsidRDefault="00200E98" w:rsidP="00200E98">
      <w:pPr>
        <w:pStyle w:val="Heading2"/>
      </w:pPr>
      <w:r>
        <w:t>Forecasting</w:t>
      </w:r>
    </w:p>
    <w:p w:rsidR="00200E98" w:rsidRDefault="00200E98" w:rsidP="00200E98">
      <w:pPr>
        <w:pStyle w:val="Textbody"/>
      </w:pPr>
      <w:del w:id="687" w:author="James" w:date="2015-05-02T02:39:00Z">
        <w:r w:rsidDel="00117D9A">
          <w:delText>The model s</w:delText>
        </w:r>
      </w:del>
      <w:ins w:id="688" w:author="James" w:date="2015-05-02T02:39:00Z">
        <w:r w:rsidR="00117D9A">
          <w:t>S</w:t>
        </w:r>
      </w:ins>
      <w:r>
        <w:t xml:space="preserve">elected </w:t>
      </w:r>
      <w:ins w:id="689" w:author="James" w:date="2015-05-02T02:39:00Z">
        <w:r w:rsidR="00117D9A">
          <w:t xml:space="preserve">models </w:t>
        </w:r>
      </w:ins>
      <w:del w:id="690" w:author="James" w:date="2015-05-02T02:39:00Z">
        <w:r w:rsidDel="00117D9A">
          <w:delText xml:space="preserve">for each windowed period </w:delText>
        </w:r>
        <w:r w:rsidR="001A796F" w:rsidDel="00117D9A">
          <w:delText>(m</w:delText>
        </w:r>
        <w:r w:rsidR="00F7799C" w:rsidDel="00117D9A">
          <w:delText xml:space="preserve">odel </w:delText>
        </w:r>
        <w:r w:rsidR="001A796F" w:rsidDel="00117D9A">
          <w:delText>order</w:delText>
        </w:r>
        <w:r w:rsidR="0080360B" w:rsidDel="00117D9A">
          <w:delText>s</w:delText>
        </w:r>
        <w:r w:rsidR="001A796F" w:rsidDel="00117D9A">
          <w:delText xml:space="preserve"> </w:delText>
        </w:r>
        <w:r w:rsidR="0080360B" w:rsidDel="00117D9A">
          <w:delText>4, 1 and 1</w:delText>
        </w:r>
        <w:r w:rsidR="00F7799C" w:rsidDel="00117D9A">
          <w:delText xml:space="preserve">) </w:delText>
        </w:r>
        <w:r w:rsidDel="00117D9A">
          <w:delText xml:space="preserve">was </w:delText>
        </w:r>
      </w:del>
      <w:ins w:id="691" w:author="James" w:date="2015-05-02T02:39:00Z">
        <w:r w:rsidR="00117D9A">
          <w:t xml:space="preserve"> were </w:t>
        </w:r>
      </w:ins>
      <w:r>
        <w:t xml:space="preserve">used to forecast </w:t>
      </w:r>
      <w:r w:rsidR="009F08DC">
        <w:t xml:space="preserve">the number of defects in the next sample after </w:t>
      </w:r>
      <w:r>
        <w:t>the end of the window. The input for making these predictions was the number of improvements and features that were expected to be resolved.</w:t>
      </w:r>
      <w:del w:id="692" w:author="James" w:date="2015-05-02T01:04:00Z">
        <w:r w:rsidRPr="00EF020F" w:rsidDel="00845D32">
          <w:delText xml:space="preserve"> </w:delText>
        </w:r>
        <w:r w:rsidDel="00845D32">
          <w:delText>The input values were converted to differences, since the underlying model was formed using differenced data. Differencing was then removed to provide the predicted number of future defects.</w:delText>
        </w:r>
      </w:del>
    </w:p>
    <w:p w:rsidR="00200E98" w:rsidRPr="00252770" w:rsidRDefault="00200E98" w:rsidP="00200E98">
      <w:pPr>
        <w:pStyle w:val="BodyText"/>
      </w:pPr>
      <w:r>
        <w:t xml:space="preserve">Table </w:t>
      </w:r>
      <w:del w:id="693" w:author="James" w:date="2015-04-29T22:20:00Z">
        <w:r w:rsidDel="00522411">
          <w:delText xml:space="preserve">V </w:delText>
        </w:r>
      </w:del>
      <w:ins w:id="694" w:author="James" w:date="2015-04-29T22:20:00Z">
        <w:r w:rsidR="00522411">
          <w:t xml:space="preserve">I </w:t>
        </w:r>
      </w:ins>
      <w:r>
        <w:t xml:space="preserve">shows the resulting single-step, out-of-sample defect prediction data for the first time window, </w:t>
      </w:r>
      <w:r>
        <w:rPr>
          <w:i/>
          <w:iCs/>
        </w:rPr>
        <w:t>W</w:t>
      </w:r>
      <w:r>
        <w:rPr>
          <w:i/>
          <w:iCs/>
          <w:spacing w:val="-2"/>
          <w:vertAlign w:val="subscript"/>
        </w:rPr>
        <w:t>2-79</w:t>
      </w:r>
      <w:r>
        <w:t xml:space="preserve">, including the upper and lower bounds of the confidence intervals. The actual number of improvements, features, and bugs in the prediction sample period was 4, 0, and 18, respectively. Notice that the actual number of bugs, 18, is outside of the 90% confidence interval, which spans from 6.4 to 13.79 (see the outlined row in Table </w:t>
      </w:r>
      <w:del w:id="695" w:author="James" w:date="2015-04-29T22:20:00Z">
        <w:r w:rsidDel="00522411">
          <w:delText>5</w:delText>
        </w:r>
      </w:del>
      <w:ins w:id="696" w:author="James" w:date="2015-04-29T22:20:00Z">
        <w:r w:rsidR="00522411">
          <w:t>I</w:t>
        </w:r>
      </w:ins>
      <w:r>
        <w:t>). On the other hand, the actual number of future defects in the next window, W</w:t>
      </w:r>
      <w:r w:rsidRPr="00B92D68">
        <w:rPr>
          <w:spacing w:val="-2"/>
          <w:vertAlign w:val="subscript"/>
        </w:rPr>
        <w:t>80−157</w:t>
      </w:r>
      <w:r>
        <w:t>, was 17. This was inside the 90% confidence interval, which spans from 13.38 to 18.00.</w:t>
      </w:r>
    </w:p>
    <w:p w:rsidR="003774B6" w:rsidRDefault="003774B6" w:rsidP="003774B6">
      <w:pPr>
        <w:pStyle w:val="tablehead"/>
      </w:pPr>
      <w:r>
        <w:lastRenderedPageBreak/>
        <w:t xml:space="preserve">Forecasting at the end of the first time window, </w:t>
      </w:r>
      <w:r>
        <w:rPr>
          <w:i/>
          <w:iCs/>
        </w:rPr>
        <w:t>W</w:t>
      </w:r>
      <w:r>
        <w:rPr>
          <w:i/>
          <w:iCs/>
          <w:spacing w:val="-2"/>
          <w:vertAlign w:val="subscript"/>
        </w:rPr>
        <w:t xml:space="preserve">2-79. </w:t>
      </w:r>
      <w:r>
        <w:t>future output values are predicted for a number of hypothetical input values.</w:t>
      </w:r>
    </w:p>
    <w:tbl>
      <w:tblPr>
        <w:tblW w:w="5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810"/>
        <w:gridCol w:w="630"/>
        <w:gridCol w:w="630"/>
        <w:gridCol w:w="599"/>
        <w:gridCol w:w="658"/>
        <w:gridCol w:w="658"/>
      </w:tblGrid>
      <w:tr w:rsidR="007E4FD4" w:rsidTr="007E4FD4">
        <w:tc>
          <w:tcPr>
            <w:tcW w:w="127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Improvements</w:t>
            </w:r>
          </w:p>
        </w:tc>
        <w:tc>
          <w:tcPr>
            <w:tcW w:w="81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Features</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lo</w:t>
            </w:r>
          </w:p>
        </w:tc>
        <w:tc>
          <w:tcPr>
            <w:tcW w:w="630"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lo</w:t>
            </w:r>
          </w:p>
        </w:tc>
        <w:tc>
          <w:tcPr>
            <w:tcW w:w="599"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mean</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 hi</w:t>
            </w:r>
          </w:p>
        </w:tc>
        <w:tc>
          <w:tcPr>
            <w:tcW w:w="658" w:type="dxa"/>
            <w:shd w:val="clear" w:color="auto" w:fill="auto"/>
            <w:vAlign w:val="bottom"/>
          </w:tcPr>
          <w:p w:rsidR="003774B6" w:rsidRPr="007E4FD4" w:rsidRDefault="003774B6" w:rsidP="007E4FD4">
            <w:pPr>
              <w:pStyle w:val="tablecolhead"/>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90% hi</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5.61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6.72</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9.31</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11.89</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13.00</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5.54</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6.66</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9.24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11.82</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12.93</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5.48</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6.59</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9.17</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11.75</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12.86</w:t>
            </w:r>
          </w:p>
        </w:tc>
      </w:tr>
      <w:tr w:rsidR="007E4FD4" w:rsidTr="007E4FD4">
        <w:tc>
          <w:tcPr>
            <w:tcW w:w="127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81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5.41</w:t>
            </w:r>
          </w:p>
        </w:tc>
        <w:tc>
          <w:tcPr>
            <w:tcW w:w="630"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6.52</w:t>
            </w:r>
          </w:p>
        </w:tc>
        <w:tc>
          <w:tcPr>
            <w:tcW w:w="599"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9.10</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11.69</w:t>
            </w:r>
          </w:p>
        </w:tc>
        <w:tc>
          <w:tcPr>
            <w:tcW w:w="658" w:type="dxa"/>
            <w:tcBorders>
              <w:bottom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12.80</w:t>
            </w:r>
          </w:p>
        </w:tc>
      </w:tr>
      <w:tr w:rsidR="007E4FD4" w:rsidTr="007E4FD4">
        <w:tc>
          <w:tcPr>
            <w:tcW w:w="127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6.40</w:t>
            </w:r>
          </w:p>
        </w:tc>
        <w:tc>
          <w:tcPr>
            <w:tcW w:w="630"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7.51</w:t>
            </w:r>
          </w:p>
        </w:tc>
        <w:tc>
          <w:tcPr>
            <w:tcW w:w="599"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10.09</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12.68</w:t>
            </w:r>
          </w:p>
        </w:tc>
        <w:tc>
          <w:tcPr>
            <w:tcW w:w="658" w:type="dxa"/>
            <w:tcBorders>
              <w:top w:val="single" w:sz="12" w:space="0" w:color="auto"/>
              <w:left w:val="single" w:sz="12" w:space="0" w:color="auto"/>
              <w:bottom w:val="single" w:sz="12" w:space="0" w:color="auto"/>
              <w:right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13.79</w:t>
            </w:r>
          </w:p>
        </w:tc>
      </w:tr>
      <w:tr w:rsidR="007E4FD4" w:rsidTr="007E4FD4">
        <w:tc>
          <w:tcPr>
            <w:tcW w:w="127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6.33</w:t>
            </w:r>
          </w:p>
        </w:tc>
        <w:tc>
          <w:tcPr>
            <w:tcW w:w="630"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7.44</w:t>
            </w:r>
          </w:p>
        </w:tc>
        <w:tc>
          <w:tcPr>
            <w:tcW w:w="599"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10.03</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12.61</w:t>
            </w:r>
          </w:p>
        </w:tc>
        <w:tc>
          <w:tcPr>
            <w:tcW w:w="658" w:type="dxa"/>
            <w:tcBorders>
              <w:top w:val="single" w:sz="12" w:space="0" w:color="auto"/>
            </w:tcBorders>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13.72</w:t>
            </w:r>
          </w:p>
        </w:tc>
      </w:tr>
      <w:tr w:rsidR="007E4FD4" w:rsidTr="007E4FD4">
        <w:tc>
          <w:tcPr>
            <w:tcW w:w="127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2</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6.27</w:t>
            </w:r>
          </w:p>
        </w:tc>
        <w:tc>
          <w:tcPr>
            <w:tcW w:w="630"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7.38</w:t>
            </w:r>
          </w:p>
        </w:tc>
        <w:tc>
          <w:tcPr>
            <w:tcW w:w="599"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9.96</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12.54</w:t>
            </w:r>
          </w:p>
        </w:tc>
        <w:tc>
          <w:tcPr>
            <w:tcW w:w="658" w:type="dxa"/>
            <w:shd w:val="clear" w:color="auto" w:fill="auto"/>
            <w:vAlign w:val="bottom"/>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13.65</w:t>
            </w:r>
          </w:p>
        </w:tc>
      </w:tr>
      <w:tr w:rsidR="007E4FD4" w:rsidRPr="00313C53" w:rsidTr="007E4FD4">
        <w:trPr>
          <w:trHeight w:val="60"/>
        </w:trPr>
        <w:tc>
          <w:tcPr>
            <w:tcW w:w="127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4</w:t>
            </w:r>
          </w:p>
        </w:tc>
        <w:tc>
          <w:tcPr>
            <w:tcW w:w="81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3</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6.20</w:t>
            </w:r>
          </w:p>
        </w:tc>
        <w:tc>
          <w:tcPr>
            <w:tcW w:w="630"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7.31</w:t>
            </w:r>
          </w:p>
        </w:tc>
        <w:tc>
          <w:tcPr>
            <w:tcW w:w="599"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9.89</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12.48</w:t>
            </w:r>
          </w:p>
        </w:tc>
        <w:tc>
          <w:tcPr>
            <w:tcW w:w="658" w:type="dxa"/>
            <w:shd w:val="clear" w:color="auto" w:fill="auto"/>
            <w:noWrap/>
            <w:vAlign w:val="bottom"/>
            <w:hideMark/>
          </w:tcPr>
          <w:p w:rsidR="003774B6" w:rsidRPr="007E4FD4" w:rsidRDefault="003774B6" w:rsidP="007E4FD4">
            <w:pPr>
              <w:pStyle w:val="tablecopy"/>
              <w:widowControl w:val="0"/>
              <w:suppressAutoHyphens/>
              <w:autoSpaceDN w:val="0"/>
              <w:textAlignment w:val="baseline"/>
              <w:rPr>
                <w:rFonts w:ascii="Liberation Serif" w:eastAsia="Droid Sans Fallback" w:hAnsi="Liberation Serif" w:cs="FreeSans"/>
                <w:kern w:val="3"/>
              </w:rPr>
            </w:pPr>
            <w:r w:rsidRPr="007E4FD4">
              <w:rPr>
                <w:rFonts w:ascii="Liberation Serif" w:eastAsia="Droid Sans Fallback" w:hAnsi="Liberation Serif" w:cs="FreeSans"/>
                <w:kern w:val="3"/>
              </w:rPr>
              <w:t>13.59</w:t>
            </w:r>
          </w:p>
        </w:tc>
      </w:tr>
    </w:tbl>
    <w:p w:rsidR="003774B6" w:rsidRDefault="003774B6" w:rsidP="001443FA">
      <w:pPr>
        <w:pStyle w:val="Textbody"/>
        <w:spacing w:after="0"/>
        <w:pPrChange w:id="697" w:author="James" w:date="2015-05-02T02:37:00Z">
          <w:pPr>
            <w:pStyle w:val="Textbody"/>
          </w:pPr>
        </w:pPrChange>
      </w:pPr>
    </w:p>
    <w:p w:rsidR="003774B6" w:rsidRDefault="003774B6" w:rsidP="003774B6">
      <w:pPr>
        <w:pStyle w:val="Textbody"/>
      </w:pPr>
      <w:r>
        <w:t>To gauge how well prediction will work in general, a sliding 78-week window was applied</w:t>
      </w:r>
      <w:del w:id="698" w:author="James" w:date="2015-05-02T02:38:00Z">
        <w:r w:rsidDel="00110273">
          <w:delText xml:space="preserve">. The sliding window </w:delText>
        </w:r>
      </w:del>
      <w:ins w:id="699" w:author="James" w:date="2015-05-02T02:38:00Z">
        <w:r w:rsidR="00110273">
          <w:t xml:space="preserve">, </w:t>
        </w:r>
      </w:ins>
      <w:del w:id="700" w:author="James" w:date="2015-05-02T02:38:00Z">
        <w:r w:rsidDel="00110273">
          <w:delText>s</w:delText>
        </w:r>
      </w:del>
      <w:ins w:id="701" w:author="James" w:date="2015-05-02T02:38:00Z">
        <w:r w:rsidR="00110273">
          <w:t>s</w:t>
        </w:r>
      </w:ins>
      <w:r>
        <w:t>tart</w:t>
      </w:r>
      <w:ins w:id="702" w:author="James" w:date="2015-05-02T02:38:00Z">
        <w:r w:rsidR="00110273">
          <w:t>ing</w:t>
        </w:r>
      </w:ins>
      <w:del w:id="703" w:author="James" w:date="2015-05-02T02:38:00Z">
        <w:r w:rsidDel="00110273">
          <w:delText>ed</w:delText>
        </w:r>
      </w:del>
      <w:r>
        <w:t xml:space="preserve"> at the first sample period, and </w:t>
      </w:r>
      <w:del w:id="704" w:author="James" w:date="2015-05-02T02:38:00Z">
        <w:r w:rsidDel="00110273">
          <w:delText xml:space="preserve">was </w:delText>
        </w:r>
      </w:del>
      <w:r>
        <w:t>shift</w:t>
      </w:r>
      <w:ins w:id="705" w:author="James" w:date="2015-05-02T02:38:00Z">
        <w:r w:rsidR="00110273">
          <w:t>ing</w:t>
        </w:r>
      </w:ins>
      <w:del w:id="706" w:author="James" w:date="2015-05-02T02:38:00Z">
        <w:r w:rsidDel="00110273">
          <w:delText>ed</w:delText>
        </w:r>
      </w:del>
      <w:r>
        <w:t xml:space="preserve"> by one sample period after modeling. Only </w:t>
      </w:r>
      <w:del w:id="707" w:author="James" w:date="2015-05-02T02:39:00Z">
        <w:r w:rsidDel="00110273">
          <w:delText xml:space="preserve">the </w:delText>
        </w:r>
      </w:del>
      <w:r>
        <w:t>actual number</w:t>
      </w:r>
      <w:ins w:id="708" w:author="James" w:date="2015-05-02T02:39:00Z">
        <w:r w:rsidR="00110273">
          <w:t>s</w:t>
        </w:r>
      </w:ins>
      <w:del w:id="709" w:author="James" w:date="2015-05-02T02:39:00Z">
        <w:r w:rsidDel="00110273">
          <w:delText xml:space="preserve"> of improvements and features</w:delText>
        </w:r>
      </w:del>
      <w:r>
        <w:t xml:space="preserve"> were used in this forecasting. The resulting distribution of errors between the mean forecasted bugs and the actual number of bugs i</w:t>
      </w:r>
      <w:r w:rsidR="00C70D15">
        <w:t xml:space="preserve">s shown as a histogram in Fig. </w:t>
      </w:r>
      <w:del w:id="710" w:author="James" w:date="2015-05-02T02:39:00Z">
        <w:r w:rsidR="00C70D15" w:rsidDel="0082437B">
          <w:delText>4</w:delText>
        </w:r>
      </w:del>
      <w:ins w:id="711" w:author="James" w:date="2015-05-02T02:39:00Z">
        <w:r w:rsidR="0082437B">
          <w:t>2</w:t>
        </w:r>
      </w:ins>
      <w:r>
        <w:t>. Note that the histogram appears to be normally distributed.  The actual number of bugs was inside the 90% confidence interval for 23.87% of the sliding window ranges.</w:t>
      </w:r>
    </w:p>
    <w:p w:rsidR="003774B6" w:rsidRDefault="005D15A0" w:rsidP="003774B6">
      <w:pPr>
        <w:pStyle w:val="Textbody"/>
      </w:pPr>
      <w:r>
        <w:rPr>
          <w:noProof/>
          <w:lang w:eastAsia="en-US"/>
        </w:rPr>
        <w:pict>
          <v:shape id="Picture 7" o:spid="_x0000_i1034" type="#_x0000_t75" style="width:243pt;height:122.25pt;visibility:visible;mso-wrap-style:square">
            <v:imagedata r:id="rId22" o:title=""/>
          </v:shape>
        </w:pict>
      </w:r>
    </w:p>
    <w:p w:rsidR="00252770" w:rsidRDefault="003774B6" w:rsidP="00C70D15">
      <w:pPr>
        <w:pStyle w:val="figurecaption"/>
      </w:pPr>
      <w:r>
        <w:t>Histogram of forecast mean errors obtained using a 78-week sliding window.</w:t>
      </w:r>
    </w:p>
    <w:p w:rsidR="003774B6" w:rsidRDefault="003774B6" w:rsidP="003774B6">
      <w:pPr>
        <w:pStyle w:val="Heading1"/>
      </w:pPr>
      <w:bookmarkStart w:id="712" w:name="_Ref414740561"/>
      <w:r>
        <w:t>Related Work</w:t>
      </w:r>
      <w:bookmarkEnd w:id="712"/>
    </w:p>
    <w:p w:rsidR="002A503C" w:rsidRDefault="003774B6" w:rsidP="003774B6">
      <w:pPr>
        <w:pStyle w:val="Textbody"/>
        <w:rPr>
          <w:ins w:id="713" w:author="James" w:date="2015-05-02T01:09:00Z"/>
        </w:rPr>
      </w:pPr>
      <w:r>
        <w:t>Prior defect prediction techniques generally fall into two categories: those based on code analysis and those based on statistical analysis</w:t>
      </w:r>
      <w:del w:id="714" w:author="James" w:date="2015-05-02T01:09:00Z">
        <w:r w:rsidDel="002A503C">
          <w:delText xml:space="preserve">. </w:delText>
        </w:r>
      </w:del>
      <w:ins w:id="715" w:author="James" w:date="2015-05-02T01:09:00Z">
        <w:r w:rsidR="002A503C">
          <w:t>.</w:t>
        </w:r>
      </w:ins>
    </w:p>
    <w:p w:rsidR="002A503C" w:rsidRDefault="003774B6" w:rsidP="003774B6">
      <w:pPr>
        <w:pStyle w:val="Textbody"/>
        <w:rPr>
          <w:ins w:id="716" w:author="James" w:date="2015-05-02T01:09:00Z"/>
        </w:rPr>
      </w:pPr>
      <w:r>
        <w:t>Code analysis techniques typically involve a detailed analysis of code</w:t>
      </w:r>
      <w:ins w:id="717" w:author="James" w:date="2015-05-02T01:08:00Z">
        <w:r w:rsidR="002A503C">
          <w:t>, using metrics such as lines of code</w:t>
        </w:r>
        <w:r w:rsidR="005D15A0">
          <w:t xml:space="preserve"> (LOC) [1] or decision points [</w:t>
        </w:r>
      </w:ins>
      <w:ins w:id="718" w:author="James" w:date="2015-05-02T02:29:00Z">
        <w:r w:rsidR="005D15A0">
          <w:t>5</w:t>
        </w:r>
      </w:ins>
      <w:ins w:id="719" w:author="James" w:date="2015-05-02T01:08:00Z">
        <w:r w:rsidR="002A503C">
          <w:t xml:space="preserve">]. </w:t>
        </w:r>
      </w:ins>
      <w:ins w:id="720" w:author="James" w:date="2015-05-02T01:09:00Z">
        <w:r w:rsidR="002A503C">
          <w:t xml:space="preserve">Henry and </w:t>
        </w:r>
        <w:proofErr w:type="spellStart"/>
        <w:r w:rsidR="002A503C">
          <w:t>Kafura</w:t>
        </w:r>
        <w:proofErr w:type="spellEnd"/>
        <w:r w:rsidR="002A503C">
          <w:t xml:space="preserve"> [</w:t>
        </w:r>
      </w:ins>
      <w:ins w:id="721" w:author="James" w:date="2015-05-02T02:29:00Z">
        <w:r w:rsidR="005D15A0">
          <w:t>8</w:t>
        </w:r>
      </w:ins>
      <w:ins w:id="722" w:author="James" w:date="2015-05-02T01:09:00Z">
        <w:r w:rsidR="002A503C">
          <w:t>] defined metrics from design document information for use in defect prediction.</w:t>
        </w:r>
      </w:ins>
    </w:p>
    <w:p w:rsidR="003774B6" w:rsidDel="002A503C" w:rsidRDefault="003774B6">
      <w:pPr>
        <w:pStyle w:val="Textbody"/>
        <w:rPr>
          <w:del w:id="723" w:author="James" w:date="2015-05-02T01:12:00Z"/>
        </w:rPr>
      </w:pPr>
      <w:del w:id="724" w:author="James" w:date="2015-05-02T01:08:00Z">
        <w:r w:rsidDel="002A503C">
          <w:delText xml:space="preserve"> or </w:delText>
        </w:r>
      </w:del>
      <w:del w:id="725" w:author="James" w:date="2015-05-02T01:09:00Z">
        <w:r w:rsidDel="002A503C">
          <w:delText>proposed</w:delText>
        </w:r>
        <w:r w:rsidDel="002A503C">
          <w:rPr>
            <w:rFonts w:eastAsia="Times New Roman"/>
          </w:rPr>
          <w:delText xml:space="preserve"> </w:delText>
        </w:r>
        <w:r w:rsidDel="002A503C">
          <w:delText>design changes</w:delText>
        </w:r>
      </w:del>
      <w:del w:id="726" w:author="James" w:date="2015-05-02T01:07:00Z">
        <w:r w:rsidDel="002A503C">
          <w:delText xml:space="preserve"> using</w:delText>
        </w:r>
      </w:del>
      <w:del w:id="727" w:author="James" w:date="2015-05-02T01:08:00Z">
        <w:r w:rsidDel="002A503C">
          <w:delText xml:space="preserve"> metrics such as lines of code (LOC) or decision points. </w:delText>
        </w:r>
      </w:del>
      <w:r>
        <w:t>Statistical analysis techniques create mathematical models based on historical defect occurrence information</w:t>
      </w:r>
      <w:del w:id="728" w:author="James" w:date="2015-05-02T01:09:00Z">
        <w:r w:rsidDel="002A503C">
          <w:delText>.</w:delText>
        </w:r>
      </w:del>
      <w:ins w:id="729" w:author="James" w:date="2015-05-02T01:09:00Z">
        <w:r w:rsidR="002A503C">
          <w:t>, such as regression analysis</w:t>
        </w:r>
      </w:ins>
      <w:ins w:id="730" w:author="James" w:date="2015-05-02T01:10:00Z">
        <w:r w:rsidR="002A503C">
          <w:t xml:space="preserve"> and extrapolation</w:t>
        </w:r>
      </w:ins>
      <w:ins w:id="731" w:author="James" w:date="2015-05-02T01:09:00Z">
        <w:r w:rsidR="005D15A0">
          <w:t xml:space="preserve"> [1</w:t>
        </w:r>
      </w:ins>
      <w:ins w:id="732" w:author="James" w:date="2015-05-02T02:28:00Z">
        <w:r w:rsidR="005D15A0">
          <w:t>0</w:t>
        </w:r>
      </w:ins>
      <w:ins w:id="733" w:author="James" w:date="2015-05-02T01:09:00Z">
        <w:r w:rsidR="002A503C">
          <w:t>]</w:t>
        </w:r>
      </w:ins>
      <w:ins w:id="734" w:author="James" w:date="2015-05-02T01:11:00Z">
        <w:r w:rsidR="002A503C">
          <w:t xml:space="preserve">. </w:t>
        </w:r>
        <w:r w:rsidR="002A503C">
          <w:rPr>
            <w:color w:val="000000"/>
          </w:rPr>
          <w:t>Graves et al. [</w:t>
        </w:r>
      </w:ins>
      <w:ins w:id="735" w:author="James" w:date="2015-05-02T02:28:00Z">
        <w:r w:rsidR="005D15A0">
          <w:rPr>
            <w:color w:val="000000"/>
          </w:rPr>
          <w:t>7</w:t>
        </w:r>
      </w:ins>
      <w:ins w:id="736" w:author="James" w:date="2015-05-02T01:11:00Z">
        <w:r w:rsidR="002A503C">
          <w:rPr>
            <w:color w:val="000000"/>
          </w:rPr>
          <w:t>]</w:t>
        </w:r>
        <w:r w:rsidR="002A503C">
          <w:t xml:space="preserve"> developed a weighted time-damping model using a statistical analysis of change management data</w:t>
        </w:r>
      </w:ins>
      <w:del w:id="737" w:author="James" w:date="2015-05-02T01:12:00Z">
        <w:r w:rsidDel="002A503C">
          <w:delText xml:space="preserve">  This section presents an overview of some of the previous work on defect prediction that fall into these two categories.</w:delText>
        </w:r>
      </w:del>
    </w:p>
    <w:p w:rsidR="003774B6" w:rsidDel="002A503C" w:rsidRDefault="003774B6">
      <w:pPr>
        <w:pStyle w:val="Textbody"/>
        <w:rPr>
          <w:del w:id="738" w:author="James" w:date="2015-05-02T01:09:00Z"/>
        </w:rPr>
        <w:pPrChange w:id="739" w:author="James" w:date="2015-05-02T01:12:00Z">
          <w:pPr>
            <w:pStyle w:val="Heading2"/>
          </w:pPr>
        </w:pPrChange>
      </w:pPr>
      <w:del w:id="740" w:author="James" w:date="2015-05-02T01:09:00Z">
        <w:r w:rsidDel="002A503C">
          <w:delText>Code Analysis Approaches</w:delText>
        </w:r>
      </w:del>
    </w:p>
    <w:p w:rsidR="003774B6" w:rsidDel="002A503C" w:rsidRDefault="003774B6">
      <w:pPr>
        <w:pStyle w:val="Textbody"/>
        <w:rPr>
          <w:del w:id="741" w:author="James" w:date="2015-05-02T01:09:00Z"/>
        </w:rPr>
      </w:pPr>
      <w:del w:id="742" w:author="James" w:date="2015-05-02T01:09:00Z">
        <w:r w:rsidDel="002A503C">
          <w:delText>Akiyama [1] and Gafney [6] predicted defect counts based on lines of code (LOC), number of decisions,</w:delText>
        </w:r>
        <w:r w:rsidDel="002A503C">
          <w:rPr>
            <w:rFonts w:eastAsia="Times New Roman"/>
          </w:rPr>
          <w:delText xml:space="preserve"> </w:delText>
        </w:r>
        <w:r w:rsidDel="002A503C">
          <w:delText>and the number of subroutine calls. Rather than code itself, Henry and Kafura [9] defined metrics from design document information for use in defect prediction. Both Nagappan</w:delText>
        </w:r>
        <w:r w:rsidDel="002A503C">
          <w:rPr>
            <w:rFonts w:eastAsia="Times New Roman"/>
          </w:rPr>
          <w:delText xml:space="preserve"> </w:delText>
        </w:r>
        <w:r w:rsidDel="002A503C">
          <w:delText>and Ball [13] and Giger, Pinzger, and Gall [7] used relative code churn</w:delText>
        </w:r>
        <w:r w:rsidR="00C16547" w:rsidDel="002A503C">
          <w:delText xml:space="preserve"> </w:delText>
        </w:r>
        <w:r w:rsidDel="002A503C">
          <w:delText>as a metric for predicting the</w:delText>
        </w:r>
        <w:r w:rsidDel="002A503C">
          <w:rPr>
            <w:rFonts w:eastAsia="Times New Roman"/>
          </w:rPr>
          <w:delText xml:space="preserve"> </w:delText>
        </w:r>
        <w:r w:rsidDel="002A503C">
          <w:delText>density of defects.</w:delText>
        </w:r>
      </w:del>
    </w:p>
    <w:p w:rsidR="003774B6" w:rsidDel="002A503C" w:rsidRDefault="003774B6">
      <w:pPr>
        <w:pStyle w:val="Textbody"/>
        <w:rPr>
          <w:del w:id="743" w:author="James" w:date="2015-05-02T01:12:00Z"/>
        </w:rPr>
        <w:pPrChange w:id="744" w:author="James" w:date="2015-05-02T01:12:00Z">
          <w:pPr>
            <w:pStyle w:val="Heading2"/>
          </w:pPr>
        </w:pPrChange>
      </w:pPr>
      <w:del w:id="745" w:author="James" w:date="2015-05-02T01:12:00Z">
        <w:r w:rsidDel="002A503C">
          <w:delText>Statistical Approaches</w:delText>
        </w:r>
      </w:del>
    </w:p>
    <w:p w:rsidR="003774B6" w:rsidDel="002A503C" w:rsidRDefault="003774B6">
      <w:pPr>
        <w:pStyle w:val="Textbody"/>
        <w:rPr>
          <w:del w:id="746" w:author="James" w:date="2015-05-02T01:12:00Z"/>
        </w:rPr>
      </w:pPr>
      <w:del w:id="747" w:author="James" w:date="2015-05-02T01:12:00Z">
        <w:r w:rsidDel="002A503C">
          <w:delText>Li et al. [11] studied defect occurrences to develop a mathematical model for defect projection that is based only on past defect occurrences. In</w:delText>
        </w:r>
        <w:r w:rsidDel="002A503C">
          <w:rPr>
            <w:rFonts w:eastAsia="Times New Roman"/>
          </w:rPr>
          <w:delText xml:space="preserve"> </w:delText>
        </w:r>
        <w:r w:rsidDel="002A503C">
          <w:delText>their work, functions were fitted to a time series of defect occurrences, and then the function parameters were extrapolated for each new release. A Weibull model fit best in 73% of the tested software releases. They attempted to</w:delText>
        </w:r>
        <w:r w:rsidDel="002A503C">
          <w:rPr>
            <w:rFonts w:eastAsia="Times New Roman"/>
          </w:rPr>
          <w:delText xml:space="preserve"> </w:delText>
        </w:r>
        <w:r w:rsidDel="002A503C">
          <w:delText>extrapolate model parameters using naive methods, moving averages, and exponential</w:delText>
        </w:r>
        <w:r w:rsidDel="002A503C">
          <w:rPr>
            <w:rFonts w:eastAsia="Times New Roman"/>
          </w:rPr>
          <w:delText xml:space="preserve"> </w:delText>
        </w:r>
        <w:r w:rsidDel="002A503C">
          <w:delText>smoothing, but found these techniques to be inadequate due to changes in development practices, staffing levels, and usage patterns between</w:delText>
        </w:r>
        <w:r w:rsidDel="002A503C">
          <w:rPr>
            <w:rFonts w:eastAsia="Times New Roman"/>
          </w:rPr>
          <w:delText xml:space="preserve"> </w:delText>
        </w:r>
        <w:r w:rsidDel="002A503C">
          <w:delText xml:space="preserve">releases. </w:delText>
        </w:r>
        <w:r w:rsidR="00A22E6D" w:rsidDel="002A503C">
          <w:delText>We use time windowed data</w:delText>
        </w:r>
        <w:r w:rsidDel="002A503C">
          <w:delText xml:space="preserve"> to </w:delText>
        </w:r>
        <w:r w:rsidR="00A22E6D" w:rsidDel="002A503C">
          <w:delText>limit the effects from changing</w:delText>
        </w:r>
        <w:r w:rsidDel="002A503C">
          <w:delText xml:space="preserve"> software development practice.</w:delText>
        </w:r>
      </w:del>
    </w:p>
    <w:p w:rsidR="003774B6" w:rsidDel="002A503C" w:rsidRDefault="003774B6">
      <w:pPr>
        <w:pStyle w:val="Textbody"/>
        <w:rPr>
          <w:del w:id="748" w:author="James" w:date="2015-05-02T01:12:00Z"/>
        </w:rPr>
      </w:pPr>
      <w:del w:id="749" w:author="James" w:date="2015-05-02T01:12:00Z">
        <w:r w:rsidDel="002A503C">
          <w:rPr>
            <w:color w:val="000000"/>
          </w:rPr>
          <w:delText>Graves et al. [8]</w:delText>
        </w:r>
        <w:r w:rsidDel="002A503C">
          <w:delText xml:space="preserve"> developed several models to predict</w:delText>
        </w:r>
        <w:r w:rsidDel="002A503C">
          <w:rPr>
            <w:rFonts w:eastAsia="Times New Roman"/>
          </w:rPr>
          <w:delText xml:space="preserve"> </w:delText>
        </w:r>
        <w:r w:rsidDel="002A503C">
          <w:delText>the future distribution of software faults in a given code module. Their</w:delText>
        </w:r>
        <w:r w:rsidDel="002A503C">
          <w:rPr>
            <w:rFonts w:eastAsia="Times New Roman"/>
          </w:rPr>
          <w:delText xml:space="preserve"> </w:delText>
        </w:r>
        <w:r w:rsidDel="002A503C">
          <w:delText>predictive models used a statistical analysis of change management data, which describes</w:delText>
        </w:r>
        <w:r w:rsidDel="002A503C">
          <w:rPr>
            <w:rFonts w:eastAsia="Times New Roman"/>
          </w:rPr>
          <w:delText xml:space="preserve"> </w:delText>
        </w:r>
        <w:r w:rsidDel="002A503C">
          <w:delText>only the changes made to code files. They found the best model was a weighted time</w:delText>
        </w:r>
        <w:r w:rsidDel="002A503C">
          <w:rPr>
            <w:rFonts w:eastAsia="Times New Roman"/>
          </w:rPr>
          <w:delText xml:space="preserve"> </w:delText>
        </w:r>
        <w:r w:rsidDel="002A503C">
          <w:delText>damping model, where every change in the module files contributed to fault prediction,</w:delText>
        </w:r>
        <w:r w:rsidDel="002A503C">
          <w:rPr>
            <w:rFonts w:eastAsia="Times New Roman"/>
          </w:rPr>
          <w:delText xml:space="preserve"> </w:delText>
        </w:r>
        <w:r w:rsidDel="002A503C">
          <w:delText xml:space="preserve">with time-damping to account for age of changes. </w:delText>
        </w:r>
        <w:r w:rsidR="00A22E6D" w:rsidDel="002A503C">
          <w:delText>The model we use is instead based on project issue tracking data, and includes changes to whatever modules are found in that project.</w:delText>
        </w:r>
      </w:del>
    </w:p>
    <w:p w:rsidR="003774B6" w:rsidRDefault="003774B6">
      <w:pPr>
        <w:pStyle w:val="Textbody"/>
        <w:pPrChange w:id="750" w:author="James" w:date="2015-05-02T01:12:00Z">
          <w:pPr>
            <w:pStyle w:val="BodyText"/>
          </w:pPr>
        </w:pPrChange>
      </w:pPr>
      <w:del w:id="751" w:author="James" w:date="2015-05-02T01:12:00Z">
        <w:r w:rsidDel="002A503C">
          <w:delText>F</w:delText>
        </w:r>
      </w:del>
      <w:ins w:id="752" w:author="James" w:date="2015-05-02T01:12:00Z">
        <w:r w:rsidR="002A503C">
          <w:t xml:space="preserve">. And </w:t>
        </w:r>
      </w:ins>
      <w:del w:id="753" w:author="James" w:date="2015-05-02T01:12:00Z">
        <w:r w:rsidDel="002A503C">
          <w:delText xml:space="preserve">inally, </w:delText>
        </w:r>
      </w:del>
      <w:r>
        <w:rPr>
          <w:color w:val="000000"/>
        </w:rPr>
        <w:t>Singh et al. [</w:t>
      </w:r>
      <w:del w:id="754" w:author="James" w:date="2015-05-02T02:20:00Z">
        <w:r w:rsidDel="00AE056A">
          <w:rPr>
            <w:color w:val="000000"/>
          </w:rPr>
          <w:delText>14</w:delText>
        </w:r>
      </w:del>
      <w:ins w:id="755" w:author="James" w:date="2015-05-02T02:20:00Z">
        <w:r w:rsidR="00AE056A">
          <w:rPr>
            <w:color w:val="000000"/>
          </w:rPr>
          <w:t>1</w:t>
        </w:r>
      </w:ins>
      <w:ins w:id="756" w:author="James" w:date="2015-05-02T02:25:00Z">
        <w:r w:rsidR="006220A9">
          <w:rPr>
            <w:color w:val="000000"/>
          </w:rPr>
          <w:t>2</w:t>
        </w:r>
      </w:ins>
      <w:r>
        <w:rPr>
          <w:color w:val="000000"/>
        </w:rPr>
        <w:t>]</w:t>
      </w:r>
      <w:ins w:id="757" w:author="James" w:date="2015-05-02T01:12:00Z">
        <w:r w:rsidR="002A503C">
          <w:rPr>
            <w:color w:val="000000"/>
          </w:rPr>
          <w:t xml:space="preserve"> </w:t>
        </w:r>
      </w:ins>
      <w:del w:id="758" w:author="James" w:date="2015-05-02T01:12:00Z">
        <w:r w:rsidDel="002A503C">
          <w:delText>,</w:delText>
        </w:r>
      </w:del>
      <w:r>
        <w:t xml:space="preserve"> applied the Box-Jenkins method to time series datasets from the Eclipse and Mozilla projects to predict defect counts using an ARIMA model</w:t>
      </w:r>
      <w:del w:id="759" w:author="James" w:date="2015-05-02T01:12:00Z">
        <w:r w:rsidDel="002A503C">
          <w:delText>. Their</w:delText>
        </w:r>
        <w:r w:rsidDel="002A503C">
          <w:rPr>
            <w:rFonts w:eastAsia="Times New Roman"/>
          </w:rPr>
          <w:delText xml:space="preserve"> </w:delText>
        </w:r>
        <w:r w:rsidDel="002A503C">
          <w:delText>modeling effort was focused at the component-level, and found a linear relationship between the current bug</w:delText>
        </w:r>
        <w:r w:rsidDel="002A503C">
          <w:rPr>
            <w:rFonts w:eastAsia="Times New Roman"/>
          </w:rPr>
          <w:delText xml:space="preserve"> </w:delText>
        </w:r>
        <w:r w:rsidDel="002A503C">
          <w:delText>count of a component and its previous bug count.</w:delText>
        </w:r>
        <w:r w:rsidR="00A22E6D" w:rsidDel="002A503C">
          <w:delText xml:space="preserve"> T</w:delText>
        </w:r>
      </w:del>
      <w:ins w:id="760" w:author="James" w:date="2015-05-02T01:12:00Z">
        <w:r w:rsidR="002A503C">
          <w:t>, though t</w:t>
        </w:r>
      </w:ins>
      <w:r w:rsidR="00A22E6D">
        <w:t xml:space="preserve">heir model </w:t>
      </w:r>
      <w:ins w:id="761" w:author="James" w:date="2015-05-02T01:12:00Z">
        <w:r w:rsidR="002A503C">
          <w:t xml:space="preserve">is non-explanatory </w:t>
        </w:r>
      </w:ins>
      <w:del w:id="762" w:author="James" w:date="2015-05-02T01:12:00Z">
        <w:r w:rsidR="00A22E6D" w:rsidDel="002A503C">
          <w:delText xml:space="preserve">is </w:delText>
        </w:r>
      </w:del>
      <w:ins w:id="763" w:author="James" w:date="2015-05-02T01:12:00Z">
        <w:r w:rsidR="002A503C">
          <w:t xml:space="preserve">and is </w:t>
        </w:r>
      </w:ins>
      <w:r w:rsidR="00A22E6D">
        <w:t>only in terms of past defects. We include</w:t>
      </w:r>
      <w:ins w:id="764" w:author="James" w:date="2015-05-02T01:12:00Z">
        <w:r w:rsidR="002A503C">
          <w:t>d</w:t>
        </w:r>
      </w:ins>
      <w:r w:rsidR="00A22E6D">
        <w:t xml:space="preserve"> past features and improvements as model inputs, so defects can be predicted using values from hypothetical release plans.</w:t>
      </w:r>
    </w:p>
    <w:p w:rsidR="003774B6" w:rsidRDefault="003774B6" w:rsidP="003774B6">
      <w:pPr>
        <w:pStyle w:val="Heading1"/>
      </w:pPr>
      <w:bookmarkStart w:id="765" w:name="_Ref414740599"/>
      <w:r>
        <w:lastRenderedPageBreak/>
        <w:t>Conclusions and Future Work</w:t>
      </w:r>
      <w:bookmarkEnd w:id="765"/>
    </w:p>
    <w:p w:rsidR="003774B6" w:rsidRPr="00F36F8C" w:rsidRDefault="003774B6" w:rsidP="003774B6">
      <w:pPr>
        <w:pStyle w:val="Textbody"/>
      </w:pPr>
      <w:r>
        <w:rPr>
          <w:lang w:eastAsia="en-US"/>
        </w:rPr>
        <w:t xml:space="preserve">The VARX modeling methodology was successfully applied to the time series data collected from the </w:t>
      </w:r>
      <w:proofErr w:type="spellStart"/>
      <w:r w:rsidRPr="00901EA2">
        <w:rPr>
          <w:i/>
          <w:lang w:eastAsia="en-US"/>
        </w:rPr>
        <w:t>MongoDB</w:t>
      </w:r>
      <w:proofErr w:type="spellEnd"/>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with a sliding window. This resulted in a normally distributed error between the mean forecasted and actual number of bugs</w:t>
      </w:r>
      <w:r w:rsidR="00583BA6">
        <w:rPr>
          <w:lang w:eastAsia="en-US"/>
        </w:rPr>
        <w:t>.</w:t>
      </w:r>
      <w:r>
        <w:rPr>
          <w:lang w:eastAsia="en-US"/>
        </w:rPr>
        <w:t xml:space="preserve"> </w:t>
      </w:r>
      <w:r w:rsidR="00583BA6">
        <w:rPr>
          <w:lang w:eastAsia="en-US"/>
        </w:rPr>
        <w:t>A</w:t>
      </w:r>
      <w:r>
        <w:rPr>
          <w:lang w:eastAsia="en-US"/>
        </w:rPr>
        <w:t xml:space="preserve"> low proportion (23.87%) of the sliding window ranges </w:t>
      </w:r>
      <w:r w:rsidR="00583BA6">
        <w:rPr>
          <w:lang w:eastAsia="en-US"/>
        </w:rPr>
        <w:t>included the actual number of bugs using a</w:t>
      </w:r>
      <w:r>
        <w:rPr>
          <w:lang w:eastAsia="en-US"/>
        </w:rPr>
        <w:t xml:space="preserve"> 90% confidence interval. These results </w:t>
      </w:r>
      <w:r w:rsidR="00693371">
        <w:rPr>
          <w:lang w:eastAsia="en-US"/>
        </w:rPr>
        <w:t xml:space="preserve">indicate </w:t>
      </w:r>
      <w:r>
        <w:rPr>
          <w:lang w:eastAsia="en-US"/>
        </w:rPr>
        <w:t xml:space="preserve">that the VARX model </w:t>
      </w:r>
      <w:r w:rsidR="004A4847">
        <w:rPr>
          <w:lang w:eastAsia="en-US"/>
        </w:rPr>
        <w:t xml:space="preserve">had </w:t>
      </w:r>
      <w:proofErr w:type="gramStart"/>
      <w:r w:rsidR="00142C0B">
        <w:rPr>
          <w:lang w:eastAsia="en-US"/>
        </w:rPr>
        <w:t>a low</w:t>
      </w:r>
      <w:proofErr w:type="gramEnd"/>
      <w:r w:rsidR="004A4847">
        <w:rPr>
          <w:lang w:eastAsia="en-US"/>
        </w:rPr>
        <w:t xml:space="preserve"> </w:t>
      </w:r>
      <w:r w:rsidR="00C44815">
        <w:rPr>
          <w:lang w:eastAsia="en-US"/>
        </w:rPr>
        <w:t xml:space="preserve">prediction </w:t>
      </w:r>
      <w:r w:rsidR="004A4847">
        <w:rPr>
          <w:lang w:eastAsia="en-US"/>
        </w:rPr>
        <w:t xml:space="preserve">accuracy for the actual number of defects </w:t>
      </w:r>
      <w:r>
        <w:rPr>
          <w:lang w:eastAsia="en-US"/>
        </w:rPr>
        <w:t xml:space="preserve">in the </w:t>
      </w:r>
      <w:proofErr w:type="spellStart"/>
      <w:r>
        <w:rPr>
          <w:i/>
          <w:lang w:eastAsia="en-US"/>
        </w:rPr>
        <w:t>MongoDB</w:t>
      </w:r>
      <w:proofErr w:type="spellEnd"/>
      <w:r>
        <w:rPr>
          <w:lang w:eastAsia="en-US"/>
        </w:rPr>
        <w:t xml:space="preserve"> dataset.</w:t>
      </w:r>
    </w:p>
    <w:p w:rsidR="003774B6" w:rsidRPr="003774B6" w:rsidRDefault="003774B6" w:rsidP="003774B6">
      <w:pPr>
        <w:pStyle w:val="BodyText"/>
      </w:pPr>
      <w:r>
        <w:t xml:space="preserve">Having applied the VARX time series model to one project dataset, a next step is to apply the methodology to other software project data sets, such as </w:t>
      </w:r>
      <w:r w:rsidRPr="00901EA2">
        <w:rPr>
          <w:i/>
        </w:rPr>
        <w:t>Eclipse</w:t>
      </w:r>
      <w:r>
        <w:t xml:space="preserve"> or </w:t>
      </w:r>
      <w:r w:rsidRPr="00901EA2">
        <w:rPr>
          <w:i/>
        </w:rPr>
        <w:t>Firefox</w:t>
      </w:r>
      <w:r>
        <w:t xml:space="preserve">, </w:t>
      </w:r>
      <w:r w:rsidR="009B6631">
        <w:t>to better determine the applicability of the modeling approach</w:t>
      </w:r>
      <w:r>
        <w:t>.</w:t>
      </w:r>
    </w:p>
    <w:p w:rsidR="009303D9" w:rsidRDefault="009303D9" w:rsidP="005B520E">
      <w:pPr>
        <w:pStyle w:val="Heading5"/>
      </w:pPr>
      <w:r w:rsidRPr="005B520E">
        <w:t>References</w:t>
      </w:r>
    </w:p>
    <w:p w:rsidR="003774B6" w:rsidRPr="003774B6" w:rsidRDefault="003774B6" w:rsidP="003774B6">
      <w:pPr>
        <w:pStyle w:val="references"/>
      </w:pPr>
      <w:r w:rsidRPr="003774B6">
        <w:t>F. Akiyama. An example of software system debugging. In IFIP Congress (1), volume 71, pages 353–359, 1971.</w:t>
      </w:r>
    </w:p>
    <w:p w:rsidR="003774B6" w:rsidRPr="003774B6" w:rsidRDefault="003774B6" w:rsidP="003774B6">
      <w:pPr>
        <w:pStyle w:val="references"/>
      </w:pPr>
      <w:r w:rsidRPr="003774B6">
        <w:t>A. J. Bagnall, V. J. Rayward-Smith, and I. M. Whittley. The next release problem. Information and software technology, 43(14):883–890, 2001.</w:t>
      </w:r>
    </w:p>
    <w:p w:rsidR="003774B6" w:rsidRPr="003774B6" w:rsidRDefault="003774B6" w:rsidP="003774B6">
      <w:pPr>
        <w:pStyle w:val="references"/>
      </w:pPr>
      <w:r w:rsidRPr="003774B6">
        <w:t>S. Bisgaard and M. Kulahci. Time series analysis and forecasting by example. John Wiley &amp; Sons, 2011.</w:t>
      </w:r>
    </w:p>
    <w:p w:rsidR="003774B6" w:rsidRPr="003774B6" w:rsidRDefault="003774B6" w:rsidP="003774B6">
      <w:pPr>
        <w:pStyle w:val="references"/>
      </w:pPr>
      <w:r w:rsidRPr="003774B6">
        <w:t>G. E. P. Box, G. M. Jenkins, and G. C. Reinsel. Time Series Analysis. John Wiley, 2008.</w:t>
      </w:r>
    </w:p>
    <w:p w:rsidR="003774B6" w:rsidRPr="003774B6" w:rsidDel="006220A9" w:rsidRDefault="003774B6" w:rsidP="003774B6">
      <w:pPr>
        <w:pStyle w:val="references"/>
        <w:rPr>
          <w:del w:id="766" w:author="James" w:date="2015-05-02T02:22:00Z"/>
        </w:rPr>
      </w:pPr>
      <w:del w:id="767" w:author="James" w:date="2015-05-02T02:22:00Z">
        <w:r w:rsidRPr="003774B6" w:rsidDel="006220A9">
          <w:delText>P. H. Franses. Time series models for business and economic forecasting. Cambridge university press, 1998.</w:delText>
        </w:r>
      </w:del>
    </w:p>
    <w:p w:rsidR="003774B6" w:rsidRPr="003774B6" w:rsidRDefault="003774B6" w:rsidP="003774B6">
      <w:pPr>
        <w:pStyle w:val="references"/>
      </w:pPr>
      <w:r w:rsidRPr="003774B6">
        <w:t>J. E. Gaffney. Estimating the number of faults in code. Software Engineering, IEEE Transactions on, SE-10(4):459–464, July 1984.</w:t>
      </w:r>
    </w:p>
    <w:p w:rsidR="003774B6" w:rsidRPr="003774B6" w:rsidRDefault="003774B6" w:rsidP="003774B6">
      <w:pPr>
        <w:pStyle w:val="references"/>
      </w:pPr>
      <w:r w:rsidRPr="003774B6">
        <w:t>E. Giger, M. Pinzger, and H. C. Gall. Comparing fine-grained source code changes and code churn for bug prediction. In Proceedings of the 8th Working Conference on Mining Software Repositories, pages 83–92. ACM, 2011.</w:t>
      </w:r>
    </w:p>
    <w:p w:rsidR="003774B6" w:rsidRPr="003774B6" w:rsidRDefault="003774B6" w:rsidP="003774B6">
      <w:pPr>
        <w:pStyle w:val="references"/>
      </w:pPr>
      <w:r w:rsidRPr="003774B6">
        <w:t>T. L. Graves, A. F. Karr, J. S. Marron, and H. Siy. Predicting fault incidence using software change history. Software Engineering, IEEE Transactions on, 26(7):653–661, 2000.</w:t>
      </w:r>
    </w:p>
    <w:p w:rsidR="003774B6" w:rsidRPr="003774B6" w:rsidRDefault="003774B6" w:rsidP="003774B6">
      <w:pPr>
        <w:pStyle w:val="references"/>
      </w:pPr>
      <w:r w:rsidRPr="003774B6">
        <w:t>S. Henry and D. Kafura. The evaluation of software systems’ structure using quantitative software metrics. Software: Practice and Experience, 14(6):561–573, 1984.</w:t>
      </w:r>
    </w:p>
    <w:p w:rsidR="003774B6" w:rsidRPr="003774B6" w:rsidRDefault="003774B6" w:rsidP="003774B6">
      <w:pPr>
        <w:pStyle w:val="references"/>
      </w:pPr>
      <w:r w:rsidRPr="003774B6">
        <w:t>H. Jiang, J. Zhang, J. Xuan, Z. Ren, and Y. Hu. A hybrid ACO algorithm for the next release problem. In Software Engineering and Data Mining (SEDM), 2010 2nd International Conference on, pages 166–171. IEEE, 2010.</w:t>
      </w:r>
    </w:p>
    <w:p w:rsidR="003774B6" w:rsidRPr="003774B6" w:rsidRDefault="003774B6" w:rsidP="003774B6">
      <w:pPr>
        <w:pStyle w:val="references"/>
      </w:pPr>
      <w:r w:rsidRPr="003774B6">
        <w:t>P. L. Li, M. Shaw, J. Herbsleb, B. Ray, and P. Santhanam. Empirical evaluation of defect projection models for widely-deployed production software systems. SIGSOFT Softw. Eng. Notes, 29(6):263–272, Oct. 2004.</w:t>
      </w:r>
    </w:p>
    <w:p w:rsidR="003774B6" w:rsidRPr="003774B6" w:rsidDel="00AE056A" w:rsidRDefault="003774B6" w:rsidP="003774B6">
      <w:pPr>
        <w:pStyle w:val="references"/>
        <w:rPr>
          <w:del w:id="768" w:author="James" w:date="2015-05-02T02:19:00Z"/>
        </w:rPr>
      </w:pPr>
      <w:del w:id="769" w:author="James" w:date="2015-05-02T02:19:00Z">
        <w:r w:rsidRPr="003774B6" w:rsidDel="00AE056A">
          <w:delText>T. K. Moon and W. C. Stirling. Mathematical methods and algorithms for signal processing, volume 1. Prentice hall New York, 2000.</w:delText>
        </w:r>
      </w:del>
    </w:p>
    <w:p w:rsidR="003774B6" w:rsidRPr="003774B6" w:rsidRDefault="003774B6" w:rsidP="003774B6">
      <w:pPr>
        <w:pStyle w:val="references"/>
      </w:pPr>
      <w:r w:rsidRPr="003774B6">
        <w:t>N. Nagappan and T. Ball. Use of relative code churn measures to predict system defect density. In Software Engineering, 2005. ICSE 2005. Proceedings. 27th International Conference on, pages 284–292. IEEE, 2005.</w:t>
      </w:r>
    </w:p>
    <w:p w:rsidR="003774B6" w:rsidRPr="003774B6" w:rsidRDefault="003774B6" w:rsidP="003774B6">
      <w:pPr>
        <w:pStyle w:val="references"/>
      </w:pPr>
      <w:r w:rsidRPr="003774B6">
        <w:t>L. L. Singh, A. M. Abbas, F. Ahmad, and S. Ramaswamy. Predicting software bugs using arima model. In Proceedings of the 48th Annual Southeast Regional Conference, page 27. ACM, 2010.</w:t>
      </w:r>
    </w:p>
    <w:p w:rsidR="003774B6" w:rsidRPr="003774B6" w:rsidRDefault="003774B6" w:rsidP="003774B6">
      <w:pPr>
        <w:pStyle w:val="references"/>
      </w:pPr>
      <w:r w:rsidRPr="003774B6">
        <w:t>J. Xuan, H. Jiang, Z. Ren, and Z. Luo. Solving the large scale next release problem with a backbone-based multilevel algorithm. Software Engineering, IEEE Transactions on, 38(5):1195–1212, 2012.</w:t>
      </w:r>
    </w:p>
    <w:p w:rsidR="003774B6" w:rsidRPr="003774B6" w:rsidDel="00351C8E" w:rsidRDefault="003774B6" w:rsidP="003774B6">
      <w:pPr>
        <w:pStyle w:val="references"/>
        <w:rPr>
          <w:del w:id="770" w:author="James" w:date="2015-05-02T02:18:00Z"/>
        </w:rPr>
      </w:pPr>
      <w:del w:id="771" w:author="James" w:date="2015-05-02T02:18:00Z">
        <w:r w:rsidRPr="003774B6" w:rsidDel="00351C8E">
          <w:delText>K. Yang and C. Shahabi. On the stationarity of multivariate time series for correlation-based data analysis. In Data Mining, Fifth IEEE International Conference on, pages 4–pp. IEEE, 2005.</w:delText>
        </w:r>
      </w:del>
    </w:p>
    <w:p w:rsidR="003774B6" w:rsidRPr="003774B6" w:rsidDel="00DE5ED3" w:rsidRDefault="003774B6" w:rsidP="003774B6">
      <w:pPr>
        <w:pStyle w:val="references"/>
        <w:rPr>
          <w:del w:id="772" w:author="James" w:date="2015-05-02T02:41:00Z"/>
        </w:rPr>
        <w:sectPr w:rsidR="003774B6" w:rsidRPr="003774B6" w:rsidDel="00DE5ED3" w:rsidSect="00185E50">
          <w:type w:val="continuous"/>
          <w:pgSz w:w="12240" w:h="15840"/>
          <w:pgMar w:top="1080" w:right="893" w:bottom="1440" w:left="893" w:header="720" w:footer="720" w:gutter="0"/>
          <w:cols w:num="2" w:space="360"/>
        </w:sectPr>
      </w:pPr>
      <w:del w:id="773" w:author="James" w:date="2015-05-02T02:41:00Z">
        <w:r w:rsidRPr="003774B6" w:rsidDel="00DE5ED3">
          <w:delText>Y. Zhang, M. Harman, and S. A. Mansouri. The multi-objective next release problem. In Proceedings of the 9th annual conference on Genetic and evolutionary computation, pages 1129–1137. ACM, 2007.</w:delText>
        </w:r>
      </w:del>
    </w:p>
    <w:p w:rsidR="009303D9" w:rsidRDefault="009303D9" w:rsidP="003774B6">
      <w:pPr>
        <w:pStyle w:val="references"/>
        <w:numPr>
          <w:ilvl w:val="0"/>
          <w:numId w:val="0"/>
        </w:numPr>
      </w:pPr>
      <w:bookmarkStart w:id="774" w:name="_GoBack"/>
      <w:bookmarkEnd w:id="774"/>
    </w:p>
    <w:sectPr w:rsidR="009303D9" w:rsidSect="003774B6">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255" w:rsidRDefault="00496255" w:rsidP="00A37E93">
      <w:r>
        <w:separator/>
      </w:r>
    </w:p>
  </w:endnote>
  <w:endnote w:type="continuationSeparator" w:id="0">
    <w:p w:rsidR="00496255" w:rsidRDefault="00496255" w:rsidP="00A37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imSun, 宋体">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255" w:rsidRDefault="00496255" w:rsidP="00A37E93">
      <w:r>
        <w:separator/>
      </w:r>
    </w:p>
  </w:footnote>
  <w:footnote w:type="continuationSeparator" w:id="0">
    <w:p w:rsidR="00496255" w:rsidRDefault="00496255" w:rsidP="00A37E93">
      <w:r>
        <w:continuationSeparator/>
      </w:r>
    </w:p>
  </w:footnote>
  <w:footnote w:id="1">
    <w:p w:rsidR="00D13352" w:rsidRPr="00D13352" w:rsidRDefault="00D13352" w:rsidP="00D13352">
      <w:pPr>
        <w:pStyle w:val="footnote"/>
      </w:pPr>
      <w:r w:rsidRPr="00D13352">
        <w:rPr>
          <w:rStyle w:val="FootnoteReference"/>
          <w:vertAlign w:val="baseline"/>
        </w:rPr>
        <w:t>Mong</w:t>
      </w:r>
      <w:proofErr w:type="gramStart"/>
      <w:r>
        <w:t>oDB</w:t>
      </w:r>
      <w:proofErr w:type="gramEnd"/>
      <w:r>
        <w:t xml:space="preserve"> is an open source, document-oriented database system.</w:t>
      </w:r>
    </w:p>
  </w:footnote>
  <w:footnote w:id="2">
    <w:p w:rsidR="00A37E93" w:rsidRDefault="00A37E93" w:rsidP="00D13352">
      <w:pPr>
        <w:pStyle w:val="footnote"/>
      </w:pPr>
      <w:r w:rsidRPr="00D13352">
        <w:t>JIRA</w:t>
      </w:r>
      <w:r>
        <w:t xml:space="preserve"> is an issue tracking and project management system made by </w:t>
      </w:r>
      <w:proofErr w:type="spellStart"/>
      <w:r>
        <w:t>Atlassian</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922"/>
    <w:multiLevelType w:val="multilevel"/>
    <w:tmpl w:val="B8181522"/>
    <w:styleLink w:val="WW8Num4"/>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B2B0575"/>
    <w:multiLevelType w:val="multilevel"/>
    <w:tmpl w:val="37ECC7D4"/>
    <w:styleLink w:val="WW8Num5"/>
    <w:lvl w:ilvl="0">
      <w:start w:val="1"/>
      <w:numFmt w:val="decimal"/>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A379C6"/>
    <w:multiLevelType w:val="multilevel"/>
    <w:tmpl w:val="0C86E382"/>
    <w:styleLink w:val="WW8Num2"/>
    <w:lvl w:ilvl="0">
      <w:start w:val="1"/>
      <w:numFmt w:val="decimal"/>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C353306"/>
    <w:multiLevelType w:val="multilevel"/>
    <w:tmpl w:val="2FE0305C"/>
    <w:styleLink w:val="WW8Num6"/>
    <w:lvl w:ilvl="0">
      <w:start w:val="1"/>
      <w:numFmt w:val="decimal"/>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5C573FAB"/>
    <w:multiLevelType w:val="multilevel"/>
    <w:tmpl w:val="64D0138C"/>
    <w:styleLink w:val="WW8Num7"/>
    <w:lvl w:ilvl="0">
      <w:start w:val="1"/>
      <w:numFmt w:val="upperRoman"/>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4372FDC2"/>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rPr>
    </w:lvl>
  </w:abstractNum>
  <w:num w:numId="1">
    <w:abstractNumId w:val="6"/>
  </w:num>
  <w:num w:numId="2">
    <w:abstractNumId w:val="13"/>
  </w:num>
  <w:num w:numId="3">
    <w:abstractNumId w:val="4"/>
  </w:num>
  <w:num w:numId="4">
    <w:abstractNumId w:val="8"/>
  </w:num>
  <w:num w:numId="5">
    <w:abstractNumId w:val="8"/>
  </w:num>
  <w:num w:numId="6">
    <w:abstractNumId w:val="8"/>
  </w:num>
  <w:num w:numId="7">
    <w:abstractNumId w:val="8"/>
  </w:num>
  <w:num w:numId="8">
    <w:abstractNumId w:val="10"/>
  </w:num>
  <w:num w:numId="9">
    <w:abstractNumId w:val="14"/>
  </w:num>
  <w:num w:numId="10">
    <w:abstractNumId w:val="7"/>
  </w:num>
  <w:num w:numId="11">
    <w:abstractNumId w:val="2"/>
  </w:num>
  <w:num w:numId="12">
    <w:abstractNumId w:val="11"/>
  </w:num>
  <w:num w:numId="13">
    <w:abstractNumId w:val="9"/>
  </w:num>
  <w:num w:numId="14">
    <w:abstractNumId w:val="12"/>
    <w:lvlOverride w:ilvl="0">
      <w:lvl w:ilvl="0">
        <w:start w:val="1"/>
        <w:numFmt w:val="upperRoman"/>
        <w:lvlText w:val="TABLE %1. "/>
        <w:lvlJc w:val="left"/>
        <w:rPr>
          <w:rFonts w:ascii="Times New Roman" w:hAnsi="Times New Roman" w:cs="Times New Roman"/>
          <w:b w:val="0"/>
          <w:bCs w:val="0"/>
          <w:i w:val="0"/>
          <w:iCs w:val="0"/>
          <w:sz w:val="16"/>
          <w:szCs w:val="16"/>
        </w:rPr>
      </w:lvl>
    </w:lvlOverride>
  </w:num>
  <w:num w:numId="15">
    <w:abstractNumId w:val="3"/>
  </w:num>
  <w:num w:numId="16">
    <w:abstractNumId w:val="0"/>
  </w:num>
  <w:num w:numId="17">
    <w:abstractNumId w:val="1"/>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45E7"/>
    <w:rsid w:val="00040C5D"/>
    <w:rsid w:val="000661F4"/>
    <w:rsid w:val="000750BF"/>
    <w:rsid w:val="0008593A"/>
    <w:rsid w:val="000B4902"/>
    <w:rsid w:val="00110273"/>
    <w:rsid w:val="00117D9A"/>
    <w:rsid w:val="00127AB1"/>
    <w:rsid w:val="0013390E"/>
    <w:rsid w:val="00142C0B"/>
    <w:rsid w:val="001443FA"/>
    <w:rsid w:val="00155DC0"/>
    <w:rsid w:val="00162C86"/>
    <w:rsid w:val="00184DAF"/>
    <w:rsid w:val="001A796F"/>
    <w:rsid w:val="001E2D5D"/>
    <w:rsid w:val="001F6B35"/>
    <w:rsid w:val="00200E98"/>
    <w:rsid w:val="00203BBD"/>
    <w:rsid w:val="002254A9"/>
    <w:rsid w:val="002305E5"/>
    <w:rsid w:val="00231D5B"/>
    <w:rsid w:val="00232CFE"/>
    <w:rsid w:val="00252770"/>
    <w:rsid w:val="00252CC7"/>
    <w:rsid w:val="00281D7D"/>
    <w:rsid w:val="002A503C"/>
    <w:rsid w:val="002D70A3"/>
    <w:rsid w:val="00313801"/>
    <w:rsid w:val="00351C8E"/>
    <w:rsid w:val="003774B6"/>
    <w:rsid w:val="003B00DA"/>
    <w:rsid w:val="003E5F33"/>
    <w:rsid w:val="004060EE"/>
    <w:rsid w:val="00474FCC"/>
    <w:rsid w:val="00490241"/>
    <w:rsid w:val="00496255"/>
    <w:rsid w:val="004A4847"/>
    <w:rsid w:val="004C392D"/>
    <w:rsid w:val="00522411"/>
    <w:rsid w:val="00583BA6"/>
    <w:rsid w:val="00595920"/>
    <w:rsid w:val="005B520E"/>
    <w:rsid w:val="005D15A0"/>
    <w:rsid w:val="005E28E4"/>
    <w:rsid w:val="006220A9"/>
    <w:rsid w:val="0065194E"/>
    <w:rsid w:val="00693371"/>
    <w:rsid w:val="006B02FF"/>
    <w:rsid w:val="006B2B51"/>
    <w:rsid w:val="006C1CE6"/>
    <w:rsid w:val="006C31C7"/>
    <w:rsid w:val="006E264E"/>
    <w:rsid w:val="006F3ED8"/>
    <w:rsid w:val="00745AD6"/>
    <w:rsid w:val="00782870"/>
    <w:rsid w:val="007C2FF2"/>
    <w:rsid w:val="007E4FD4"/>
    <w:rsid w:val="007E57FE"/>
    <w:rsid w:val="0080353B"/>
    <w:rsid w:val="0080360B"/>
    <w:rsid w:val="0082437B"/>
    <w:rsid w:val="00845D32"/>
    <w:rsid w:val="00883948"/>
    <w:rsid w:val="008A6242"/>
    <w:rsid w:val="008B613D"/>
    <w:rsid w:val="008B67DA"/>
    <w:rsid w:val="00901B54"/>
    <w:rsid w:val="009303D9"/>
    <w:rsid w:val="009339BD"/>
    <w:rsid w:val="00951076"/>
    <w:rsid w:val="009725EC"/>
    <w:rsid w:val="009A18CA"/>
    <w:rsid w:val="009B6631"/>
    <w:rsid w:val="009C6FAF"/>
    <w:rsid w:val="009F08DC"/>
    <w:rsid w:val="00A15277"/>
    <w:rsid w:val="00A22E6D"/>
    <w:rsid w:val="00A37E93"/>
    <w:rsid w:val="00A51B4E"/>
    <w:rsid w:val="00AA3810"/>
    <w:rsid w:val="00AC74D2"/>
    <w:rsid w:val="00AE056A"/>
    <w:rsid w:val="00AF0F44"/>
    <w:rsid w:val="00AF707C"/>
    <w:rsid w:val="00B01768"/>
    <w:rsid w:val="00B11A60"/>
    <w:rsid w:val="00B15AED"/>
    <w:rsid w:val="00B35CDA"/>
    <w:rsid w:val="00B36D4B"/>
    <w:rsid w:val="00B54E5A"/>
    <w:rsid w:val="00B5576A"/>
    <w:rsid w:val="00B91828"/>
    <w:rsid w:val="00BB2B4E"/>
    <w:rsid w:val="00BB3E2E"/>
    <w:rsid w:val="00BB58CF"/>
    <w:rsid w:val="00BC6216"/>
    <w:rsid w:val="00C16547"/>
    <w:rsid w:val="00C44815"/>
    <w:rsid w:val="00C70D15"/>
    <w:rsid w:val="00C96AA9"/>
    <w:rsid w:val="00CF6E68"/>
    <w:rsid w:val="00D13352"/>
    <w:rsid w:val="00D23EE8"/>
    <w:rsid w:val="00D24405"/>
    <w:rsid w:val="00D35DED"/>
    <w:rsid w:val="00DB00C4"/>
    <w:rsid w:val="00DC5D61"/>
    <w:rsid w:val="00DE3892"/>
    <w:rsid w:val="00DE5ED3"/>
    <w:rsid w:val="00E55B52"/>
    <w:rsid w:val="00E715C1"/>
    <w:rsid w:val="00EC045A"/>
    <w:rsid w:val="00ED7E4A"/>
    <w:rsid w:val="00F36CC5"/>
    <w:rsid w:val="00F7799C"/>
    <w:rsid w:val="00F945E7"/>
    <w:rsid w:val="00FD5584"/>
    <w:rsid w:val="00FE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andard">
    <w:name w:val="Standard"/>
    <w:rsid w:val="00F945E7"/>
    <w:pPr>
      <w:suppressAutoHyphens/>
      <w:autoSpaceDN w:val="0"/>
      <w:jc w:val="center"/>
      <w:textAlignment w:val="baseline"/>
    </w:pPr>
    <w:rPr>
      <w:rFonts w:eastAsia="SimSun, 宋体"/>
      <w:kern w:val="3"/>
      <w:lang w:eastAsia="zh-CN"/>
    </w:rPr>
  </w:style>
  <w:style w:type="paragraph" w:customStyle="1" w:styleId="Textbody">
    <w:name w:val="Text body"/>
    <w:basedOn w:val="Standard"/>
    <w:rsid w:val="00313801"/>
    <w:pPr>
      <w:spacing w:after="120" w:line="228" w:lineRule="auto"/>
      <w:ind w:firstLine="288"/>
      <w:jc w:val="both"/>
    </w:pPr>
    <w:rPr>
      <w:spacing w:val="-1"/>
    </w:rPr>
  </w:style>
  <w:style w:type="paragraph" w:styleId="BalloonText">
    <w:name w:val="Balloon Text"/>
    <w:basedOn w:val="Normal"/>
    <w:link w:val="BalloonTextChar"/>
    <w:rsid w:val="00F36CC5"/>
    <w:rPr>
      <w:rFonts w:ascii="Tahoma" w:hAnsi="Tahoma" w:cs="Tahoma"/>
      <w:sz w:val="16"/>
      <w:szCs w:val="16"/>
    </w:rPr>
  </w:style>
  <w:style w:type="character" w:customStyle="1" w:styleId="BalloonTextChar">
    <w:name w:val="Balloon Text Char"/>
    <w:link w:val="BalloonText"/>
    <w:rsid w:val="00F36CC5"/>
    <w:rPr>
      <w:rFonts w:ascii="Tahoma" w:hAnsi="Tahoma" w:cs="Tahoma"/>
      <w:sz w:val="16"/>
      <w:szCs w:val="16"/>
    </w:rPr>
  </w:style>
  <w:style w:type="numbering" w:customStyle="1" w:styleId="WW8Num6">
    <w:name w:val="WW8Num6"/>
    <w:basedOn w:val="NoList"/>
    <w:rsid w:val="00DC5D61"/>
    <w:pPr>
      <w:numPr>
        <w:numId w:val="12"/>
      </w:numPr>
    </w:pPr>
  </w:style>
  <w:style w:type="numbering" w:customStyle="1" w:styleId="WW8Num2">
    <w:name w:val="WW8Num2"/>
    <w:basedOn w:val="NoList"/>
    <w:rsid w:val="00A37E93"/>
    <w:pPr>
      <w:numPr>
        <w:numId w:val="13"/>
      </w:numPr>
    </w:pPr>
  </w:style>
  <w:style w:type="character" w:styleId="FootnoteReference">
    <w:name w:val="footnote reference"/>
    <w:uiPriority w:val="99"/>
    <w:unhideWhenUsed/>
    <w:rsid w:val="00A37E93"/>
    <w:rPr>
      <w:vertAlign w:val="superscript"/>
    </w:rPr>
  </w:style>
  <w:style w:type="paragraph" w:styleId="FootnoteText">
    <w:name w:val="footnote text"/>
    <w:basedOn w:val="Normal"/>
    <w:link w:val="FootnoteTextChar"/>
    <w:rsid w:val="00D13352"/>
  </w:style>
  <w:style w:type="character" w:customStyle="1" w:styleId="FootnoteTextChar">
    <w:name w:val="Footnote Text Char"/>
    <w:basedOn w:val="DefaultParagraphFont"/>
    <w:link w:val="FootnoteText"/>
    <w:rsid w:val="00D13352"/>
  </w:style>
  <w:style w:type="numbering" w:customStyle="1" w:styleId="WW8Num7">
    <w:name w:val="WW8Num7"/>
    <w:basedOn w:val="NoList"/>
    <w:rsid w:val="00D13352"/>
    <w:pPr>
      <w:numPr>
        <w:numId w:val="19"/>
      </w:numPr>
    </w:pPr>
  </w:style>
  <w:style w:type="table" w:styleId="TableGrid">
    <w:name w:val="Table Grid"/>
    <w:basedOn w:val="TableNormal"/>
    <w:uiPriority w:val="59"/>
    <w:rsid w:val="00D13352"/>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unhideWhenUsed/>
    <w:rsid w:val="003774B6"/>
    <w:rPr>
      <w:sz w:val="16"/>
      <w:szCs w:val="16"/>
    </w:rPr>
  </w:style>
  <w:style w:type="paragraph" w:styleId="CommentText">
    <w:name w:val="annotation text"/>
    <w:basedOn w:val="Normal"/>
    <w:link w:val="CommentTextChar"/>
    <w:uiPriority w:val="99"/>
    <w:unhideWhenUsed/>
    <w:rsid w:val="003774B6"/>
    <w:pPr>
      <w:widowControl w:val="0"/>
      <w:suppressAutoHyphens/>
      <w:autoSpaceDN w:val="0"/>
      <w:jc w:val="left"/>
      <w:textAlignment w:val="baseline"/>
    </w:pPr>
    <w:rPr>
      <w:rFonts w:ascii="Liberation Serif" w:eastAsia="Droid Sans Fallback" w:hAnsi="Liberation Serif" w:cs="Mangal"/>
      <w:kern w:val="3"/>
      <w:szCs w:val="18"/>
      <w:lang w:eastAsia="zh-CN" w:bidi="hi-IN"/>
    </w:rPr>
  </w:style>
  <w:style w:type="character" w:customStyle="1" w:styleId="CommentTextChar">
    <w:name w:val="Comment Text Char"/>
    <w:link w:val="CommentText"/>
    <w:uiPriority w:val="99"/>
    <w:rsid w:val="003774B6"/>
    <w:rPr>
      <w:rFonts w:ascii="Liberation Serif" w:eastAsia="Droid Sans Fallback" w:hAnsi="Liberation Serif" w:cs="Mangal"/>
      <w:kern w:val="3"/>
      <w:szCs w:val="18"/>
      <w:lang w:eastAsia="zh-CN" w:bidi="hi-IN"/>
    </w:rPr>
  </w:style>
  <w:style w:type="numbering" w:customStyle="1" w:styleId="WW8Num4">
    <w:name w:val="WW8Num4"/>
    <w:basedOn w:val="NoList"/>
    <w:rsid w:val="003774B6"/>
    <w:pPr>
      <w:numPr>
        <w:numId w:val="16"/>
      </w:numPr>
    </w:pPr>
  </w:style>
  <w:style w:type="numbering" w:customStyle="1" w:styleId="WW8Num5">
    <w:name w:val="WW8Num5"/>
    <w:basedOn w:val="NoList"/>
    <w:rsid w:val="003774B6"/>
    <w:pPr>
      <w:numPr>
        <w:numId w:val="17"/>
      </w:numPr>
    </w:pPr>
  </w:style>
  <w:style w:type="numbering" w:customStyle="1" w:styleId="WW8Num8">
    <w:name w:val="WW8Num8"/>
    <w:basedOn w:val="NoList"/>
    <w:rsid w:val="003774B6"/>
    <w:pPr>
      <w:numPr>
        <w:numId w:val="1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bstract">
    <w:name w:val="WW8Num4"/>
    <w:pPr>
      <w:numPr>
        <w:numId w:val="16"/>
      </w:numPr>
    </w:pPr>
  </w:style>
  <w:style w:type="numbering" w:customStyle="1" w:styleId="Affiliation">
    <w:name w:val="WW8Num5"/>
    <w:pPr>
      <w:numPr>
        <w:numId w:val="17"/>
      </w:numPr>
    </w:pPr>
  </w:style>
  <w:style w:type="numbering" w:customStyle="1" w:styleId="Author">
    <w:name w:val="WW8Num8"/>
    <w:pPr>
      <w:numPr>
        <w:numId w:val="18"/>
      </w:numPr>
    </w:pPr>
  </w:style>
  <w:style w:type="numbering" w:customStyle="1" w:styleId="BodyText">
    <w:name w:val="WW8Num2"/>
    <w:pPr>
      <w:numPr>
        <w:numId w:val="13"/>
      </w:numPr>
    </w:pPr>
  </w:style>
  <w:style w:type="numbering" w:customStyle="1" w:styleId="bulletlist">
    <w:name w:val="WW8Num6"/>
    <w:pPr>
      <w:numPr>
        <w:numId w:val="12"/>
      </w:numPr>
    </w:pPr>
  </w:style>
  <w:style w:type="numbering" w:customStyle="1" w:styleId="equation">
    <w:name w:val="WW8Num7"/>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thesis\doc\SEK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C1B25-FBC3-45EA-8E1C-23F36716B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SEKE-template.dot</Template>
  <TotalTime>421</TotalTime>
  <Pages>4</Pages>
  <Words>4805</Words>
  <Characters>27390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91</cp:revision>
  <cp:lastPrinted>2015-05-02T09:46:00Z</cp:lastPrinted>
  <dcterms:created xsi:type="dcterms:W3CDTF">2015-03-22T04:05:00Z</dcterms:created>
  <dcterms:modified xsi:type="dcterms:W3CDTF">2015-05-02T09:47:00Z</dcterms:modified>
</cp:coreProperties>
</file>